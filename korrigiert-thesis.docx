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35939A" w14:textId="77777777" w:rsidR="00952696" w:rsidRDefault="00952696" w:rsidP="00EC4BA7">
      <w:pPr>
        <w:pStyle w:val="ArtderArbeit"/>
      </w:pPr>
      <w:r>
        <w:rPr>
          <w:noProof/>
          <w:lang w:eastAsia="de-DE"/>
        </w:rPr>
        <w:drawing>
          <wp:anchor distT="0" distB="0" distL="114300" distR="114300" simplePos="0" relativeHeight="251658240" behindDoc="0" locked="1" layoutInCell="1" allowOverlap="1" wp14:anchorId="6912F1AE" wp14:editId="16CE8F68">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6C53A9" w14:textId="77777777" w:rsidR="00952696" w:rsidRDefault="00952696" w:rsidP="00EC4BA7">
      <w:pPr>
        <w:pStyle w:val="ArtderArbeit"/>
      </w:pPr>
    </w:p>
    <w:p w14:paraId="5AD26218" w14:textId="77777777" w:rsidR="00835597" w:rsidRDefault="00835597" w:rsidP="00835597">
      <w:pPr>
        <w:pStyle w:val="ArtderArbeit"/>
      </w:pPr>
    </w:p>
    <w:p w14:paraId="540A1B8B" w14:textId="77777777" w:rsidR="00EC4BA7" w:rsidRDefault="008A0CB4" w:rsidP="00835597">
      <w:pPr>
        <w:pStyle w:val="ArtderArbeit"/>
      </w:pPr>
      <w:r>
        <w:t>Bachelor-Thesis</w:t>
      </w:r>
    </w:p>
    <w:p w14:paraId="22CF81C2" w14:textId="77777777" w:rsidR="00EC4BA7" w:rsidRDefault="00EC4BA7" w:rsidP="00EC4BA7">
      <w:pPr>
        <w:pStyle w:val="ArtderArbeit"/>
      </w:pPr>
      <w:r>
        <w:t>in</w:t>
      </w:r>
    </w:p>
    <w:p w14:paraId="0DB1B64A" w14:textId="77777777" w:rsidR="00EC4BA7" w:rsidRDefault="008A0CB4" w:rsidP="00EC4BA7">
      <w:pPr>
        <w:pStyle w:val="ArtderArbeit"/>
      </w:pPr>
      <w:r>
        <w:t>Wirtschaftsinformatik</w:t>
      </w:r>
    </w:p>
    <w:p w14:paraId="75AADAF2" w14:textId="77777777" w:rsidR="00EC4BA7" w:rsidRDefault="00EC4BA7" w:rsidP="00EC4BA7">
      <w:pPr>
        <w:pStyle w:val="ArtderArbeit"/>
      </w:pPr>
    </w:p>
    <w:p w14:paraId="369E5A3E" w14:textId="77777777" w:rsidR="008A0CB4" w:rsidRPr="00FC004F" w:rsidRDefault="008A0CB4" w:rsidP="0004338F">
      <w:pPr>
        <w:pStyle w:val="Titel"/>
      </w:pPr>
      <w:r>
        <w:t>Verteilte Versionsverwaltung</w:t>
      </w:r>
    </w:p>
    <w:p w14:paraId="73F8DEC0" w14:textId="77777777" w:rsidR="00A239F5" w:rsidRDefault="008A0CB4" w:rsidP="00AA3688">
      <w:pPr>
        <w:pStyle w:val="Untertitel"/>
        <w:spacing w:after="0"/>
      </w:pPr>
      <w:r>
        <w:t>Eine Tool-Integration</w:t>
      </w:r>
    </w:p>
    <w:p w14:paraId="2D8670F9" w14:textId="4A531A63" w:rsidR="00A239F5" w:rsidRDefault="00A239F5" w:rsidP="00AA3688">
      <w:pPr>
        <w:pStyle w:val="Untertitel"/>
        <w:spacing w:after="0"/>
      </w:pPr>
      <w:r>
        <w:t>i</w:t>
      </w:r>
      <w:r w:rsidR="008A0CB4">
        <w:t>n</w:t>
      </w:r>
    </w:p>
    <w:p w14:paraId="19A8D8CD" w14:textId="7128307D" w:rsidR="00EC4BA7" w:rsidRDefault="008A0CB4" w:rsidP="008A0CB4">
      <w:pPr>
        <w:pStyle w:val="Untertitel"/>
      </w:pPr>
      <w:r>
        <w:t>Java-Programmier-Vorlesungen</w:t>
      </w:r>
    </w:p>
    <w:p w14:paraId="7D91E9DD" w14:textId="77777777" w:rsidR="00606EF7" w:rsidRDefault="00606EF7" w:rsidP="00606EF7"/>
    <w:p w14:paraId="61C5C8BB" w14:textId="77777777" w:rsidR="00952696" w:rsidRDefault="00952696" w:rsidP="00606EF7"/>
    <w:p w14:paraId="0DF5273D" w14:textId="77777777" w:rsidR="00952696" w:rsidRDefault="00952696" w:rsidP="00606EF7"/>
    <w:p w14:paraId="10EF0D21" w14:textId="77777777" w:rsidR="00952696" w:rsidRDefault="00952696" w:rsidP="00606EF7"/>
    <w:p w14:paraId="3DD766C8" w14:textId="77777777" w:rsidR="00952696" w:rsidRDefault="00952696" w:rsidP="00606EF7"/>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5"/>
        <w:gridCol w:w="4118"/>
      </w:tblGrid>
      <w:tr w:rsidR="00606EF7" w14:paraId="2B5AD26F" w14:textId="77777777" w:rsidTr="00AA3688">
        <w:trPr>
          <w:trHeight w:val="433"/>
          <w:jc w:val="center"/>
        </w:trPr>
        <w:tc>
          <w:tcPr>
            <w:tcW w:w="1845" w:type="dxa"/>
          </w:tcPr>
          <w:p w14:paraId="0B8EDE8D" w14:textId="77777777" w:rsidR="00606EF7" w:rsidRDefault="00952696" w:rsidP="00606EF7">
            <w:r>
              <w:t>R</w:t>
            </w:r>
            <w:r w:rsidR="00606EF7">
              <w:t>eferent:</w:t>
            </w:r>
          </w:p>
        </w:tc>
        <w:tc>
          <w:tcPr>
            <w:tcW w:w="4118" w:type="dxa"/>
          </w:tcPr>
          <w:p w14:paraId="02FC7D2D" w14:textId="77777777" w:rsidR="00606EF7" w:rsidRDefault="008A0CB4" w:rsidP="008A0CB4">
            <w:r>
              <w:t>Prof. Dipl.-Inform. J. Anton Illik</w:t>
            </w:r>
          </w:p>
        </w:tc>
      </w:tr>
      <w:tr w:rsidR="00606EF7" w14:paraId="7BE0BB4E" w14:textId="77777777" w:rsidTr="00AA3688">
        <w:trPr>
          <w:trHeight w:val="433"/>
          <w:jc w:val="center"/>
        </w:trPr>
        <w:tc>
          <w:tcPr>
            <w:tcW w:w="1845" w:type="dxa"/>
          </w:tcPr>
          <w:p w14:paraId="5647B0CF" w14:textId="77777777" w:rsidR="00606EF7" w:rsidRDefault="00606EF7" w:rsidP="00606EF7">
            <w:r>
              <w:t>Korreferent:</w:t>
            </w:r>
          </w:p>
        </w:tc>
        <w:tc>
          <w:tcPr>
            <w:tcW w:w="4118" w:type="dxa"/>
          </w:tcPr>
          <w:p w14:paraId="1756E6CB" w14:textId="77777777" w:rsidR="00606EF7" w:rsidRDefault="008A0CB4" w:rsidP="00606EF7">
            <w:r>
              <w:t>Prof. Dr.-Ing. Stefan Noll</w:t>
            </w:r>
          </w:p>
        </w:tc>
      </w:tr>
      <w:tr w:rsidR="00606EF7" w14:paraId="26F0CBA7" w14:textId="77777777" w:rsidTr="00AA3688">
        <w:trPr>
          <w:trHeight w:val="433"/>
          <w:jc w:val="center"/>
        </w:trPr>
        <w:tc>
          <w:tcPr>
            <w:tcW w:w="1845" w:type="dxa"/>
          </w:tcPr>
          <w:p w14:paraId="777E9D10" w14:textId="1A1587B5" w:rsidR="00606EF7" w:rsidRDefault="00717272" w:rsidP="00606EF7">
            <w:r>
              <w:t>v</w:t>
            </w:r>
            <w:r w:rsidR="00606EF7">
              <w:t>orgelegt am:</w:t>
            </w:r>
          </w:p>
        </w:tc>
        <w:tc>
          <w:tcPr>
            <w:tcW w:w="4118" w:type="dxa"/>
          </w:tcPr>
          <w:p w14:paraId="4F5C6739" w14:textId="77777777" w:rsidR="00606EF7" w:rsidRDefault="008A0CB4" w:rsidP="008A0CB4">
            <w:r>
              <w:t>31.08.2017</w:t>
            </w:r>
          </w:p>
        </w:tc>
      </w:tr>
      <w:tr w:rsidR="00606EF7" w14:paraId="2FEA5EDE" w14:textId="77777777" w:rsidTr="00AA3688">
        <w:trPr>
          <w:trHeight w:val="433"/>
          <w:jc w:val="center"/>
        </w:trPr>
        <w:tc>
          <w:tcPr>
            <w:tcW w:w="1845" w:type="dxa"/>
          </w:tcPr>
          <w:p w14:paraId="7EC18641" w14:textId="4703F5C2" w:rsidR="00606EF7" w:rsidRDefault="00717272" w:rsidP="00606EF7">
            <w:r>
              <w:t>v</w:t>
            </w:r>
            <w:r w:rsidR="00606EF7">
              <w:t>orgelegt von:</w:t>
            </w:r>
          </w:p>
        </w:tc>
        <w:tc>
          <w:tcPr>
            <w:tcW w:w="4118" w:type="dxa"/>
          </w:tcPr>
          <w:p w14:paraId="61485B7B" w14:textId="7DF7E67E" w:rsidR="00606EF7" w:rsidRDefault="008A0CB4" w:rsidP="00606EF7">
            <w:r>
              <w:t>Ertu</w:t>
            </w:r>
            <w:r w:rsidR="00717272">
              <w:t>ğ</w:t>
            </w:r>
            <w:r>
              <w:t>rul Özkara</w:t>
            </w:r>
          </w:p>
        </w:tc>
      </w:tr>
      <w:tr w:rsidR="00606EF7" w14:paraId="08CA5518" w14:textId="77777777" w:rsidTr="00AA3688">
        <w:trPr>
          <w:trHeight w:val="433"/>
          <w:jc w:val="center"/>
        </w:trPr>
        <w:tc>
          <w:tcPr>
            <w:tcW w:w="1845" w:type="dxa"/>
          </w:tcPr>
          <w:p w14:paraId="4D4634AD" w14:textId="77777777" w:rsidR="00606EF7" w:rsidRDefault="00606EF7" w:rsidP="00606EF7"/>
        </w:tc>
        <w:tc>
          <w:tcPr>
            <w:tcW w:w="4118" w:type="dxa"/>
          </w:tcPr>
          <w:p w14:paraId="195FBC5F" w14:textId="77777777" w:rsidR="00606EF7" w:rsidRDefault="008A0CB4" w:rsidP="00606EF7">
            <w:r>
              <w:t>245269</w:t>
            </w:r>
          </w:p>
        </w:tc>
      </w:tr>
      <w:tr w:rsidR="00606EF7" w14:paraId="0E2BE7DE" w14:textId="77777777" w:rsidTr="00AA3688">
        <w:trPr>
          <w:trHeight w:val="865"/>
          <w:jc w:val="center"/>
        </w:trPr>
        <w:tc>
          <w:tcPr>
            <w:tcW w:w="1845" w:type="dxa"/>
          </w:tcPr>
          <w:p w14:paraId="552F1F42" w14:textId="77777777" w:rsidR="00606EF7" w:rsidRDefault="00606EF7" w:rsidP="00606EF7"/>
        </w:tc>
        <w:tc>
          <w:tcPr>
            <w:tcW w:w="4118" w:type="dxa"/>
          </w:tcPr>
          <w:p w14:paraId="0BCF00E5" w14:textId="77777777" w:rsidR="00606EF7" w:rsidRDefault="008A0CB4" w:rsidP="00606EF7">
            <w:r>
              <w:t>Steigstraße 54</w:t>
            </w:r>
          </w:p>
          <w:p w14:paraId="1F620378" w14:textId="77777777" w:rsidR="00606EF7" w:rsidRDefault="008A0CB4" w:rsidP="00606EF7">
            <w:r>
              <w:t>78554 Aldingen</w:t>
            </w:r>
          </w:p>
        </w:tc>
      </w:tr>
      <w:tr w:rsidR="00606EF7" w14:paraId="380D7566" w14:textId="77777777" w:rsidTr="00AA3688">
        <w:trPr>
          <w:trHeight w:val="433"/>
          <w:jc w:val="center"/>
        </w:trPr>
        <w:tc>
          <w:tcPr>
            <w:tcW w:w="1845" w:type="dxa"/>
          </w:tcPr>
          <w:p w14:paraId="456AD7E3" w14:textId="77777777" w:rsidR="00606EF7" w:rsidRDefault="00606EF7" w:rsidP="00606EF7"/>
        </w:tc>
        <w:tc>
          <w:tcPr>
            <w:tcW w:w="4118" w:type="dxa"/>
          </w:tcPr>
          <w:p w14:paraId="2EE8E7B2" w14:textId="77777777" w:rsidR="00606EF7" w:rsidRDefault="008A0CB4" w:rsidP="00606EF7">
            <w:r>
              <w:t>ertugrul.oezkara@hs-furtwangen.de</w:t>
            </w:r>
          </w:p>
        </w:tc>
      </w:tr>
    </w:tbl>
    <w:p w14:paraId="775DACCF" w14:textId="77777777" w:rsidR="00606EF7" w:rsidRPr="00606EF7" w:rsidRDefault="00606EF7" w:rsidP="00606EF7">
      <w:pPr>
        <w:sectPr w:rsidR="00606EF7" w:rsidRPr="00606EF7" w:rsidSect="009C6BE2">
          <w:headerReference w:type="default" r:id="rId10"/>
          <w:type w:val="continuous"/>
          <w:pgSz w:w="11906" w:h="16838" w:code="9"/>
          <w:pgMar w:top="1701" w:right="1418" w:bottom="1134" w:left="1418" w:header="709" w:footer="709" w:gutter="0"/>
          <w:cols w:space="708"/>
          <w:titlePg/>
          <w:docGrid w:linePitch="360"/>
        </w:sectPr>
      </w:pPr>
    </w:p>
    <w:p w14:paraId="73F5E55E" w14:textId="7F85652B" w:rsidR="00BD7D69" w:rsidRDefault="00BD7D69" w:rsidP="00EC4BA7">
      <w:pPr>
        <w:pStyle w:val="berschrift1"/>
        <w:numPr>
          <w:ilvl w:val="0"/>
          <w:numId w:val="0"/>
        </w:numPr>
        <w:ind w:left="360" w:hanging="360"/>
      </w:pPr>
      <w:bookmarkStart w:id="0" w:name="_Toc491707834"/>
      <w:r>
        <w:lastRenderedPageBreak/>
        <w:t>Widmung</w:t>
      </w:r>
      <w:bookmarkEnd w:id="0"/>
    </w:p>
    <w:p w14:paraId="5B8B4AFC" w14:textId="77777777" w:rsidR="00BD7D69" w:rsidRDefault="00BD7D69" w:rsidP="00DE7D43"/>
    <w:p w14:paraId="09C87B32" w14:textId="77777777" w:rsidR="00BD7D69" w:rsidRDefault="00BD7D69" w:rsidP="00DE7D43"/>
    <w:p w14:paraId="6B2AD1E0" w14:textId="77777777" w:rsidR="00BD7D69" w:rsidRDefault="00BD7D69" w:rsidP="00DE7D43"/>
    <w:p w14:paraId="64C27EBA" w14:textId="77777777" w:rsidR="00BD7D69" w:rsidRDefault="00BD7D69" w:rsidP="00DE7D43"/>
    <w:p w14:paraId="14848542" w14:textId="77777777" w:rsidR="00BD7D69" w:rsidRDefault="00BD7D69" w:rsidP="00DE7D43"/>
    <w:p w14:paraId="3AF8E6BB" w14:textId="77777777" w:rsidR="00BD7D69" w:rsidRDefault="00BD7D69" w:rsidP="00DE7D43"/>
    <w:p w14:paraId="79B85EC9" w14:textId="77777777" w:rsidR="00BD7D69" w:rsidRDefault="00BD7D69" w:rsidP="00DE7D43"/>
    <w:p w14:paraId="31193078" w14:textId="77777777" w:rsidR="00BD7D69" w:rsidRDefault="00BD7D69" w:rsidP="00DE7D43"/>
    <w:p w14:paraId="2E653134" w14:textId="77777777" w:rsidR="00BD7D69" w:rsidRDefault="00BD7D69" w:rsidP="00DE7D43"/>
    <w:p w14:paraId="7B1D67E9" w14:textId="1C6B36CD" w:rsidR="00BD7D69" w:rsidRDefault="00984215" w:rsidP="00DE7D43">
      <w:pPr>
        <w:jc w:val="center"/>
      </w:pPr>
      <w:r>
        <w:t>Ich widme diese Arbeit meinen Eltern.</w:t>
      </w:r>
    </w:p>
    <w:p w14:paraId="3228558C" w14:textId="77777777" w:rsidR="00BD7D69" w:rsidRDefault="00BD7D69" w:rsidP="00DE7D43"/>
    <w:p w14:paraId="5066B818" w14:textId="77777777" w:rsidR="00BD7D69" w:rsidRDefault="00BD7D69" w:rsidP="00DE7D43"/>
    <w:p w14:paraId="0FB16190" w14:textId="77777777" w:rsidR="00BD7D69" w:rsidRDefault="00BD7D69" w:rsidP="00DE7D43"/>
    <w:p w14:paraId="22F899EC" w14:textId="77777777" w:rsidR="00BD7D69" w:rsidRDefault="00BD7D69" w:rsidP="00DE7D43"/>
    <w:p w14:paraId="3635A696" w14:textId="77777777" w:rsidR="00BD7D69" w:rsidRDefault="00BD7D69" w:rsidP="00DE7D43"/>
    <w:p w14:paraId="434496A4" w14:textId="77777777" w:rsidR="00BD7D69" w:rsidRDefault="00BD7D69" w:rsidP="00DE7D43"/>
    <w:p w14:paraId="3953FCBA" w14:textId="77777777" w:rsidR="00BD7D69" w:rsidRDefault="00BD7D69" w:rsidP="00DE7D43"/>
    <w:p w14:paraId="269A0BDE" w14:textId="77777777" w:rsidR="00984215" w:rsidRDefault="00984215" w:rsidP="00DE7D43"/>
    <w:p w14:paraId="7EC616D1" w14:textId="77777777" w:rsidR="00984215" w:rsidRDefault="00984215" w:rsidP="00DE7D43"/>
    <w:p w14:paraId="10664198" w14:textId="77777777" w:rsidR="00984215" w:rsidRDefault="00984215" w:rsidP="00DE7D43"/>
    <w:p w14:paraId="1B9774DE" w14:textId="77777777" w:rsidR="00984215" w:rsidRPr="00C352F5" w:rsidRDefault="00984215" w:rsidP="00DE7D43"/>
    <w:p w14:paraId="68041423" w14:textId="77777777" w:rsidR="00BD7D69" w:rsidRDefault="00BD7D69">
      <w:pPr>
        <w:spacing w:line="276" w:lineRule="auto"/>
        <w:jc w:val="left"/>
        <w:rPr>
          <w:rFonts w:asciiTheme="majorHAnsi" w:eastAsiaTheme="majorEastAsia" w:hAnsiTheme="majorHAnsi" w:cstheme="majorBidi"/>
          <w:b/>
          <w:bCs/>
          <w:sz w:val="28"/>
          <w:szCs w:val="28"/>
        </w:rPr>
      </w:pPr>
      <w:r>
        <w:br w:type="page"/>
      </w:r>
    </w:p>
    <w:p w14:paraId="201DA8A2" w14:textId="367C0F01" w:rsidR="007451F5" w:rsidRDefault="007451F5" w:rsidP="00EC4BA7">
      <w:pPr>
        <w:pStyle w:val="berschrift1"/>
        <w:numPr>
          <w:ilvl w:val="0"/>
          <w:numId w:val="0"/>
        </w:numPr>
        <w:ind w:left="360" w:hanging="360"/>
      </w:pPr>
      <w:bookmarkStart w:id="1" w:name="_Toc491707835"/>
      <w:r>
        <w:lastRenderedPageBreak/>
        <w:t>Danksagung</w:t>
      </w:r>
      <w:bookmarkEnd w:id="1"/>
    </w:p>
    <w:p w14:paraId="14D124C3" w14:textId="77777777" w:rsidR="007451F5" w:rsidRDefault="007451F5" w:rsidP="00DE7D43"/>
    <w:p w14:paraId="50585BC0" w14:textId="2B848777" w:rsidR="007451F5" w:rsidRDefault="007451F5" w:rsidP="00DE7D43">
      <w:r>
        <w:t>An dieser Stelle möchte ich all jenen danken, die durch ihre fachliche und persönliche Unterstützung zum Gelingen dieser Arbeit beigetragen haben.</w:t>
      </w:r>
    </w:p>
    <w:p w14:paraId="164DA518" w14:textId="6B5B268B" w:rsidR="007451F5" w:rsidRDefault="00E308B6" w:rsidP="00DE7D43">
      <w:r>
        <w:t>Mein</w:t>
      </w:r>
      <w:r w:rsidR="007451F5">
        <w:t xml:space="preserve"> besonderer Dank </w:t>
      </w:r>
      <w:r w:rsidR="00126544">
        <w:t xml:space="preserve">gilt Sadik Sahin, </w:t>
      </w:r>
      <w:r>
        <w:t>für seine gründlichen Korrekturen und seiner Geduld mit mir.</w:t>
      </w:r>
    </w:p>
    <w:p w14:paraId="6B5EB501" w14:textId="2DB20DD4" w:rsidR="00E308B6" w:rsidRDefault="00E308B6" w:rsidP="00DE7D43">
      <w:r>
        <w:t>Des Weiteren möchte ich Bilal Arslan danken, der mich dazu bewegt hat di</w:t>
      </w:r>
      <w:r>
        <w:t>e</w:t>
      </w:r>
      <w:r>
        <w:t>se Danksagung zu schreiben.</w:t>
      </w:r>
    </w:p>
    <w:p w14:paraId="764E1CC1" w14:textId="4479485F" w:rsidR="00E308B6" w:rsidRDefault="00E308B6" w:rsidP="00DE7D43">
      <w:r>
        <w:t>Nicht zu vergessen ist Hamza Cimen, der mir dabei geholfen hat den Anfang zu machen.</w:t>
      </w:r>
    </w:p>
    <w:p w14:paraId="1DC268A3" w14:textId="0ADDEEDF" w:rsidR="00E308B6" w:rsidRDefault="00E308B6" w:rsidP="00DE7D43">
      <w:r>
        <w:t>Abschließend danke ich ganz besonders den „Derin Krankcilar“ Ogün Ba</w:t>
      </w:r>
      <w:r>
        <w:t>s</w:t>
      </w:r>
      <w:r>
        <w:t>tan, Halil Ibrahim Sahin, E</w:t>
      </w:r>
      <w:r w:rsidR="001E49DB">
        <w:t>y</w:t>
      </w:r>
      <w:r>
        <w:t>yüp Agcakoc, Onur Özbay und Abdullah Kalem, die mich Zeit meines Studiums treu begleitet haben.</w:t>
      </w:r>
    </w:p>
    <w:p w14:paraId="15DCB768" w14:textId="72D4DE3D" w:rsidR="00E308B6" w:rsidRPr="00C352F5" w:rsidRDefault="00E308B6" w:rsidP="00DE7D43">
      <w:r>
        <w:t>Danke für Alles.</w:t>
      </w:r>
    </w:p>
    <w:p w14:paraId="6C0B9E9F" w14:textId="77777777" w:rsidR="007451F5" w:rsidRDefault="007451F5">
      <w:pPr>
        <w:spacing w:line="276" w:lineRule="auto"/>
        <w:jc w:val="left"/>
        <w:rPr>
          <w:rFonts w:asciiTheme="majorHAnsi" w:eastAsiaTheme="majorEastAsia" w:hAnsiTheme="majorHAnsi" w:cstheme="majorBidi"/>
          <w:b/>
          <w:bCs/>
          <w:sz w:val="28"/>
          <w:szCs w:val="28"/>
        </w:rPr>
      </w:pPr>
      <w:r>
        <w:br w:type="page"/>
      </w:r>
    </w:p>
    <w:p w14:paraId="5FBB6A79" w14:textId="2CDB16EF" w:rsidR="005A6595" w:rsidRDefault="00993D94" w:rsidP="00EC4BA7">
      <w:pPr>
        <w:pStyle w:val="berschrift1"/>
        <w:numPr>
          <w:ilvl w:val="0"/>
          <w:numId w:val="0"/>
        </w:numPr>
        <w:ind w:left="360" w:hanging="360"/>
      </w:pPr>
      <w:bookmarkStart w:id="2" w:name="_Toc491707836"/>
      <w:r w:rsidRPr="00992A1D">
        <w:lastRenderedPageBreak/>
        <w:t>Abstract</w:t>
      </w:r>
      <w:bookmarkEnd w:id="2"/>
    </w:p>
    <w:p w14:paraId="33F085BD" w14:textId="77777777" w:rsidR="00952696" w:rsidRDefault="00952696" w:rsidP="00952696"/>
    <w:p w14:paraId="2D477F13" w14:textId="5E1E7165" w:rsidR="00952696" w:rsidRDefault="002E0735" w:rsidP="00952696">
      <w:r>
        <w:t>Die folgende</w:t>
      </w:r>
      <w:r w:rsidR="00523305">
        <w:t xml:space="preserve"> Bachelorarbeit </w:t>
      </w:r>
      <w:r>
        <w:t xml:space="preserve">beschäftigt sich mit </w:t>
      </w:r>
      <w:r w:rsidR="00523305">
        <w:t>d</w:t>
      </w:r>
      <w:r>
        <w:t>er</w:t>
      </w:r>
      <w:r w:rsidR="00523305">
        <w:t xml:space="preserve"> </w:t>
      </w:r>
      <w:r w:rsidR="001F48B8">
        <w:t>Implementierung</w:t>
      </w:r>
      <w:r w:rsidR="00523305">
        <w:t xml:space="preserve"> der verteilten Versionsverwaltungssoftware Git in die Java Programmier-Vorlesung von Prof. Illik</w:t>
      </w:r>
      <w:r w:rsidR="00782141">
        <w:t>.</w:t>
      </w:r>
      <w:r w:rsidR="00523305">
        <w:t xml:space="preserve"> </w:t>
      </w:r>
      <w:r w:rsidR="00971A36">
        <w:t xml:space="preserve">Dazu </w:t>
      </w:r>
      <w:r>
        <w:t xml:space="preserve">sind </w:t>
      </w:r>
      <w:r w:rsidR="00782141">
        <w:t>genauere Betrachtungen des T</w:t>
      </w:r>
      <w:r w:rsidR="00971A36">
        <w:t>hema</w:t>
      </w:r>
      <w:r w:rsidR="00782141">
        <w:t>s</w:t>
      </w:r>
      <w:r w:rsidR="00971A36">
        <w:t xml:space="preserve"> Versionsverwaltung</w:t>
      </w:r>
      <w:r w:rsidR="00782141">
        <w:t xml:space="preserve"> unternommen</w:t>
      </w:r>
      <w:r>
        <w:t xml:space="preserve"> </w:t>
      </w:r>
      <w:r w:rsidR="00971A36">
        <w:t>u</w:t>
      </w:r>
      <w:r w:rsidR="00782141">
        <w:t xml:space="preserve">nd </w:t>
      </w:r>
      <w:r w:rsidR="00971A36">
        <w:t xml:space="preserve">ein </w:t>
      </w:r>
      <w:r w:rsidR="003E3F6A">
        <w:t>Einblick</w:t>
      </w:r>
      <w:r w:rsidR="00971A36">
        <w:t xml:space="preserve"> </w:t>
      </w:r>
      <w:r w:rsidR="0029121B">
        <w:t xml:space="preserve">über die wesentlichen Aufgaben </w:t>
      </w:r>
      <w:r w:rsidR="008456D6">
        <w:t xml:space="preserve">der Versionsverwaltung </w:t>
      </w:r>
      <w:r w:rsidR="003E3F6A">
        <w:t>gewonnen</w:t>
      </w:r>
      <w:r>
        <w:t xml:space="preserve"> worden</w:t>
      </w:r>
      <w:r w:rsidR="001F48B8">
        <w:t>.</w:t>
      </w:r>
      <w:r w:rsidR="00971A36">
        <w:t xml:space="preserve"> Darauf folgend wurde die Entstehungsgeschichte </w:t>
      </w:r>
      <w:r w:rsidR="00222CA7">
        <w:t xml:space="preserve">der Versionskontrolle </w:t>
      </w:r>
      <w:r w:rsidR="00971A36">
        <w:t>betrachtet und ein Übe</w:t>
      </w:r>
      <w:r w:rsidR="00971A36">
        <w:t>r</w:t>
      </w:r>
      <w:r w:rsidR="00971A36">
        <w:t xml:space="preserve">blick über die bekanntesten und gängigsten Systeme </w:t>
      </w:r>
      <w:r w:rsidR="0029121B">
        <w:t>ermöglicht</w:t>
      </w:r>
      <w:r w:rsidR="00971A36">
        <w:t>.</w:t>
      </w:r>
      <w:r w:rsidR="00222CA7">
        <w:t xml:space="preserve"> Anschli</w:t>
      </w:r>
      <w:r w:rsidR="00222CA7">
        <w:t>e</w:t>
      </w:r>
      <w:r w:rsidR="00222CA7">
        <w:t>ßend wurde das Thema Git</w:t>
      </w:r>
      <w:r w:rsidR="00C352F5">
        <w:t xml:space="preserve"> separat</w:t>
      </w:r>
      <w:r w:rsidR="00222CA7">
        <w:t xml:space="preserve"> betrachtet und in einer f</w:t>
      </w:r>
      <w:r w:rsidR="00265F14">
        <w:t>ür Informatiks</w:t>
      </w:r>
      <w:r w:rsidR="00222CA7">
        <w:t>t</w:t>
      </w:r>
      <w:r w:rsidR="00222CA7">
        <w:t>u</w:t>
      </w:r>
      <w:r w:rsidR="00222CA7">
        <w:t xml:space="preserve">denten </w:t>
      </w:r>
      <w:r w:rsidR="00265F14">
        <w:t xml:space="preserve">des zweiten Semesters verständlichen Formulierung dargelegt. </w:t>
      </w:r>
      <w:r w:rsidR="0029121B">
        <w:t>Ebenso</w:t>
      </w:r>
      <w:r w:rsidR="00265F14">
        <w:t xml:space="preserve"> folgte eine kurze Gegenüberstellung verschiedener Systeme in di</w:t>
      </w:r>
      <w:r w:rsidR="00265F14">
        <w:t>e</w:t>
      </w:r>
      <w:r w:rsidR="00265F14">
        <w:t xml:space="preserve">sem Bereich. Den wichtigsten Teil der Arbeit bildet jedoch das letzte Kapitel, in dem </w:t>
      </w:r>
      <w:r w:rsidR="00782141">
        <w:t xml:space="preserve">Schrittweise </w:t>
      </w:r>
      <w:r w:rsidR="00265F14">
        <w:t xml:space="preserve">erklärt wird, wie Git so in die Vorlesung integriert </w:t>
      </w:r>
      <w:r w:rsidR="00782141">
        <w:t xml:space="preserve">wird, </w:t>
      </w:r>
      <w:r w:rsidR="00265F14">
        <w:t>da</w:t>
      </w:r>
      <w:r w:rsidR="003E3F6A">
        <w:t>s</w:t>
      </w:r>
      <w:r w:rsidR="00265F14">
        <w:t>s Studenten und Professor zusammen an einem Semesterübergreife</w:t>
      </w:r>
      <w:r w:rsidR="00265F14">
        <w:t>n</w:t>
      </w:r>
      <w:r w:rsidR="00265F14">
        <w:t>dem Projekt miteinander arbeiten können.</w:t>
      </w:r>
    </w:p>
    <w:p w14:paraId="2AE2C675" w14:textId="77777777" w:rsidR="00952696" w:rsidRDefault="00952696" w:rsidP="00952696"/>
    <w:p w14:paraId="58E44614" w14:textId="50F1052F" w:rsidR="004733B3" w:rsidRPr="001F48B8" w:rsidRDefault="001F48B8" w:rsidP="00952696">
      <w:pPr>
        <w:rPr>
          <w:lang w:val="en-US"/>
        </w:rPr>
      </w:pPr>
      <w:r w:rsidRPr="001F48B8">
        <w:rPr>
          <w:lang w:val="en-US"/>
        </w:rPr>
        <w:t>Th</w:t>
      </w:r>
      <w:r>
        <w:rPr>
          <w:lang w:val="en-US"/>
        </w:rPr>
        <w:t xml:space="preserve">e </w:t>
      </w:r>
      <w:r w:rsidR="00346DC7">
        <w:rPr>
          <w:lang w:val="en-US"/>
        </w:rPr>
        <w:t>purpose</w:t>
      </w:r>
      <w:r w:rsidRPr="001F48B8">
        <w:rPr>
          <w:lang w:val="en-US"/>
        </w:rPr>
        <w:t xml:space="preserve"> of this wor</w:t>
      </w:r>
      <w:r>
        <w:rPr>
          <w:lang w:val="en-US"/>
        </w:rPr>
        <w:t xml:space="preserve">k was to implement the Distributed Version Control System named Git into the java programming lecture of Prof. Illik. </w:t>
      </w:r>
      <w:r w:rsidR="00A239F5">
        <w:rPr>
          <w:lang w:val="en-US"/>
        </w:rPr>
        <w:t>For this purpose and to gain insights into the main tasks</w:t>
      </w:r>
      <w:r w:rsidR="008456D6">
        <w:rPr>
          <w:lang w:val="en-US"/>
        </w:rPr>
        <w:t xml:space="preserve"> of version control</w:t>
      </w:r>
      <w:r w:rsidR="00C352F5">
        <w:rPr>
          <w:lang w:val="en-US"/>
        </w:rPr>
        <w:t>,</w:t>
      </w:r>
      <w:r w:rsidR="00A239F5">
        <w:rPr>
          <w:lang w:val="en-US"/>
        </w:rPr>
        <w:t xml:space="preserve"> aspects of version control were studied in detail</w:t>
      </w:r>
      <w:r>
        <w:rPr>
          <w:lang w:val="en-US"/>
        </w:rPr>
        <w:t xml:space="preserve">. </w:t>
      </w:r>
      <w:r w:rsidR="007C66A3">
        <w:rPr>
          <w:lang w:val="en-US"/>
        </w:rPr>
        <w:t>T</w:t>
      </w:r>
      <w:r>
        <w:rPr>
          <w:lang w:val="en-US"/>
        </w:rPr>
        <w:t>he history of version control was</w:t>
      </w:r>
      <w:r w:rsidR="00C352F5">
        <w:rPr>
          <w:lang w:val="en-US"/>
        </w:rPr>
        <w:t xml:space="preserve"> also</w:t>
      </w:r>
      <w:r>
        <w:rPr>
          <w:lang w:val="en-US"/>
        </w:rPr>
        <w:t xml:space="preserve"> investigated to </w:t>
      </w:r>
      <w:r w:rsidR="007C66A3">
        <w:rPr>
          <w:lang w:val="en-US"/>
        </w:rPr>
        <w:t>get</w:t>
      </w:r>
      <w:r>
        <w:rPr>
          <w:lang w:val="en-US"/>
        </w:rPr>
        <w:t xml:space="preserve"> a good overview of the most known and used </w:t>
      </w:r>
      <w:r w:rsidR="004733B3">
        <w:rPr>
          <w:lang w:val="en-US"/>
        </w:rPr>
        <w:t>systems. This help</w:t>
      </w:r>
      <w:r w:rsidR="00346DC7">
        <w:rPr>
          <w:lang w:val="en-US"/>
        </w:rPr>
        <w:t>ed</w:t>
      </w:r>
      <w:r w:rsidR="004733B3">
        <w:rPr>
          <w:lang w:val="en-US"/>
        </w:rPr>
        <w:t xml:space="preserve"> understand</w:t>
      </w:r>
      <w:r w:rsidR="00346DC7">
        <w:rPr>
          <w:lang w:val="en-US"/>
        </w:rPr>
        <w:t>ing</w:t>
      </w:r>
      <w:r w:rsidR="004733B3">
        <w:rPr>
          <w:lang w:val="en-US"/>
        </w:rPr>
        <w:t xml:space="preserve"> how the development of version control systems led to Git. Af</w:t>
      </w:r>
      <w:r w:rsidR="007C66A3">
        <w:rPr>
          <w:lang w:val="en-US"/>
        </w:rPr>
        <w:t xml:space="preserve">terwards </w:t>
      </w:r>
      <w:r w:rsidR="004733B3">
        <w:rPr>
          <w:lang w:val="en-US"/>
        </w:rPr>
        <w:t xml:space="preserve">Git was </w:t>
      </w:r>
      <w:r w:rsidR="00346DC7">
        <w:rPr>
          <w:lang w:val="en-US"/>
        </w:rPr>
        <w:t>considered</w:t>
      </w:r>
      <w:r w:rsidR="004733B3">
        <w:rPr>
          <w:lang w:val="en-US"/>
        </w:rPr>
        <w:t xml:space="preserve"> i</w:t>
      </w:r>
      <w:r w:rsidR="00346DC7">
        <w:rPr>
          <w:lang w:val="en-US"/>
        </w:rPr>
        <w:t>n an own</w:t>
      </w:r>
      <w:r w:rsidR="004733B3">
        <w:rPr>
          <w:lang w:val="en-US"/>
        </w:rPr>
        <w:t xml:space="preserve"> chapter </w:t>
      </w:r>
      <w:r w:rsidR="007C66A3">
        <w:rPr>
          <w:lang w:val="en-US"/>
        </w:rPr>
        <w:t>understandable for</w:t>
      </w:r>
      <w:r w:rsidR="004733B3">
        <w:rPr>
          <w:lang w:val="en-US"/>
        </w:rPr>
        <w:t xml:space="preserve"> a student in the second semester. </w:t>
      </w:r>
      <w:r w:rsidR="00A239F5">
        <w:rPr>
          <w:lang w:val="en-US"/>
        </w:rPr>
        <w:t xml:space="preserve">Moreover, </w:t>
      </w:r>
      <w:r w:rsidR="004733B3">
        <w:rPr>
          <w:lang w:val="en-US"/>
        </w:rPr>
        <w:t>a comparison was made among the systems</w:t>
      </w:r>
      <w:r w:rsidR="00346DC7">
        <w:rPr>
          <w:lang w:val="en-US"/>
        </w:rPr>
        <w:t xml:space="preserve">. </w:t>
      </w:r>
      <w:r w:rsidR="00A239F5">
        <w:rPr>
          <w:lang w:val="en-US"/>
        </w:rPr>
        <w:t xml:space="preserve">Finally, a way to implement Git into the lecture for the common </w:t>
      </w:r>
      <w:r w:rsidR="00717272">
        <w:rPr>
          <w:lang w:val="en-US"/>
        </w:rPr>
        <w:t>usage</w:t>
      </w:r>
      <w:r w:rsidR="00A239F5">
        <w:rPr>
          <w:lang w:val="en-US"/>
        </w:rPr>
        <w:t xml:space="preserve"> by students and the professor in a term-overlapping project was described step by step</w:t>
      </w:r>
      <w:r w:rsidR="007C66A3">
        <w:rPr>
          <w:lang w:val="en-US"/>
        </w:rPr>
        <w:t>.</w:t>
      </w:r>
    </w:p>
    <w:p w14:paraId="4861435C" w14:textId="77777777" w:rsidR="00523305" w:rsidRPr="001F48B8" w:rsidRDefault="00523305" w:rsidP="00952696">
      <w:pPr>
        <w:rPr>
          <w:lang w:val="en-US"/>
        </w:rPr>
        <w:sectPr w:rsidR="00523305" w:rsidRPr="001F48B8" w:rsidSect="007003AD">
          <w:headerReference w:type="even" r:id="rId11"/>
          <w:headerReference w:type="default" r:id="rId12"/>
          <w:type w:val="oddPage"/>
          <w:pgSz w:w="11906" w:h="16838" w:code="9"/>
          <w:pgMar w:top="1701" w:right="1418" w:bottom="1134" w:left="1418" w:header="709" w:footer="709" w:gutter="851"/>
          <w:pgNumType w:fmt="upperRoman"/>
          <w:cols w:space="708"/>
          <w:docGrid w:linePitch="360"/>
        </w:sectPr>
      </w:pPr>
    </w:p>
    <w:p w14:paraId="5661EEF2" w14:textId="26B03F13" w:rsidR="004C3AE2" w:rsidRDefault="002D46F8" w:rsidP="00D8035E">
      <w:pPr>
        <w:pStyle w:val="berschrift1"/>
        <w:numPr>
          <w:ilvl w:val="0"/>
          <w:numId w:val="0"/>
        </w:numPr>
        <w:ind w:left="360" w:hanging="360"/>
        <w:rPr>
          <w:lang w:val="en-US"/>
        </w:rPr>
      </w:pPr>
      <w:bookmarkStart w:id="3" w:name="_Toc491707837"/>
      <w:r>
        <w:rPr>
          <w:lang w:val="en-US"/>
        </w:rPr>
        <w:lastRenderedPageBreak/>
        <w:t>Inhalts</w:t>
      </w:r>
      <w:r w:rsidR="00387FE8" w:rsidRPr="001F48B8">
        <w:rPr>
          <w:lang w:val="en-US"/>
        </w:rPr>
        <w:t>verzeichnis</w:t>
      </w:r>
      <w:bookmarkEnd w:id="3"/>
    </w:p>
    <w:p w14:paraId="0618A18B" w14:textId="77777777" w:rsidR="00D8035E" w:rsidRPr="00D8035E" w:rsidRDefault="00D8035E" w:rsidP="00D8035E">
      <w:pPr>
        <w:rPr>
          <w:lang w:val="en-US"/>
        </w:rPr>
      </w:pPr>
    </w:p>
    <w:p w14:paraId="287857D5" w14:textId="77777777" w:rsidR="00C352F5" w:rsidRDefault="004C3AE2">
      <w:pPr>
        <w:pStyle w:val="Verzeichnis1"/>
        <w:tabs>
          <w:tab w:val="right" w:leader="dot" w:pos="8209"/>
        </w:tabs>
        <w:rPr>
          <w:rFonts w:eastAsiaTheme="minorEastAsia"/>
          <w:noProof/>
          <w:sz w:val="22"/>
          <w:lang w:eastAsia="de-DE"/>
        </w:rPr>
      </w:pPr>
      <w:r>
        <w:fldChar w:fldCharType="begin"/>
      </w:r>
      <w:r>
        <w:instrText xml:space="preserve"> TOC \o "1-3" \h \z \u </w:instrText>
      </w:r>
      <w:r>
        <w:fldChar w:fldCharType="separate"/>
      </w:r>
      <w:hyperlink w:anchor="_Toc491707834" w:history="1">
        <w:r w:rsidR="00C352F5" w:rsidRPr="00BD70C4">
          <w:rPr>
            <w:rStyle w:val="Hyperlink"/>
            <w:noProof/>
          </w:rPr>
          <w:t>Widmung</w:t>
        </w:r>
        <w:r w:rsidR="00C352F5">
          <w:rPr>
            <w:noProof/>
            <w:webHidden/>
          </w:rPr>
          <w:tab/>
        </w:r>
        <w:r w:rsidR="00C352F5">
          <w:rPr>
            <w:noProof/>
            <w:webHidden/>
          </w:rPr>
          <w:fldChar w:fldCharType="begin"/>
        </w:r>
        <w:r w:rsidR="00C352F5">
          <w:rPr>
            <w:noProof/>
            <w:webHidden/>
          </w:rPr>
          <w:instrText xml:space="preserve"> PAGEREF _Toc491707834 \h </w:instrText>
        </w:r>
        <w:r w:rsidR="00C352F5">
          <w:rPr>
            <w:noProof/>
            <w:webHidden/>
          </w:rPr>
        </w:r>
        <w:r w:rsidR="00C352F5">
          <w:rPr>
            <w:noProof/>
            <w:webHidden/>
          </w:rPr>
          <w:fldChar w:fldCharType="separate"/>
        </w:r>
        <w:r w:rsidR="00C352F5">
          <w:rPr>
            <w:noProof/>
            <w:webHidden/>
          </w:rPr>
          <w:t>III</w:t>
        </w:r>
        <w:r w:rsidR="00C352F5">
          <w:rPr>
            <w:noProof/>
            <w:webHidden/>
          </w:rPr>
          <w:fldChar w:fldCharType="end"/>
        </w:r>
      </w:hyperlink>
    </w:p>
    <w:p w14:paraId="2BCE4DA3" w14:textId="77777777" w:rsidR="00C352F5" w:rsidRDefault="00EE4443">
      <w:pPr>
        <w:pStyle w:val="Verzeichnis1"/>
        <w:tabs>
          <w:tab w:val="right" w:leader="dot" w:pos="8209"/>
        </w:tabs>
        <w:rPr>
          <w:rFonts w:eastAsiaTheme="minorEastAsia"/>
          <w:noProof/>
          <w:sz w:val="22"/>
          <w:lang w:eastAsia="de-DE"/>
        </w:rPr>
      </w:pPr>
      <w:hyperlink w:anchor="_Toc491707835" w:history="1">
        <w:r w:rsidR="00C352F5" w:rsidRPr="00BD70C4">
          <w:rPr>
            <w:rStyle w:val="Hyperlink"/>
            <w:noProof/>
          </w:rPr>
          <w:t>Danksagung</w:t>
        </w:r>
        <w:r w:rsidR="00C352F5">
          <w:rPr>
            <w:noProof/>
            <w:webHidden/>
          </w:rPr>
          <w:tab/>
        </w:r>
        <w:r w:rsidR="00C352F5">
          <w:rPr>
            <w:noProof/>
            <w:webHidden/>
          </w:rPr>
          <w:fldChar w:fldCharType="begin"/>
        </w:r>
        <w:r w:rsidR="00C352F5">
          <w:rPr>
            <w:noProof/>
            <w:webHidden/>
          </w:rPr>
          <w:instrText xml:space="preserve"> PAGEREF _Toc491707835 \h </w:instrText>
        </w:r>
        <w:r w:rsidR="00C352F5">
          <w:rPr>
            <w:noProof/>
            <w:webHidden/>
          </w:rPr>
        </w:r>
        <w:r w:rsidR="00C352F5">
          <w:rPr>
            <w:noProof/>
            <w:webHidden/>
          </w:rPr>
          <w:fldChar w:fldCharType="separate"/>
        </w:r>
        <w:r w:rsidR="00C352F5">
          <w:rPr>
            <w:noProof/>
            <w:webHidden/>
          </w:rPr>
          <w:t>IV</w:t>
        </w:r>
        <w:r w:rsidR="00C352F5">
          <w:rPr>
            <w:noProof/>
            <w:webHidden/>
          </w:rPr>
          <w:fldChar w:fldCharType="end"/>
        </w:r>
      </w:hyperlink>
    </w:p>
    <w:p w14:paraId="24853617" w14:textId="77777777" w:rsidR="00C352F5" w:rsidRDefault="00EE4443">
      <w:pPr>
        <w:pStyle w:val="Verzeichnis1"/>
        <w:tabs>
          <w:tab w:val="right" w:leader="dot" w:pos="8209"/>
        </w:tabs>
        <w:rPr>
          <w:rFonts w:eastAsiaTheme="minorEastAsia"/>
          <w:noProof/>
          <w:sz w:val="22"/>
          <w:lang w:eastAsia="de-DE"/>
        </w:rPr>
      </w:pPr>
      <w:hyperlink w:anchor="_Toc491707836" w:history="1">
        <w:r w:rsidR="00C352F5" w:rsidRPr="00BD70C4">
          <w:rPr>
            <w:rStyle w:val="Hyperlink"/>
            <w:noProof/>
          </w:rPr>
          <w:t>Abstract</w:t>
        </w:r>
        <w:r w:rsidR="00C352F5">
          <w:rPr>
            <w:noProof/>
            <w:webHidden/>
          </w:rPr>
          <w:tab/>
        </w:r>
        <w:r w:rsidR="00C352F5">
          <w:rPr>
            <w:noProof/>
            <w:webHidden/>
          </w:rPr>
          <w:fldChar w:fldCharType="begin"/>
        </w:r>
        <w:r w:rsidR="00C352F5">
          <w:rPr>
            <w:noProof/>
            <w:webHidden/>
          </w:rPr>
          <w:instrText xml:space="preserve"> PAGEREF _Toc491707836 \h </w:instrText>
        </w:r>
        <w:r w:rsidR="00C352F5">
          <w:rPr>
            <w:noProof/>
            <w:webHidden/>
          </w:rPr>
        </w:r>
        <w:r w:rsidR="00C352F5">
          <w:rPr>
            <w:noProof/>
            <w:webHidden/>
          </w:rPr>
          <w:fldChar w:fldCharType="separate"/>
        </w:r>
        <w:r w:rsidR="00C352F5">
          <w:rPr>
            <w:noProof/>
            <w:webHidden/>
          </w:rPr>
          <w:t>V</w:t>
        </w:r>
        <w:r w:rsidR="00C352F5">
          <w:rPr>
            <w:noProof/>
            <w:webHidden/>
          </w:rPr>
          <w:fldChar w:fldCharType="end"/>
        </w:r>
      </w:hyperlink>
    </w:p>
    <w:p w14:paraId="2578DBF6" w14:textId="77777777" w:rsidR="00C352F5" w:rsidRDefault="00EE4443">
      <w:pPr>
        <w:pStyle w:val="Verzeichnis1"/>
        <w:tabs>
          <w:tab w:val="right" w:leader="dot" w:pos="8209"/>
        </w:tabs>
        <w:rPr>
          <w:rFonts w:eastAsiaTheme="minorEastAsia"/>
          <w:noProof/>
          <w:sz w:val="22"/>
          <w:lang w:eastAsia="de-DE"/>
        </w:rPr>
      </w:pPr>
      <w:hyperlink w:anchor="_Toc491707837" w:history="1">
        <w:r w:rsidR="00C352F5" w:rsidRPr="00BD70C4">
          <w:rPr>
            <w:rStyle w:val="Hyperlink"/>
            <w:noProof/>
            <w:lang w:val="en-US"/>
          </w:rPr>
          <w:t>Inhaltsverzeichnis</w:t>
        </w:r>
        <w:r w:rsidR="00C352F5">
          <w:rPr>
            <w:noProof/>
            <w:webHidden/>
          </w:rPr>
          <w:tab/>
        </w:r>
        <w:r w:rsidR="00C352F5">
          <w:rPr>
            <w:noProof/>
            <w:webHidden/>
          </w:rPr>
          <w:fldChar w:fldCharType="begin"/>
        </w:r>
        <w:r w:rsidR="00C352F5">
          <w:rPr>
            <w:noProof/>
            <w:webHidden/>
          </w:rPr>
          <w:instrText xml:space="preserve"> PAGEREF _Toc491707837 \h </w:instrText>
        </w:r>
        <w:r w:rsidR="00C352F5">
          <w:rPr>
            <w:noProof/>
            <w:webHidden/>
          </w:rPr>
        </w:r>
        <w:r w:rsidR="00C352F5">
          <w:rPr>
            <w:noProof/>
            <w:webHidden/>
          </w:rPr>
          <w:fldChar w:fldCharType="separate"/>
        </w:r>
        <w:r w:rsidR="00C352F5">
          <w:rPr>
            <w:noProof/>
            <w:webHidden/>
          </w:rPr>
          <w:t>VII</w:t>
        </w:r>
        <w:r w:rsidR="00C352F5">
          <w:rPr>
            <w:noProof/>
            <w:webHidden/>
          </w:rPr>
          <w:fldChar w:fldCharType="end"/>
        </w:r>
      </w:hyperlink>
    </w:p>
    <w:p w14:paraId="289B2A69" w14:textId="77777777" w:rsidR="00C352F5" w:rsidRDefault="00EE4443">
      <w:pPr>
        <w:pStyle w:val="Verzeichnis1"/>
        <w:tabs>
          <w:tab w:val="right" w:leader="dot" w:pos="8209"/>
        </w:tabs>
        <w:rPr>
          <w:rFonts w:eastAsiaTheme="minorEastAsia"/>
          <w:noProof/>
          <w:sz w:val="22"/>
          <w:lang w:eastAsia="de-DE"/>
        </w:rPr>
      </w:pPr>
      <w:hyperlink w:anchor="_Toc491707838" w:history="1">
        <w:r w:rsidR="00C352F5" w:rsidRPr="00BD70C4">
          <w:rPr>
            <w:rStyle w:val="Hyperlink"/>
            <w:noProof/>
          </w:rPr>
          <w:t>Abbildungsverzeichnis</w:t>
        </w:r>
        <w:r w:rsidR="00C352F5">
          <w:rPr>
            <w:noProof/>
            <w:webHidden/>
          </w:rPr>
          <w:tab/>
        </w:r>
        <w:r w:rsidR="00C352F5">
          <w:rPr>
            <w:noProof/>
            <w:webHidden/>
          </w:rPr>
          <w:fldChar w:fldCharType="begin"/>
        </w:r>
        <w:r w:rsidR="00C352F5">
          <w:rPr>
            <w:noProof/>
            <w:webHidden/>
          </w:rPr>
          <w:instrText xml:space="preserve"> PAGEREF _Toc491707838 \h </w:instrText>
        </w:r>
        <w:r w:rsidR="00C352F5">
          <w:rPr>
            <w:noProof/>
            <w:webHidden/>
          </w:rPr>
        </w:r>
        <w:r w:rsidR="00C352F5">
          <w:rPr>
            <w:noProof/>
            <w:webHidden/>
          </w:rPr>
          <w:fldChar w:fldCharType="separate"/>
        </w:r>
        <w:r w:rsidR="00C352F5">
          <w:rPr>
            <w:noProof/>
            <w:webHidden/>
          </w:rPr>
          <w:t>XIII</w:t>
        </w:r>
        <w:r w:rsidR="00C352F5">
          <w:rPr>
            <w:noProof/>
            <w:webHidden/>
          </w:rPr>
          <w:fldChar w:fldCharType="end"/>
        </w:r>
      </w:hyperlink>
    </w:p>
    <w:p w14:paraId="63B6C0E7" w14:textId="77777777" w:rsidR="00C352F5" w:rsidRDefault="00EE4443">
      <w:pPr>
        <w:pStyle w:val="Verzeichnis1"/>
        <w:tabs>
          <w:tab w:val="right" w:leader="dot" w:pos="8209"/>
        </w:tabs>
        <w:rPr>
          <w:rFonts w:eastAsiaTheme="minorEastAsia"/>
          <w:noProof/>
          <w:sz w:val="22"/>
          <w:lang w:eastAsia="de-DE"/>
        </w:rPr>
      </w:pPr>
      <w:hyperlink w:anchor="_Toc491707839" w:history="1">
        <w:r w:rsidR="00C352F5" w:rsidRPr="00BD70C4">
          <w:rPr>
            <w:rStyle w:val="Hyperlink"/>
            <w:noProof/>
          </w:rPr>
          <w:t>Tabellenverzeichnis</w:t>
        </w:r>
        <w:r w:rsidR="00C352F5">
          <w:rPr>
            <w:noProof/>
            <w:webHidden/>
          </w:rPr>
          <w:tab/>
        </w:r>
        <w:r w:rsidR="00C352F5">
          <w:rPr>
            <w:noProof/>
            <w:webHidden/>
          </w:rPr>
          <w:fldChar w:fldCharType="begin"/>
        </w:r>
        <w:r w:rsidR="00C352F5">
          <w:rPr>
            <w:noProof/>
            <w:webHidden/>
          </w:rPr>
          <w:instrText xml:space="preserve"> PAGEREF _Toc491707839 \h </w:instrText>
        </w:r>
        <w:r w:rsidR="00C352F5">
          <w:rPr>
            <w:noProof/>
            <w:webHidden/>
          </w:rPr>
        </w:r>
        <w:r w:rsidR="00C352F5">
          <w:rPr>
            <w:noProof/>
            <w:webHidden/>
          </w:rPr>
          <w:fldChar w:fldCharType="separate"/>
        </w:r>
        <w:r w:rsidR="00C352F5">
          <w:rPr>
            <w:noProof/>
            <w:webHidden/>
          </w:rPr>
          <w:t>XV</w:t>
        </w:r>
        <w:r w:rsidR="00C352F5">
          <w:rPr>
            <w:noProof/>
            <w:webHidden/>
          </w:rPr>
          <w:fldChar w:fldCharType="end"/>
        </w:r>
      </w:hyperlink>
    </w:p>
    <w:p w14:paraId="7513580C" w14:textId="77777777" w:rsidR="00C352F5" w:rsidRDefault="00EE4443">
      <w:pPr>
        <w:pStyle w:val="Verzeichnis1"/>
        <w:tabs>
          <w:tab w:val="right" w:leader="dot" w:pos="8209"/>
        </w:tabs>
        <w:rPr>
          <w:rFonts w:eastAsiaTheme="minorEastAsia"/>
          <w:noProof/>
          <w:sz w:val="22"/>
          <w:lang w:eastAsia="de-DE"/>
        </w:rPr>
      </w:pPr>
      <w:hyperlink w:anchor="_Toc491707840" w:history="1">
        <w:r w:rsidR="00C352F5" w:rsidRPr="00BD70C4">
          <w:rPr>
            <w:rStyle w:val="Hyperlink"/>
            <w:noProof/>
          </w:rPr>
          <w:t>Abkürzungsverzeichnis</w:t>
        </w:r>
        <w:r w:rsidR="00C352F5">
          <w:rPr>
            <w:noProof/>
            <w:webHidden/>
          </w:rPr>
          <w:tab/>
        </w:r>
        <w:r w:rsidR="00C352F5">
          <w:rPr>
            <w:noProof/>
            <w:webHidden/>
          </w:rPr>
          <w:fldChar w:fldCharType="begin"/>
        </w:r>
        <w:r w:rsidR="00C352F5">
          <w:rPr>
            <w:noProof/>
            <w:webHidden/>
          </w:rPr>
          <w:instrText xml:space="preserve"> PAGEREF _Toc491707840 \h </w:instrText>
        </w:r>
        <w:r w:rsidR="00C352F5">
          <w:rPr>
            <w:noProof/>
            <w:webHidden/>
          </w:rPr>
        </w:r>
        <w:r w:rsidR="00C352F5">
          <w:rPr>
            <w:noProof/>
            <w:webHidden/>
          </w:rPr>
          <w:fldChar w:fldCharType="separate"/>
        </w:r>
        <w:r w:rsidR="00C352F5">
          <w:rPr>
            <w:noProof/>
            <w:webHidden/>
          </w:rPr>
          <w:t>XVII</w:t>
        </w:r>
        <w:r w:rsidR="00C352F5">
          <w:rPr>
            <w:noProof/>
            <w:webHidden/>
          </w:rPr>
          <w:fldChar w:fldCharType="end"/>
        </w:r>
      </w:hyperlink>
    </w:p>
    <w:p w14:paraId="0225C76A" w14:textId="77777777" w:rsidR="00C352F5" w:rsidRDefault="00EE4443">
      <w:pPr>
        <w:pStyle w:val="Verzeichnis1"/>
        <w:tabs>
          <w:tab w:val="left" w:pos="480"/>
          <w:tab w:val="right" w:leader="dot" w:pos="8209"/>
        </w:tabs>
        <w:rPr>
          <w:rFonts w:eastAsiaTheme="minorEastAsia"/>
          <w:noProof/>
          <w:sz w:val="22"/>
          <w:lang w:eastAsia="de-DE"/>
        </w:rPr>
      </w:pPr>
      <w:hyperlink w:anchor="_Toc491707841" w:history="1">
        <w:r w:rsidR="00C352F5" w:rsidRPr="00BD70C4">
          <w:rPr>
            <w:rStyle w:val="Hyperlink"/>
            <w:noProof/>
          </w:rPr>
          <w:t>1</w:t>
        </w:r>
        <w:r w:rsidR="00C352F5">
          <w:rPr>
            <w:rFonts w:eastAsiaTheme="minorEastAsia"/>
            <w:noProof/>
            <w:sz w:val="22"/>
            <w:lang w:eastAsia="de-DE"/>
          </w:rPr>
          <w:tab/>
        </w:r>
        <w:r w:rsidR="00C352F5" w:rsidRPr="00BD70C4">
          <w:rPr>
            <w:rStyle w:val="Hyperlink"/>
            <w:noProof/>
          </w:rPr>
          <w:t>Einleitung</w:t>
        </w:r>
        <w:r w:rsidR="00C352F5">
          <w:rPr>
            <w:noProof/>
            <w:webHidden/>
          </w:rPr>
          <w:tab/>
        </w:r>
        <w:r w:rsidR="00C352F5">
          <w:rPr>
            <w:noProof/>
            <w:webHidden/>
          </w:rPr>
          <w:fldChar w:fldCharType="begin"/>
        </w:r>
        <w:r w:rsidR="00C352F5">
          <w:rPr>
            <w:noProof/>
            <w:webHidden/>
          </w:rPr>
          <w:instrText xml:space="preserve"> PAGEREF _Toc491707841 \h </w:instrText>
        </w:r>
        <w:r w:rsidR="00C352F5">
          <w:rPr>
            <w:noProof/>
            <w:webHidden/>
          </w:rPr>
        </w:r>
        <w:r w:rsidR="00C352F5">
          <w:rPr>
            <w:noProof/>
            <w:webHidden/>
          </w:rPr>
          <w:fldChar w:fldCharType="separate"/>
        </w:r>
        <w:r w:rsidR="00C352F5">
          <w:rPr>
            <w:noProof/>
            <w:webHidden/>
          </w:rPr>
          <w:t>19</w:t>
        </w:r>
        <w:r w:rsidR="00C352F5">
          <w:rPr>
            <w:noProof/>
            <w:webHidden/>
          </w:rPr>
          <w:fldChar w:fldCharType="end"/>
        </w:r>
      </w:hyperlink>
    </w:p>
    <w:p w14:paraId="7E5FD524" w14:textId="77777777" w:rsidR="00C352F5" w:rsidRDefault="00EE4443">
      <w:pPr>
        <w:pStyle w:val="Verzeichnis1"/>
        <w:tabs>
          <w:tab w:val="left" w:pos="480"/>
          <w:tab w:val="right" w:leader="dot" w:pos="8209"/>
        </w:tabs>
        <w:rPr>
          <w:rFonts w:eastAsiaTheme="minorEastAsia"/>
          <w:noProof/>
          <w:sz w:val="22"/>
          <w:lang w:eastAsia="de-DE"/>
        </w:rPr>
      </w:pPr>
      <w:hyperlink w:anchor="_Toc491707981" w:history="1">
        <w:r w:rsidR="00C352F5" w:rsidRPr="00BD70C4">
          <w:rPr>
            <w:rStyle w:val="Hyperlink"/>
            <w:noProof/>
          </w:rPr>
          <w:t>2</w:t>
        </w:r>
        <w:r w:rsidR="00C352F5">
          <w:rPr>
            <w:rFonts w:eastAsiaTheme="minorEastAsia"/>
            <w:noProof/>
            <w:sz w:val="22"/>
            <w:lang w:eastAsia="de-DE"/>
          </w:rPr>
          <w:tab/>
        </w:r>
        <w:r w:rsidR="00C352F5" w:rsidRPr="00BD70C4">
          <w:rPr>
            <w:rStyle w:val="Hyperlink"/>
            <w:noProof/>
          </w:rPr>
          <w:t>Grundlagen</w:t>
        </w:r>
        <w:r w:rsidR="00C352F5">
          <w:rPr>
            <w:noProof/>
            <w:webHidden/>
          </w:rPr>
          <w:tab/>
        </w:r>
        <w:r w:rsidR="00C352F5">
          <w:rPr>
            <w:noProof/>
            <w:webHidden/>
          </w:rPr>
          <w:fldChar w:fldCharType="begin"/>
        </w:r>
        <w:r w:rsidR="00C352F5">
          <w:rPr>
            <w:noProof/>
            <w:webHidden/>
          </w:rPr>
          <w:instrText xml:space="preserve"> PAGEREF _Toc491707981 \h </w:instrText>
        </w:r>
        <w:r w:rsidR="00C352F5">
          <w:rPr>
            <w:noProof/>
            <w:webHidden/>
          </w:rPr>
        </w:r>
        <w:r w:rsidR="00C352F5">
          <w:rPr>
            <w:noProof/>
            <w:webHidden/>
          </w:rPr>
          <w:fldChar w:fldCharType="separate"/>
        </w:r>
        <w:r w:rsidR="00C352F5">
          <w:rPr>
            <w:noProof/>
            <w:webHidden/>
          </w:rPr>
          <w:t>43</w:t>
        </w:r>
        <w:r w:rsidR="00C352F5">
          <w:rPr>
            <w:noProof/>
            <w:webHidden/>
          </w:rPr>
          <w:fldChar w:fldCharType="end"/>
        </w:r>
      </w:hyperlink>
    </w:p>
    <w:p w14:paraId="3D80C9A8" w14:textId="77777777" w:rsidR="00C352F5" w:rsidRDefault="00EE4443">
      <w:pPr>
        <w:pStyle w:val="Verzeichnis2"/>
        <w:tabs>
          <w:tab w:val="left" w:pos="960"/>
          <w:tab w:val="right" w:leader="dot" w:pos="8209"/>
        </w:tabs>
        <w:rPr>
          <w:rFonts w:eastAsiaTheme="minorEastAsia"/>
          <w:noProof/>
          <w:sz w:val="22"/>
          <w:lang w:eastAsia="de-DE"/>
        </w:rPr>
      </w:pPr>
      <w:hyperlink w:anchor="_Toc491707982" w:history="1">
        <w:r w:rsidR="00C352F5" w:rsidRPr="00BD70C4">
          <w:rPr>
            <w:rStyle w:val="Hyperlink"/>
            <w:noProof/>
          </w:rPr>
          <w:t>2.1</w:t>
        </w:r>
        <w:r w:rsidR="00C352F5">
          <w:rPr>
            <w:rFonts w:eastAsiaTheme="minorEastAsia"/>
            <w:noProof/>
            <w:sz w:val="22"/>
            <w:lang w:eastAsia="de-DE"/>
          </w:rPr>
          <w:tab/>
        </w:r>
        <w:r w:rsidR="00C352F5" w:rsidRPr="00BD70C4">
          <w:rPr>
            <w:rStyle w:val="Hyperlink"/>
            <w:noProof/>
          </w:rPr>
          <w:t>Definition</w:t>
        </w:r>
        <w:r w:rsidR="00C352F5">
          <w:rPr>
            <w:noProof/>
            <w:webHidden/>
          </w:rPr>
          <w:tab/>
        </w:r>
        <w:r w:rsidR="00C352F5">
          <w:rPr>
            <w:noProof/>
            <w:webHidden/>
          </w:rPr>
          <w:fldChar w:fldCharType="begin"/>
        </w:r>
        <w:r w:rsidR="00C352F5">
          <w:rPr>
            <w:noProof/>
            <w:webHidden/>
          </w:rPr>
          <w:instrText xml:space="preserve"> PAGEREF _Toc491707982 \h </w:instrText>
        </w:r>
        <w:r w:rsidR="00C352F5">
          <w:rPr>
            <w:noProof/>
            <w:webHidden/>
          </w:rPr>
        </w:r>
        <w:r w:rsidR="00C352F5">
          <w:rPr>
            <w:noProof/>
            <w:webHidden/>
          </w:rPr>
          <w:fldChar w:fldCharType="separate"/>
        </w:r>
        <w:r w:rsidR="00C352F5">
          <w:rPr>
            <w:noProof/>
            <w:webHidden/>
          </w:rPr>
          <w:t>43</w:t>
        </w:r>
        <w:r w:rsidR="00C352F5">
          <w:rPr>
            <w:noProof/>
            <w:webHidden/>
          </w:rPr>
          <w:fldChar w:fldCharType="end"/>
        </w:r>
      </w:hyperlink>
    </w:p>
    <w:p w14:paraId="10C4FAF1" w14:textId="77777777" w:rsidR="00C352F5" w:rsidRDefault="00EE4443">
      <w:pPr>
        <w:pStyle w:val="Verzeichnis2"/>
        <w:tabs>
          <w:tab w:val="left" w:pos="960"/>
          <w:tab w:val="right" w:leader="dot" w:pos="8209"/>
        </w:tabs>
        <w:rPr>
          <w:rFonts w:eastAsiaTheme="minorEastAsia"/>
          <w:noProof/>
          <w:sz w:val="22"/>
          <w:lang w:eastAsia="de-DE"/>
        </w:rPr>
      </w:pPr>
      <w:hyperlink w:anchor="_Toc491707983" w:history="1">
        <w:r w:rsidR="00C352F5" w:rsidRPr="00BD70C4">
          <w:rPr>
            <w:rStyle w:val="Hyperlink"/>
            <w:noProof/>
          </w:rPr>
          <w:t>2.2</w:t>
        </w:r>
        <w:r w:rsidR="00C352F5">
          <w:rPr>
            <w:rFonts w:eastAsiaTheme="minorEastAsia"/>
            <w:noProof/>
            <w:sz w:val="22"/>
            <w:lang w:eastAsia="de-DE"/>
          </w:rPr>
          <w:tab/>
        </w:r>
        <w:r w:rsidR="00C352F5" w:rsidRPr="00BD70C4">
          <w:rPr>
            <w:rStyle w:val="Hyperlink"/>
            <w:noProof/>
          </w:rPr>
          <w:t>Was ist Versionsverwaltung</w:t>
        </w:r>
        <w:r w:rsidR="00C352F5">
          <w:rPr>
            <w:noProof/>
            <w:webHidden/>
          </w:rPr>
          <w:tab/>
        </w:r>
        <w:r w:rsidR="00C352F5">
          <w:rPr>
            <w:noProof/>
            <w:webHidden/>
          </w:rPr>
          <w:fldChar w:fldCharType="begin"/>
        </w:r>
        <w:r w:rsidR="00C352F5">
          <w:rPr>
            <w:noProof/>
            <w:webHidden/>
          </w:rPr>
          <w:instrText xml:space="preserve"> PAGEREF _Toc491707983 \h </w:instrText>
        </w:r>
        <w:r w:rsidR="00C352F5">
          <w:rPr>
            <w:noProof/>
            <w:webHidden/>
          </w:rPr>
        </w:r>
        <w:r w:rsidR="00C352F5">
          <w:rPr>
            <w:noProof/>
            <w:webHidden/>
          </w:rPr>
          <w:fldChar w:fldCharType="separate"/>
        </w:r>
        <w:r w:rsidR="00C352F5">
          <w:rPr>
            <w:noProof/>
            <w:webHidden/>
          </w:rPr>
          <w:t>44</w:t>
        </w:r>
        <w:r w:rsidR="00C352F5">
          <w:rPr>
            <w:noProof/>
            <w:webHidden/>
          </w:rPr>
          <w:fldChar w:fldCharType="end"/>
        </w:r>
      </w:hyperlink>
    </w:p>
    <w:p w14:paraId="6FDB98E9" w14:textId="77777777" w:rsidR="00C352F5" w:rsidRDefault="00EE4443">
      <w:pPr>
        <w:pStyle w:val="Verzeichnis2"/>
        <w:tabs>
          <w:tab w:val="left" w:pos="960"/>
          <w:tab w:val="right" w:leader="dot" w:pos="8209"/>
        </w:tabs>
        <w:rPr>
          <w:rFonts w:eastAsiaTheme="minorEastAsia"/>
          <w:noProof/>
          <w:sz w:val="22"/>
          <w:lang w:eastAsia="de-DE"/>
        </w:rPr>
      </w:pPr>
      <w:hyperlink w:anchor="_Toc491707984" w:history="1">
        <w:r w:rsidR="00C352F5" w:rsidRPr="00BD70C4">
          <w:rPr>
            <w:rStyle w:val="Hyperlink"/>
            <w:noProof/>
          </w:rPr>
          <w:t>2.3</w:t>
        </w:r>
        <w:r w:rsidR="00C352F5">
          <w:rPr>
            <w:rFonts w:eastAsiaTheme="minorEastAsia"/>
            <w:noProof/>
            <w:sz w:val="22"/>
            <w:lang w:eastAsia="de-DE"/>
          </w:rPr>
          <w:tab/>
        </w:r>
        <w:r w:rsidR="00C352F5" w:rsidRPr="00BD70C4">
          <w:rPr>
            <w:rStyle w:val="Hyperlink"/>
            <w:noProof/>
          </w:rPr>
          <w:t>Vorteile einer Versionsverwaltung</w:t>
        </w:r>
        <w:r w:rsidR="00C352F5">
          <w:rPr>
            <w:noProof/>
            <w:webHidden/>
          </w:rPr>
          <w:tab/>
        </w:r>
        <w:r w:rsidR="00C352F5">
          <w:rPr>
            <w:noProof/>
            <w:webHidden/>
          </w:rPr>
          <w:fldChar w:fldCharType="begin"/>
        </w:r>
        <w:r w:rsidR="00C352F5">
          <w:rPr>
            <w:noProof/>
            <w:webHidden/>
          </w:rPr>
          <w:instrText xml:space="preserve"> PAGEREF _Toc491707984 \h </w:instrText>
        </w:r>
        <w:r w:rsidR="00C352F5">
          <w:rPr>
            <w:noProof/>
            <w:webHidden/>
          </w:rPr>
        </w:r>
        <w:r w:rsidR="00C352F5">
          <w:rPr>
            <w:noProof/>
            <w:webHidden/>
          </w:rPr>
          <w:fldChar w:fldCharType="separate"/>
        </w:r>
        <w:r w:rsidR="00C352F5">
          <w:rPr>
            <w:noProof/>
            <w:webHidden/>
          </w:rPr>
          <w:t>46</w:t>
        </w:r>
        <w:r w:rsidR="00C352F5">
          <w:rPr>
            <w:noProof/>
            <w:webHidden/>
          </w:rPr>
          <w:fldChar w:fldCharType="end"/>
        </w:r>
      </w:hyperlink>
    </w:p>
    <w:p w14:paraId="568606AC" w14:textId="77777777" w:rsidR="00C352F5" w:rsidRDefault="00EE4443">
      <w:pPr>
        <w:pStyle w:val="Verzeichnis2"/>
        <w:tabs>
          <w:tab w:val="left" w:pos="960"/>
          <w:tab w:val="right" w:leader="dot" w:pos="8209"/>
        </w:tabs>
        <w:rPr>
          <w:rFonts w:eastAsiaTheme="minorEastAsia"/>
          <w:noProof/>
          <w:sz w:val="22"/>
          <w:lang w:eastAsia="de-DE"/>
        </w:rPr>
      </w:pPr>
      <w:hyperlink w:anchor="_Toc491707985" w:history="1">
        <w:r w:rsidR="00C352F5" w:rsidRPr="00BD70C4">
          <w:rPr>
            <w:rStyle w:val="Hyperlink"/>
            <w:noProof/>
          </w:rPr>
          <w:t>2.4</w:t>
        </w:r>
        <w:r w:rsidR="00C352F5">
          <w:rPr>
            <w:rFonts w:eastAsiaTheme="minorEastAsia"/>
            <w:noProof/>
            <w:sz w:val="22"/>
            <w:lang w:eastAsia="de-DE"/>
          </w:rPr>
          <w:tab/>
        </w:r>
        <w:r w:rsidR="00C352F5" w:rsidRPr="00BD70C4">
          <w:rPr>
            <w:rStyle w:val="Hyperlink"/>
            <w:noProof/>
          </w:rPr>
          <w:t>Geschichte der Versionsverwaltung</w:t>
        </w:r>
        <w:r w:rsidR="00C352F5">
          <w:rPr>
            <w:noProof/>
            <w:webHidden/>
          </w:rPr>
          <w:tab/>
        </w:r>
        <w:r w:rsidR="00C352F5">
          <w:rPr>
            <w:noProof/>
            <w:webHidden/>
          </w:rPr>
          <w:fldChar w:fldCharType="begin"/>
        </w:r>
        <w:r w:rsidR="00C352F5">
          <w:rPr>
            <w:noProof/>
            <w:webHidden/>
          </w:rPr>
          <w:instrText xml:space="preserve"> PAGEREF _Toc491707985 \h </w:instrText>
        </w:r>
        <w:r w:rsidR="00C352F5">
          <w:rPr>
            <w:noProof/>
            <w:webHidden/>
          </w:rPr>
        </w:r>
        <w:r w:rsidR="00C352F5">
          <w:rPr>
            <w:noProof/>
            <w:webHidden/>
          </w:rPr>
          <w:fldChar w:fldCharType="separate"/>
        </w:r>
        <w:r w:rsidR="00C352F5">
          <w:rPr>
            <w:noProof/>
            <w:webHidden/>
          </w:rPr>
          <w:t>47</w:t>
        </w:r>
        <w:r w:rsidR="00C352F5">
          <w:rPr>
            <w:noProof/>
            <w:webHidden/>
          </w:rPr>
          <w:fldChar w:fldCharType="end"/>
        </w:r>
      </w:hyperlink>
    </w:p>
    <w:p w14:paraId="6EBAE134" w14:textId="77777777" w:rsidR="00C352F5" w:rsidRDefault="00EE4443">
      <w:pPr>
        <w:pStyle w:val="Verzeichnis3"/>
        <w:tabs>
          <w:tab w:val="left" w:pos="1200"/>
          <w:tab w:val="right" w:leader="dot" w:pos="8209"/>
        </w:tabs>
        <w:rPr>
          <w:rFonts w:eastAsiaTheme="minorEastAsia"/>
          <w:noProof/>
          <w:sz w:val="22"/>
          <w:lang w:eastAsia="de-DE"/>
        </w:rPr>
      </w:pPr>
      <w:hyperlink w:anchor="_Toc491707986" w:history="1">
        <w:r w:rsidR="00C352F5" w:rsidRPr="00BD70C4">
          <w:rPr>
            <w:rStyle w:val="Hyperlink"/>
            <w:noProof/>
          </w:rPr>
          <w:t>2.4.1</w:t>
        </w:r>
        <w:r w:rsidR="00C352F5">
          <w:rPr>
            <w:rFonts w:eastAsiaTheme="minorEastAsia"/>
            <w:noProof/>
            <w:sz w:val="22"/>
            <w:lang w:eastAsia="de-DE"/>
          </w:rPr>
          <w:tab/>
        </w:r>
        <w:r w:rsidR="00C352F5" w:rsidRPr="00BD70C4">
          <w:rPr>
            <w:rStyle w:val="Hyperlink"/>
            <w:noProof/>
          </w:rPr>
          <w:t>SCCS</w:t>
        </w:r>
        <w:r w:rsidR="00C352F5">
          <w:rPr>
            <w:noProof/>
            <w:webHidden/>
          </w:rPr>
          <w:tab/>
        </w:r>
        <w:r w:rsidR="00C352F5">
          <w:rPr>
            <w:noProof/>
            <w:webHidden/>
          </w:rPr>
          <w:fldChar w:fldCharType="begin"/>
        </w:r>
        <w:r w:rsidR="00C352F5">
          <w:rPr>
            <w:noProof/>
            <w:webHidden/>
          </w:rPr>
          <w:instrText xml:space="preserve"> PAGEREF _Toc491707986 \h </w:instrText>
        </w:r>
        <w:r w:rsidR="00C352F5">
          <w:rPr>
            <w:noProof/>
            <w:webHidden/>
          </w:rPr>
        </w:r>
        <w:r w:rsidR="00C352F5">
          <w:rPr>
            <w:noProof/>
            <w:webHidden/>
          </w:rPr>
          <w:fldChar w:fldCharType="separate"/>
        </w:r>
        <w:r w:rsidR="00C352F5">
          <w:rPr>
            <w:noProof/>
            <w:webHidden/>
          </w:rPr>
          <w:t>47</w:t>
        </w:r>
        <w:r w:rsidR="00C352F5">
          <w:rPr>
            <w:noProof/>
            <w:webHidden/>
          </w:rPr>
          <w:fldChar w:fldCharType="end"/>
        </w:r>
      </w:hyperlink>
    </w:p>
    <w:p w14:paraId="125E773D" w14:textId="77777777" w:rsidR="00C352F5" w:rsidRDefault="00EE4443">
      <w:pPr>
        <w:pStyle w:val="Verzeichnis3"/>
        <w:tabs>
          <w:tab w:val="left" w:pos="1200"/>
          <w:tab w:val="right" w:leader="dot" w:pos="8209"/>
        </w:tabs>
        <w:rPr>
          <w:rFonts w:eastAsiaTheme="minorEastAsia"/>
          <w:noProof/>
          <w:sz w:val="22"/>
          <w:lang w:eastAsia="de-DE"/>
        </w:rPr>
      </w:pPr>
      <w:hyperlink w:anchor="_Toc491707987" w:history="1">
        <w:r w:rsidR="00C352F5" w:rsidRPr="00BD70C4">
          <w:rPr>
            <w:rStyle w:val="Hyperlink"/>
            <w:noProof/>
          </w:rPr>
          <w:t>2.4.2</w:t>
        </w:r>
        <w:r w:rsidR="00C352F5">
          <w:rPr>
            <w:rFonts w:eastAsiaTheme="minorEastAsia"/>
            <w:noProof/>
            <w:sz w:val="22"/>
            <w:lang w:eastAsia="de-DE"/>
          </w:rPr>
          <w:tab/>
        </w:r>
        <w:r w:rsidR="00C352F5" w:rsidRPr="00BD70C4">
          <w:rPr>
            <w:rStyle w:val="Hyperlink"/>
            <w:noProof/>
          </w:rPr>
          <w:t>CVS</w:t>
        </w:r>
        <w:r w:rsidR="00C352F5">
          <w:rPr>
            <w:noProof/>
            <w:webHidden/>
          </w:rPr>
          <w:tab/>
        </w:r>
        <w:r w:rsidR="00C352F5">
          <w:rPr>
            <w:noProof/>
            <w:webHidden/>
          </w:rPr>
          <w:fldChar w:fldCharType="begin"/>
        </w:r>
        <w:r w:rsidR="00C352F5">
          <w:rPr>
            <w:noProof/>
            <w:webHidden/>
          </w:rPr>
          <w:instrText xml:space="preserve"> PAGEREF _Toc491707987 \h </w:instrText>
        </w:r>
        <w:r w:rsidR="00C352F5">
          <w:rPr>
            <w:noProof/>
            <w:webHidden/>
          </w:rPr>
        </w:r>
        <w:r w:rsidR="00C352F5">
          <w:rPr>
            <w:noProof/>
            <w:webHidden/>
          </w:rPr>
          <w:fldChar w:fldCharType="separate"/>
        </w:r>
        <w:r w:rsidR="00C352F5">
          <w:rPr>
            <w:noProof/>
            <w:webHidden/>
          </w:rPr>
          <w:t>48</w:t>
        </w:r>
        <w:r w:rsidR="00C352F5">
          <w:rPr>
            <w:noProof/>
            <w:webHidden/>
          </w:rPr>
          <w:fldChar w:fldCharType="end"/>
        </w:r>
      </w:hyperlink>
    </w:p>
    <w:p w14:paraId="4D110F7D" w14:textId="77777777" w:rsidR="00C352F5" w:rsidRDefault="00EE4443">
      <w:pPr>
        <w:pStyle w:val="Verzeichnis3"/>
        <w:tabs>
          <w:tab w:val="left" w:pos="1200"/>
          <w:tab w:val="right" w:leader="dot" w:pos="8209"/>
        </w:tabs>
        <w:rPr>
          <w:rFonts w:eastAsiaTheme="minorEastAsia"/>
          <w:noProof/>
          <w:sz w:val="22"/>
          <w:lang w:eastAsia="de-DE"/>
        </w:rPr>
      </w:pPr>
      <w:hyperlink w:anchor="_Toc491707988" w:history="1">
        <w:r w:rsidR="00C352F5" w:rsidRPr="00BD70C4">
          <w:rPr>
            <w:rStyle w:val="Hyperlink"/>
            <w:noProof/>
          </w:rPr>
          <w:t>2.4.3</w:t>
        </w:r>
        <w:r w:rsidR="00C352F5">
          <w:rPr>
            <w:rFonts w:eastAsiaTheme="minorEastAsia"/>
            <w:noProof/>
            <w:sz w:val="22"/>
            <w:lang w:eastAsia="de-DE"/>
          </w:rPr>
          <w:tab/>
        </w:r>
        <w:r w:rsidR="00C352F5" w:rsidRPr="00BD70C4">
          <w:rPr>
            <w:rStyle w:val="Hyperlink"/>
            <w:noProof/>
          </w:rPr>
          <w:t>SVN</w:t>
        </w:r>
        <w:r w:rsidR="00C352F5">
          <w:rPr>
            <w:noProof/>
            <w:webHidden/>
          </w:rPr>
          <w:tab/>
        </w:r>
        <w:r w:rsidR="00C352F5">
          <w:rPr>
            <w:noProof/>
            <w:webHidden/>
          </w:rPr>
          <w:fldChar w:fldCharType="begin"/>
        </w:r>
        <w:r w:rsidR="00C352F5">
          <w:rPr>
            <w:noProof/>
            <w:webHidden/>
          </w:rPr>
          <w:instrText xml:space="preserve"> PAGEREF _Toc491707988 \h </w:instrText>
        </w:r>
        <w:r w:rsidR="00C352F5">
          <w:rPr>
            <w:noProof/>
            <w:webHidden/>
          </w:rPr>
        </w:r>
        <w:r w:rsidR="00C352F5">
          <w:rPr>
            <w:noProof/>
            <w:webHidden/>
          </w:rPr>
          <w:fldChar w:fldCharType="separate"/>
        </w:r>
        <w:r w:rsidR="00C352F5">
          <w:rPr>
            <w:noProof/>
            <w:webHidden/>
          </w:rPr>
          <w:t>49</w:t>
        </w:r>
        <w:r w:rsidR="00C352F5">
          <w:rPr>
            <w:noProof/>
            <w:webHidden/>
          </w:rPr>
          <w:fldChar w:fldCharType="end"/>
        </w:r>
      </w:hyperlink>
    </w:p>
    <w:p w14:paraId="228C0E52" w14:textId="77777777" w:rsidR="00C352F5" w:rsidRDefault="00EE4443">
      <w:pPr>
        <w:pStyle w:val="Verzeichnis2"/>
        <w:tabs>
          <w:tab w:val="left" w:pos="960"/>
          <w:tab w:val="right" w:leader="dot" w:pos="8209"/>
        </w:tabs>
        <w:rPr>
          <w:rFonts w:eastAsiaTheme="minorEastAsia"/>
          <w:noProof/>
          <w:sz w:val="22"/>
          <w:lang w:eastAsia="de-DE"/>
        </w:rPr>
      </w:pPr>
      <w:hyperlink w:anchor="_Toc491707989" w:history="1">
        <w:r w:rsidR="00C352F5" w:rsidRPr="00BD70C4">
          <w:rPr>
            <w:rStyle w:val="Hyperlink"/>
            <w:noProof/>
          </w:rPr>
          <w:t>2.5</w:t>
        </w:r>
        <w:r w:rsidR="00C352F5">
          <w:rPr>
            <w:rFonts w:eastAsiaTheme="minorEastAsia"/>
            <w:noProof/>
            <w:sz w:val="22"/>
            <w:lang w:eastAsia="de-DE"/>
          </w:rPr>
          <w:tab/>
        </w:r>
        <w:r w:rsidR="00C352F5" w:rsidRPr="00BD70C4">
          <w:rPr>
            <w:rStyle w:val="Hyperlink"/>
            <w:noProof/>
          </w:rPr>
          <w:t>Bekannte Versionsverwaltungssysteme</w:t>
        </w:r>
        <w:r w:rsidR="00C352F5">
          <w:rPr>
            <w:noProof/>
            <w:webHidden/>
          </w:rPr>
          <w:tab/>
        </w:r>
        <w:r w:rsidR="00C352F5">
          <w:rPr>
            <w:noProof/>
            <w:webHidden/>
          </w:rPr>
          <w:fldChar w:fldCharType="begin"/>
        </w:r>
        <w:r w:rsidR="00C352F5">
          <w:rPr>
            <w:noProof/>
            <w:webHidden/>
          </w:rPr>
          <w:instrText xml:space="preserve"> PAGEREF _Toc491707989 \h </w:instrText>
        </w:r>
        <w:r w:rsidR="00C352F5">
          <w:rPr>
            <w:noProof/>
            <w:webHidden/>
          </w:rPr>
        </w:r>
        <w:r w:rsidR="00C352F5">
          <w:rPr>
            <w:noProof/>
            <w:webHidden/>
          </w:rPr>
          <w:fldChar w:fldCharType="separate"/>
        </w:r>
        <w:r w:rsidR="00C352F5">
          <w:rPr>
            <w:noProof/>
            <w:webHidden/>
          </w:rPr>
          <w:t>49</w:t>
        </w:r>
        <w:r w:rsidR="00C352F5">
          <w:rPr>
            <w:noProof/>
            <w:webHidden/>
          </w:rPr>
          <w:fldChar w:fldCharType="end"/>
        </w:r>
      </w:hyperlink>
    </w:p>
    <w:p w14:paraId="720E2672" w14:textId="77777777" w:rsidR="00C352F5" w:rsidRDefault="00EE4443">
      <w:pPr>
        <w:pStyle w:val="Verzeichnis3"/>
        <w:tabs>
          <w:tab w:val="left" w:pos="1200"/>
          <w:tab w:val="right" w:leader="dot" w:pos="8209"/>
        </w:tabs>
        <w:rPr>
          <w:rFonts w:eastAsiaTheme="minorEastAsia"/>
          <w:noProof/>
          <w:sz w:val="22"/>
          <w:lang w:eastAsia="de-DE"/>
        </w:rPr>
      </w:pPr>
      <w:hyperlink w:anchor="_Toc491707990" w:history="1">
        <w:r w:rsidR="00C352F5" w:rsidRPr="00BD70C4">
          <w:rPr>
            <w:rStyle w:val="Hyperlink"/>
            <w:noProof/>
          </w:rPr>
          <w:t>2.5.1</w:t>
        </w:r>
        <w:r w:rsidR="00C352F5">
          <w:rPr>
            <w:rFonts w:eastAsiaTheme="minorEastAsia"/>
            <w:noProof/>
            <w:sz w:val="22"/>
            <w:lang w:eastAsia="de-DE"/>
          </w:rPr>
          <w:tab/>
        </w:r>
        <w:r w:rsidR="00C352F5" w:rsidRPr="00BD70C4">
          <w:rPr>
            <w:rStyle w:val="Hyperlink"/>
            <w:noProof/>
          </w:rPr>
          <w:t>CVS</w:t>
        </w:r>
        <w:r w:rsidR="00C352F5">
          <w:rPr>
            <w:noProof/>
            <w:webHidden/>
          </w:rPr>
          <w:tab/>
        </w:r>
        <w:r w:rsidR="00C352F5">
          <w:rPr>
            <w:noProof/>
            <w:webHidden/>
          </w:rPr>
          <w:fldChar w:fldCharType="begin"/>
        </w:r>
        <w:r w:rsidR="00C352F5">
          <w:rPr>
            <w:noProof/>
            <w:webHidden/>
          </w:rPr>
          <w:instrText xml:space="preserve"> PAGEREF _Toc491707990 \h </w:instrText>
        </w:r>
        <w:r w:rsidR="00C352F5">
          <w:rPr>
            <w:noProof/>
            <w:webHidden/>
          </w:rPr>
        </w:r>
        <w:r w:rsidR="00C352F5">
          <w:rPr>
            <w:noProof/>
            <w:webHidden/>
          </w:rPr>
          <w:fldChar w:fldCharType="separate"/>
        </w:r>
        <w:r w:rsidR="00C352F5">
          <w:rPr>
            <w:noProof/>
            <w:webHidden/>
          </w:rPr>
          <w:t>50</w:t>
        </w:r>
        <w:r w:rsidR="00C352F5">
          <w:rPr>
            <w:noProof/>
            <w:webHidden/>
          </w:rPr>
          <w:fldChar w:fldCharType="end"/>
        </w:r>
      </w:hyperlink>
    </w:p>
    <w:p w14:paraId="23E5C845" w14:textId="77777777" w:rsidR="00C352F5" w:rsidRDefault="00EE4443">
      <w:pPr>
        <w:pStyle w:val="Verzeichnis3"/>
        <w:tabs>
          <w:tab w:val="left" w:pos="1200"/>
          <w:tab w:val="right" w:leader="dot" w:pos="8209"/>
        </w:tabs>
        <w:rPr>
          <w:rFonts w:eastAsiaTheme="minorEastAsia"/>
          <w:noProof/>
          <w:sz w:val="22"/>
          <w:lang w:eastAsia="de-DE"/>
        </w:rPr>
      </w:pPr>
      <w:hyperlink w:anchor="_Toc491707991" w:history="1">
        <w:r w:rsidR="00C352F5" w:rsidRPr="00BD70C4">
          <w:rPr>
            <w:rStyle w:val="Hyperlink"/>
            <w:noProof/>
          </w:rPr>
          <w:t>2.5.2</w:t>
        </w:r>
        <w:r w:rsidR="00C352F5">
          <w:rPr>
            <w:rFonts w:eastAsiaTheme="minorEastAsia"/>
            <w:noProof/>
            <w:sz w:val="22"/>
            <w:lang w:eastAsia="de-DE"/>
          </w:rPr>
          <w:tab/>
        </w:r>
        <w:r w:rsidR="00C352F5" w:rsidRPr="00BD70C4">
          <w:rPr>
            <w:rStyle w:val="Hyperlink"/>
            <w:noProof/>
          </w:rPr>
          <w:t>SVN</w:t>
        </w:r>
        <w:r w:rsidR="00C352F5">
          <w:rPr>
            <w:noProof/>
            <w:webHidden/>
          </w:rPr>
          <w:tab/>
        </w:r>
        <w:r w:rsidR="00C352F5">
          <w:rPr>
            <w:noProof/>
            <w:webHidden/>
          </w:rPr>
          <w:fldChar w:fldCharType="begin"/>
        </w:r>
        <w:r w:rsidR="00C352F5">
          <w:rPr>
            <w:noProof/>
            <w:webHidden/>
          </w:rPr>
          <w:instrText xml:space="preserve"> PAGEREF _Toc491707991 \h </w:instrText>
        </w:r>
        <w:r w:rsidR="00C352F5">
          <w:rPr>
            <w:noProof/>
            <w:webHidden/>
          </w:rPr>
        </w:r>
        <w:r w:rsidR="00C352F5">
          <w:rPr>
            <w:noProof/>
            <w:webHidden/>
          </w:rPr>
          <w:fldChar w:fldCharType="separate"/>
        </w:r>
        <w:r w:rsidR="00C352F5">
          <w:rPr>
            <w:noProof/>
            <w:webHidden/>
          </w:rPr>
          <w:t>51</w:t>
        </w:r>
        <w:r w:rsidR="00C352F5">
          <w:rPr>
            <w:noProof/>
            <w:webHidden/>
          </w:rPr>
          <w:fldChar w:fldCharType="end"/>
        </w:r>
      </w:hyperlink>
    </w:p>
    <w:p w14:paraId="4140C546" w14:textId="77777777" w:rsidR="00C352F5" w:rsidRDefault="00EE4443">
      <w:pPr>
        <w:pStyle w:val="Verzeichnis2"/>
        <w:tabs>
          <w:tab w:val="left" w:pos="960"/>
          <w:tab w:val="right" w:leader="dot" w:pos="8209"/>
        </w:tabs>
        <w:rPr>
          <w:rFonts w:eastAsiaTheme="minorEastAsia"/>
          <w:noProof/>
          <w:sz w:val="22"/>
          <w:lang w:eastAsia="de-DE"/>
        </w:rPr>
      </w:pPr>
      <w:hyperlink w:anchor="_Toc491707992" w:history="1">
        <w:r w:rsidR="00C352F5" w:rsidRPr="00BD70C4">
          <w:rPr>
            <w:rStyle w:val="Hyperlink"/>
            <w:noProof/>
          </w:rPr>
          <w:t>2.6</w:t>
        </w:r>
        <w:r w:rsidR="00C352F5">
          <w:rPr>
            <w:rFonts w:eastAsiaTheme="minorEastAsia"/>
            <w:noProof/>
            <w:sz w:val="22"/>
            <w:lang w:eastAsia="de-DE"/>
          </w:rPr>
          <w:tab/>
        </w:r>
        <w:r w:rsidR="00C352F5" w:rsidRPr="00BD70C4">
          <w:rPr>
            <w:rStyle w:val="Hyperlink"/>
            <w:noProof/>
          </w:rPr>
          <w:t>Funktionsweise</w:t>
        </w:r>
        <w:r w:rsidR="00C352F5">
          <w:rPr>
            <w:noProof/>
            <w:webHidden/>
          </w:rPr>
          <w:tab/>
        </w:r>
        <w:r w:rsidR="00C352F5">
          <w:rPr>
            <w:noProof/>
            <w:webHidden/>
          </w:rPr>
          <w:fldChar w:fldCharType="begin"/>
        </w:r>
        <w:r w:rsidR="00C352F5">
          <w:rPr>
            <w:noProof/>
            <w:webHidden/>
          </w:rPr>
          <w:instrText xml:space="preserve"> PAGEREF _Toc491707992 \h </w:instrText>
        </w:r>
        <w:r w:rsidR="00C352F5">
          <w:rPr>
            <w:noProof/>
            <w:webHidden/>
          </w:rPr>
        </w:r>
        <w:r w:rsidR="00C352F5">
          <w:rPr>
            <w:noProof/>
            <w:webHidden/>
          </w:rPr>
          <w:fldChar w:fldCharType="separate"/>
        </w:r>
        <w:r w:rsidR="00C352F5">
          <w:rPr>
            <w:noProof/>
            <w:webHidden/>
          </w:rPr>
          <w:t>53</w:t>
        </w:r>
        <w:r w:rsidR="00C352F5">
          <w:rPr>
            <w:noProof/>
            <w:webHidden/>
          </w:rPr>
          <w:fldChar w:fldCharType="end"/>
        </w:r>
      </w:hyperlink>
    </w:p>
    <w:p w14:paraId="6CDCEFD6" w14:textId="77777777" w:rsidR="00C352F5" w:rsidRDefault="00EE4443">
      <w:pPr>
        <w:pStyle w:val="Verzeichnis3"/>
        <w:tabs>
          <w:tab w:val="left" w:pos="1200"/>
          <w:tab w:val="right" w:leader="dot" w:pos="8209"/>
        </w:tabs>
        <w:rPr>
          <w:rFonts w:eastAsiaTheme="minorEastAsia"/>
          <w:noProof/>
          <w:sz w:val="22"/>
          <w:lang w:eastAsia="de-DE"/>
        </w:rPr>
      </w:pPr>
      <w:hyperlink w:anchor="_Toc491707993" w:history="1">
        <w:r w:rsidR="00C352F5" w:rsidRPr="00BD70C4">
          <w:rPr>
            <w:rStyle w:val="Hyperlink"/>
            <w:noProof/>
          </w:rPr>
          <w:t>2.6.1</w:t>
        </w:r>
        <w:r w:rsidR="00C352F5">
          <w:rPr>
            <w:rFonts w:eastAsiaTheme="minorEastAsia"/>
            <w:noProof/>
            <w:sz w:val="22"/>
            <w:lang w:eastAsia="de-DE"/>
          </w:rPr>
          <w:tab/>
        </w:r>
        <w:r w:rsidR="00C352F5" w:rsidRPr="00BD70C4">
          <w:rPr>
            <w:rStyle w:val="Hyperlink"/>
            <w:noProof/>
          </w:rPr>
          <w:t>Problem(e)</w:t>
        </w:r>
        <w:r w:rsidR="00C352F5">
          <w:rPr>
            <w:noProof/>
            <w:webHidden/>
          </w:rPr>
          <w:tab/>
        </w:r>
        <w:r w:rsidR="00C352F5">
          <w:rPr>
            <w:noProof/>
            <w:webHidden/>
          </w:rPr>
          <w:fldChar w:fldCharType="begin"/>
        </w:r>
        <w:r w:rsidR="00C352F5">
          <w:rPr>
            <w:noProof/>
            <w:webHidden/>
          </w:rPr>
          <w:instrText xml:space="preserve"> PAGEREF _Toc491707993 \h </w:instrText>
        </w:r>
        <w:r w:rsidR="00C352F5">
          <w:rPr>
            <w:noProof/>
            <w:webHidden/>
          </w:rPr>
        </w:r>
        <w:r w:rsidR="00C352F5">
          <w:rPr>
            <w:noProof/>
            <w:webHidden/>
          </w:rPr>
          <w:fldChar w:fldCharType="separate"/>
        </w:r>
        <w:r w:rsidR="00C352F5">
          <w:rPr>
            <w:noProof/>
            <w:webHidden/>
          </w:rPr>
          <w:t>54</w:t>
        </w:r>
        <w:r w:rsidR="00C352F5">
          <w:rPr>
            <w:noProof/>
            <w:webHidden/>
          </w:rPr>
          <w:fldChar w:fldCharType="end"/>
        </w:r>
      </w:hyperlink>
    </w:p>
    <w:p w14:paraId="72E9C3AC" w14:textId="77777777" w:rsidR="00C352F5" w:rsidRDefault="00EE4443">
      <w:pPr>
        <w:pStyle w:val="Verzeichnis3"/>
        <w:tabs>
          <w:tab w:val="left" w:pos="1200"/>
          <w:tab w:val="right" w:leader="dot" w:pos="8209"/>
        </w:tabs>
        <w:rPr>
          <w:rFonts w:eastAsiaTheme="minorEastAsia"/>
          <w:noProof/>
          <w:sz w:val="22"/>
          <w:lang w:eastAsia="de-DE"/>
        </w:rPr>
      </w:pPr>
      <w:hyperlink w:anchor="_Toc491707994" w:history="1">
        <w:r w:rsidR="00C352F5" w:rsidRPr="00BD70C4">
          <w:rPr>
            <w:rStyle w:val="Hyperlink"/>
            <w:noProof/>
          </w:rPr>
          <w:t>2.6.2</w:t>
        </w:r>
        <w:r w:rsidR="00C352F5">
          <w:rPr>
            <w:rFonts w:eastAsiaTheme="minorEastAsia"/>
            <w:noProof/>
            <w:sz w:val="22"/>
            <w:lang w:eastAsia="de-DE"/>
          </w:rPr>
          <w:tab/>
        </w:r>
        <w:r w:rsidR="00C352F5" w:rsidRPr="00BD70C4">
          <w:rPr>
            <w:rStyle w:val="Hyperlink"/>
            <w:noProof/>
          </w:rPr>
          <w:t>Lösungswege</w:t>
        </w:r>
        <w:r w:rsidR="00C352F5">
          <w:rPr>
            <w:noProof/>
            <w:webHidden/>
          </w:rPr>
          <w:tab/>
        </w:r>
        <w:r w:rsidR="00C352F5">
          <w:rPr>
            <w:noProof/>
            <w:webHidden/>
          </w:rPr>
          <w:fldChar w:fldCharType="begin"/>
        </w:r>
        <w:r w:rsidR="00C352F5">
          <w:rPr>
            <w:noProof/>
            <w:webHidden/>
          </w:rPr>
          <w:instrText xml:space="preserve"> PAGEREF _Toc491707994 \h </w:instrText>
        </w:r>
        <w:r w:rsidR="00C352F5">
          <w:rPr>
            <w:noProof/>
            <w:webHidden/>
          </w:rPr>
        </w:r>
        <w:r w:rsidR="00C352F5">
          <w:rPr>
            <w:noProof/>
            <w:webHidden/>
          </w:rPr>
          <w:fldChar w:fldCharType="separate"/>
        </w:r>
        <w:r w:rsidR="00C352F5">
          <w:rPr>
            <w:noProof/>
            <w:webHidden/>
          </w:rPr>
          <w:t>55</w:t>
        </w:r>
        <w:r w:rsidR="00C352F5">
          <w:rPr>
            <w:noProof/>
            <w:webHidden/>
          </w:rPr>
          <w:fldChar w:fldCharType="end"/>
        </w:r>
      </w:hyperlink>
    </w:p>
    <w:p w14:paraId="0D04A316" w14:textId="77777777" w:rsidR="00C352F5" w:rsidRDefault="00EE4443">
      <w:pPr>
        <w:pStyle w:val="Verzeichnis2"/>
        <w:tabs>
          <w:tab w:val="left" w:pos="960"/>
          <w:tab w:val="right" w:leader="dot" w:pos="8209"/>
        </w:tabs>
        <w:rPr>
          <w:rFonts w:eastAsiaTheme="minorEastAsia"/>
          <w:noProof/>
          <w:sz w:val="22"/>
          <w:lang w:eastAsia="de-DE"/>
        </w:rPr>
      </w:pPr>
      <w:hyperlink w:anchor="_Toc491707995" w:history="1">
        <w:r w:rsidR="00C352F5" w:rsidRPr="00BD70C4">
          <w:rPr>
            <w:rStyle w:val="Hyperlink"/>
            <w:noProof/>
          </w:rPr>
          <w:t>2.7</w:t>
        </w:r>
        <w:r w:rsidR="00C352F5">
          <w:rPr>
            <w:rFonts w:eastAsiaTheme="minorEastAsia"/>
            <w:noProof/>
            <w:sz w:val="22"/>
            <w:lang w:eastAsia="de-DE"/>
          </w:rPr>
          <w:tab/>
        </w:r>
        <w:r w:rsidR="00C352F5" w:rsidRPr="00BD70C4">
          <w:rPr>
            <w:rStyle w:val="Hyperlink"/>
            <w:noProof/>
          </w:rPr>
          <w:t>Arten der Versionsverwaltung</w:t>
        </w:r>
        <w:r w:rsidR="00C352F5">
          <w:rPr>
            <w:noProof/>
            <w:webHidden/>
          </w:rPr>
          <w:tab/>
        </w:r>
        <w:r w:rsidR="00C352F5">
          <w:rPr>
            <w:noProof/>
            <w:webHidden/>
          </w:rPr>
          <w:fldChar w:fldCharType="begin"/>
        </w:r>
        <w:r w:rsidR="00C352F5">
          <w:rPr>
            <w:noProof/>
            <w:webHidden/>
          </w:rPr>
          <w:instrText xml:space="preserve"> PAGEREF _Toc491707995 \h </w:instrText>
        </w:r>
        <w:r w:rsidR="00C352F5">
          <w:rPr>
            <w:noProof/>
            <w:webHidden/>
          </w:rPr>
        </w:r>
        <w:r w:rsidR="00C352F5">
          <w:rPr>
            <w:noProof/>
            <w:webHidden/>
          </w:rPr>
          <w:fldChar w:fldCharType="separate"/>
        </w:r>
        <w:r w:rsidR="00C352F5">
          <w:rPr>
            <w:noProof/>
            <w:webHidden/>
          </w:rPr>
          <w:t>58</w:t>
        </w:r>
        <w:r w:rsidR="00C352F5">
          <w:rPr>
            <w:noProof/>
            <w:webHidden/>
          </w:rPr>
          <w:fldChar w:fldCharType="end"/>
        </w:r>
      </w:hyperlink>
    </w:p>
    <w:p w14:paraId="05F13160" w14:textId="77777777" w:rsidR="00C352F5" w:rsidRDefault="00EE4443">
      <w:pPr>
        <w:pStyle w:val="Verzeichnis3"/>
        <w:tabs>
          <w:tab w:val="left" w:pos="1200"/>
          <w:tab w:val="right" w:leader="dot" w:pos="8209"/>
        </w:tabs>
        <w:rPr>
          <w:rFonts w:eastAsiaTheme="minorEastAsia"/>
          <w:noProof/>
          <w:sz w:val="22"/>
          <w:lang w:eastAsia="de-DE"/>
        </w:rPr>
      </w:pPr>
      <w:hyperlink w:anchor="_Toc491707996" w:history="1">
        <w:r w:rsidR="00C352F5" w:rsidRPr="00BD70C4">
          <w:rPr>
            <w:rStyle w:val="Hyperlink"/>
            <w:noProof/>
          </w:rPr>
          <w:t>2.7.1</w:t>
        </w:r>
        <w:r w:rsidR="00C352F5">
          <w:rPr>
            <w:rFonts w:eastAsiaTheme="minorEastAsia"/>
            <w:noProof/>
            <w:sz w:val="22"/>
            <w:lang w:eastAsia="de-DE"/>
          </w:rPr>
          <w:tab/>
        </w:r>
        <w:r w:rsidR="00C352F5" w:rsidRPr="00BD70C4">
          <w:rPr>
            <w:rStyle w:val="Hyperlink"/>
            <w:noProof/>
          </w:rPr>
          <w:t>Lokale Versionsverwaltung</w:t>
        </w:r>
        <w:r w:rsidR="00C352F5">
          <w:rPr>
            <w:noProof/>
            <w:webHidden/>
          </w:rPr>
          <w:tab/>
        </w:r>
        <w:r w:rsidR="00C352F5">
          <w:rPr>
            <w:noProof/>
            <w:webHidden/>
          </w:rPr>
          <w:fldChar w:fldCharType="begin"/>
        </w:r>
        <w:r w:rsidR="00C352F5">
          <w:rPr>
            <w:noProof/>
            <w:webHidden/>
          </w:rPr>
          <w:instrText xml:space="preserve"> PAGEREF _Toc491707996 \h </w:instrText>
        </w:r>
        <w:r w:rsidR="00C352F5">
          <w:rPr>
            <w:noProof/>
            <w:webHidden/>
          </w:rPr>
        </w:r>
        <w:r w:rsidR="00C352F5">
          <w:rPr>
            <w:noProof/>
            <w:webHidden/>
          </w:rPr>
          <w:fldChar w:fldCharType="separate"/>
        </w:r>
        <w:r w:rsidR="00C352F5">
          <w:rPr>
            <w:noProof/>
            <w:webHidden/>
          </w:rPr>
          <w:t>58</w:t>
        </w:r>
        <w:r w:rsidR="00C352F5">
          <w:rPr>
            <w:noProof/>
            <w:webHidden/>
          </w:rPr>
          <w:fldChar w:fldCharType="end"/>
        </w:r>
      </w:hyperlink>
    </w:p>
    <w:p w14:paraId="10FFF410" w14:textId="77777777" w:rsidR="00C352F5" w:rsidRDefault="00EE4443">
      <w:pPr>
        <w:pStyle w:val="Verzeichnis3"/>
        <w:tabs>
          <w:tab w:val="left" w:pos="1200"/>
          <w:tab w:val="right" w:leader="dot" w:pos="8209"/>
        </w:tabs>
        <w:rPr>
          <w:rFonts w:eastAsiaTheme="minorEastAsia"/>
          <w:noProof/>
          <w:sz w:val="22"/>
          <w:lang w:eastAsia="de-DE"/>
        </w:rPr>
      </w:pPr>
      <w:hyperlink w:anchor="_Toc491707997" w:history="1">
        <w:r w:rsidR="00C352F5" w:rsidRPr="00BD70C4">
          <w:rPr>
            <w:rStyle w:val="Hyperlink"/>
            <w:noProof/>
          </w:rPr>
          <w:t>2.7.2</w:t>
        </w:r>
        <w:r w:rsidR="00C352F5">
          <w:rPr>
            <w:rFonts w:eastAsiaTheme="minorEastAsia"/>
            <w:noProof/>
            <w:sz w:val="22"/>
            <w:lang w:eastAsia="de-DE"/>
          </w:rPr>
          <w:tab/>
        </w:r>
        <w:r w:rsidR="00C352F5" w:rsidRPr="00BD70C4">
          <w:rPr>
            <w:rStyle w:val="Hyperlink"/>
            <w:noProof/>
          </w:rPr>
          <w:t>Zentrale Versionsverwaltung</w:t>
        </w:r>
        <w:r w:rsidR="00C352F5">
          <w:rPr>
            <w:noProof/>
            <w:webHidden/>
          </w:rPr>
          <w:tab/>
        </w:r>
        <w:r w:rsidR="00C352F5">
          <w:rPr>
            <w:noProof/>
            <w:webHidden/>
          </w:rPr>
          <w:fldChar w:fldCharType="begin"/>
        </w:r>
        <w:r w:rsidR="00C352F5">
          <w:rPr>
            <w:noProof/>
            <w:webHidden/>
          </w:rPr>
          <w:instrText xml:space="preserve"> PAGEREF _Toc491707997 \h </w:instrText>
        </w:r>
        <w:r w:rsidR="00C352F5">
          <w:rPr>
            <w:noProof/>
            <w:webHidden/>
          </w:rPr>
        </w:r>
        <w:r w:rsidR="00C352F5">
          <w:rPr>
            <w:noProof/>
            <w:webHidden/>
          </w:rPr>
          <w:fldChar w:fldCharType="separate"/>
        </w:r>
        <w:r w:rsidR="00C352F5">
          <w:rPr>
            <w:noProof/>
            <w:webHidden/>
          </w:rPr>
          <w:t>59</w:t>
        </w:r>
        <w:r w:rsidR="00C352F5">
          <w:rPr>
            <w:noProof/>
            <w:webHidden/>
          </w:rPr>
          <w:fldChar w:fldCharType="end"/>
        </w:r>
      </w:hyperlink>
    </w:p>
    <w:p w14:paraId="4642C887" w14:textId="77777777" w:rsidR="00C352F5" w:rsidRDefault="00EE4443">
      <w:pPr>
        <w:pStyle w:val="Verzeichnis3"/>
        <w:tabs>
          <w:tab w:val="left" w:pos="1200"/>
          <w:tab w:val="right" w:leader="dot" w:pos="8209"/>
        </w:tabs>
        <w:rPr>
          <w:rFonts w:eastAsiaTheme="minorEastAsia"/>
          <w:noProof/>
          <w:sz w:val="22"/>
          <w:lang w:eastAsia="de-DE"/>
        </w:rPr>
      </w:pPr>
      <w:hyperlink w:anchor="_Toc491707998" w:history="1">
        <w:r w:rsidR="00C352F5" w:rsidRPr="00BD70C4">
          <w:rPr>
            <w:rStyle w:val="Hyperlink"/>
            <w:noProof/>
          </w:rPr>
          <w:t>2.7.3</w:t>
        </w:r>
        <w:r w:rsidR="00C352F5">
          <w:rPr>
            <w:rFonts w:eastAsiaTheme="minorEastAsia"/>
            <w:noProof/>
            <w:sz w:val="22"/>
            <w:lang w:eastAsia="de-DE"/>
          </w:rPr>
          <w:tab/>
        </w:r>
        <w:r w:rsidR="00C352F5" w:rsidRPr="00BD70C4">
          <w:rPr>
            <w:rStyle w:val="Hyperlink"/>
            <w:noProof/>
          </w:rPr>
          <w:t>Nachteile der zentralen Versionsverwaltung</w:t>
        </w:r>
        <w:r w:rsidR="00C352F5">
          <w:rPr>
            <w:noProof/>
            <w:webHidden/>
          </w:rPr>
          <w:tab/>
        </w:r>
        <w:r w:rsidR="00C352F5">
          <w:rPr>
            <w:noProof/>
            <w:webHidden/>
          </w:rPr>
          <w:fldChar w:fldCharType="begin"/>
        </w:r>
        <w:r w:rsidR="00C352F5">
          <w:rPr>
            <w:noProof/>
            <w:webHidden/>
          </w:rPr>
          <w:instrText xml:space="preserve"> PAGEREF _Toc491707998 \h </w:instrText>
        </w:r>
        <w:r w:rsidR="00C352F5">
          <w:rPr>
            <w:noProof/>
            <w:webHidden/>
          </w:rPr>
        </w:r>
        <w:r w:rsidR="00C352F5">
          <w:rPr>
            <w:noProof/>
            <w:webHidden/>
          </w:rPr>
          <w:fldChar w:fldCharType="separate"/>
        </w:r>
        <w:r w:rsidR="00C352F5">
          <w:rPr>
            <w:noProof/>
            <w:webHidden/>
          </w:rPr>
          <w:t>59</w:t>
        </w:r>
        <w:r w:rsidR="00C352F5">
          <w:rPr>
            <w:noProof/>
            <w:webHidden/>
          </w:rPr>
          <w:fldChar w:fldCharType="end"/>
        </w:r>
      </w:hyperlink>
    </w:p>
    <w:p w14:paraId="0B13BE29" w14:textId="77777777" w:rsidR="00C352F5" w:rsidRDefault="00EE4443">
      <w:pPr>
        <w:pStyle w:val="Verzeichnis3"/>
        <w:tabs>
          <w:tab w:val="left" w:pos="1200"/>
          <w:tab w:val="right" w:leader="dot" w:pos="8209"/>
        </w:tabs>
        <w:rPr>
          <w:rFonts w:eastAsiaTheme="minorEastAsia"/>
          <w:noProof/>
          <w:sz w:val="22"/>
          <w:lang w:eastAsia="de-DE"/>
        </w:rPr>
      </w:pPr>
      <w:hyperlink w:anchor="_Toc491707999" w:history="1">
        <w:r w:rsidR="00C352F5" w:rsidRPr="00BD70C4">
          <w:rPr>
            <w:rStyle w:val="Hyperlink"/>
            <w:noProof/>
          </w:rPr>
          <w:t>2.7.4</w:t>
        </w:r>
        <w:r w:rsidR="00C352F5">
          <w:rPr>
            <w:rFonts w:eastAsiaTheme="minorEastAsia"/>
            <w:noProof/>
            <w:sz w:val="22"/>
            <w:lang w:eastAsia="de-DE"/>
          </w:rPr>
          <w:tab/>
        </w:r>
        <w:r w:rsidR="00C352F5" w:rsidRPr="00BD70C4">
          <w:rPr>
            <w:rStyle w:val="Hyperlink"/>
            <w:noProof/>
          </w:rPr>
          <w:t>Zentral versus verteilt</w:t>
        </w:r>
        <w:r w:rsidR="00C352F5">
          <w:rPr>
            <w:noProof/>
            <w:webHidden/>
          </w:rPr>
          <w:tab/>
        </w:r>
        <w:r w:rsidR="00C352F5">
          <w:rPr>
            <w:noProof/>
            <w:webHidden/>
          </w:rPr>
          <w:fldChar w:fldCharType="begin"/>
        </w:r>
        <w:r w:rsidR="00C352F5">
          <w:rPr>
            <w:noProof/>
            <w:webHidden/>
          </w:rPr>
          <w:instrText xml:space="preserve"> PAGEREF _Toc491707999 \h </w:instrText>
        </w:r>
        <w:r w:rsidR="00C352F5">
          <w:rPr>
            <w:noProof/>
            <w:webHidden/>
          </w:rPr>
        </w:r>
        <w:r w:rsidR="00C352F5">
          <w:rPr>
            <w:noProof/>
            <w:webHidden/>
          </w:rPr>
          <w:fldChar w:fldCharType="separate"/>
        </w:r>
        <w:r w:rsidR="00C352F5">
          <w:rPr>
            <w:noProof/>
            <w:webHidden/>
          </w:rPr>
          <w:t>60</w:t>
        </w:r>
        <w:r w:rsidR="00C352F5">
          <w:rPr>
            <w:noProof/>
            <w:webHidden/>
          </w:rPr>
          <w:fldChar w:fldCharType="end"/>
        </w:r>
      </w:hyperlink>
    </w:p>
    <w:p w14:paraId="0F72D994" w14:textId="77777777" w:rsidR="00C352F5" w:rsidRDefault="00EE4443">
      <w:pPr>
        <w:pStyle w:val="Verzeichnis3"/>
        <w:tabs>
          <w:tab w:val="left" w:pos="1200"/>
          <w:tab w:val="right" w:leader="dot" w:pos="8209"/>
        </w:tabs>
        <w:rPr>
          <w:rFonts w:eastAsiaTheme="minorEastAsia"/>
          <w:noProof/>
          <w:sz w:val="22"/>
          <w:lang w:eastAsia="de-DE"/>
        </w:rPr>
      </w:pPr>
      <w:hyperlink w:anchor="_Toc491708000" w:history="1">
        <w:r w:rsidR="00C352F5" w:rsidRPr="00BD70C4">
          <w:rPr>
            <w:rStyle w:val="Hyperlink"/>
            <w:noProof/>
          </w:rPr>
          <w:t>2.7.5</w:t>
        </w:r>
        <w:r w:rsidR="00C352F5">
          <w:rPr>
            <w:rFonts w:eastAsiaTheme="minorEastAsia"/>
            <w:noProof/>
            <w:sz w:val="22"/>
            <w:lang w:eastAsia="de-DE"/>
          </w:rPr>
          <w:tab/>
        </w:r>
        <w:r w:rsidR="00C352F5" w:rsidRPr="00BD70C4">
          <w:rPr>
            <w:rStyle w:val="Hyperlink"/>
            <w:noProof/>
          </w:rPr>
          <w:t>Verteilte Versionsverwaltung</w:t>
        </w:r>
        <w:r w:rsidR="00C352F5">
          <w:rPr>
            <w:noProof/>
            <w:webHidden/>
          </w:rPr>
          <w:tab/>
        </w:r>
        <w:r w:rsidR="00C352F5">
          <w:rPr>
            <w:noProof/>
            <w:webHidden/>
          </w:rPr>
          <w:fldChar w:fldCharType="begin"/>
        </w:r>
        <w:r w:rsidR="00C352F5">
          <w:rPr>
            <w:noProof/>
            <w:webHidden/>
          </w:rPr>
          <w:instrText xml:space="preserve"> PAGEREF _Toc491708000 \h </w:instrText>
        </w:r>
        <w:r w:rsidR="00C352F5">
          <w:rPr>
            <w:noProof/>
            <w:webHidden/>
          </w:rPr>
        </w:r>
        <w:r w:rsidR="00C352F5">
          <w:rPr>
            <w:noProof/>
            <w:webHidden/>
          </w:rPr>
          <w:fldChar w:fldCharType="separate"/>
        </w:r>
        <w:r w:rsidR="00C352F5">
          <w:rPr>
            <w:noProof/>
            <w:webHidden/>
          </w:rPr>
          <w:t>61</w:t>
        </w:r>
        <w:r w:rsidR="00C352F5">
          <w:rPr>
            <w:noProof/>
            <w:webHidden/>
          </w:rPr>
          <w:fldChar w:fldCharType="end"/>
        </w:r>
      </w:hyperlink>
    </w:p>
    <w:p w14:paraId="4411BC76" w14:textId="77777777" w:rsidR="00C352F5" w:rsidRDefault="00EE4443">
      <w:pPr>
        <w:pStyle w:val="Verzeichnis3"/>
        <w:tabs>
          <w:tab w:val="left" w:pos="1200"/>
          <w:tab w:val="right" w:leader="dot" w:pos="8209"/>
        </w:tabs>
        <w:rPr>
          <w:rFonts w:eastAsiaTheme="minorEastAsia"/>
          <w:noProof/>
          <w:sz w:val="22"/>
          <w:lang w:eastAsia="de-DE"/>
        </w:rPr>
      </w:pPr>
      <w:hyperlink w:anchor="_Toc491708001" w:history="1">
        <w:r w:rsidR="00C352F5" w:rsidRPr="00BD70C4">
          <w:rPr>
            <w:rStyle w:val="Hyperlink"/>
            <w:noProof/>
          </w:rPr>
          <w:t>2.7.6</w:t>
        </w:r>
        <w:r w:rsidR="00C352F5">
          <w:rPr>
            <w:rFonts w:eastAsiaTheme="minorEastAsia"/>
            <w:noProof/>
            <w:sz w:val="22"/>
            <w:lang w:eastAsia="de-DE"/>
          </w:rPr>
          <w:tab/>
        </w:r>
        <w:r w:rsidR="00C352F5" w:rsidRPr="00BD70C4">
          <w:rPr>
            <w:rStyle w:val="Hyperlink"/>
            <w:noProof/>
          </w:rPr>
          <w:t>Vorteile der verteilten Versionsverwaltung</w:t>
        </w:r>
        <w:r w:rsidR="00C352F5">
          <w:rPr>
            <w:noProof/>
            <w:webHidden/>
          </w:rPr>
          <w:tab/>
        </w:r>
        <w:r w:rsidR="00C352F5">
          <w:rPr>
            <w:noProof/>
            <w:webHidden/>
          </w:rPr>
          <w:fldChar w:fldCharType="begin"/>
        </w:r>
        <w:r w:rsidR="00C352F5">
          <w:rPr>
            <w:noProof/>
            <w:webHidden/>
          </w:rPr>
          <w:instrText xml:space="preserve"> PAGEREF _Toc491708001 \h </w:instrText>
        </w:r>
        <w:r w:rsidR="00C352F5">
          <w:rPr>
            <w:noProof/>
            <w:webHidden/>
          </w:rPr>
        </w:r>
        <w:r w:rsidR="00C352F5">
          <w:rPr>
            <w:noProof/>
            <w:webHidden/>
          </w:rPr>
          <w:fldChar w:fldCharType="separate"/>
        </w:r>
        <w:r w:rsidR="00C352F5">
          <w:rPr>
            <w:noProof/>
            <w:webHidden/>
          </w:rPr>
          <w:t>62</w:t>
        </w:r>
        <w:r w:rsidR="00C352F5">
          <w:rPr>
            <w:noProof/>
            <w:webHidden/>
          </w:rPr>
          <w:fldChar w:fldCharType="end"/>
        </w:r>
      </w:hyperlink>
    </w:p>
    <w:p w14:paraId="7777CF75" w14:textId="77777777" w:rsidR="00C352F5" w:rsidRDefault="00EE4443">
      <w:pPr>
        <w:pStyle w:val="Verzeichnis2"/>
        <w:tabs>
          <w:tab w:val="left" w:pos="960"/>
          <w:tab w:val="right" w:leader="dot" w:pos="8209"/>
        </w:tabs>
        <w:rPr>
          <w:rFonts w:eastAsiaTheme="minorEastAsia"/>
          <w:noProof/>
          <w:sz w:val="22"/>
          <w:lang w:eastAsia="de-DE"/>
        </w:rPr>
      </w:pPr>
      <w:hyperlink w:anchor="_Toc491708002" w:history="1">
        <w:r w:rsidR="00C352F5" w:rsidRPr="00BD70C4">
          <w:rPr>
            <w:rStyle w:val="Hyperlink"/>
            <w:noProof/>
          </w:rPr>
          <w:t>2.8</w:t>
        </w:r>
        <w:r w:rsidR="00C352F5">
          <w:rPr>
            <w:rFonts w:eastAsiaTheme="minorEastAsia"/>
            <w:noProof/>
            <w:sz w:val="22"/>
            <w:lang w:eastAsia="de-DE"/>
          </w:rPr>
          <w:tab/>
        </w:r>
        <w:r w:rsidR="00C352F5" w:rsidRPr="00BD70C4">
          <w:rPr>
            <w:rStyle w:val="Hyperlink"/>
            <w:noProof/>
          </w:rPr>
          <w:t>Verschiedene Arbeitsweisen der Versionsverwaltung</w:t>
        </w:r>
        <w:r w:rsidR="00C352F5">
          <w:rPr>
            <w:noProof/>
            <w:webHidden/>
          </w:rPr>
          <w:tab/>
        </w:r>
        <w:r w:rsidR="00C352F5">
          <w:rPr>
            <w:noProof/>
            <w:webHidden/>
          </w:rPr>
          <w:fldChar w:fldCharType="begin"/>
        </w:r>
        <w:r w:rsidR="00C352F5">
          <w:rPr>
            <w:noProof/>
            <w:webHidden/>
          </w:rPr>
          <w:instrText xml:space="preserve"> PAGEREF _Toc491708002 \h </w:instrText>
        </w:r>
        <w:r w:rsidR="00C352F5">
          <w:rPr>
            <w:noProof/>
            <w:webHidden/>
          </w:rPr>
        </w:r>
        <w:r w:rsidR="00C352F5">
          <w:rPr>
            <w:noProof/>
            <w:webHidden/>
          </w:rPr>
          <w:fldChar w:fldCharType="separate"/>
        </w:r>
        <w:r w:rsidR="00C352F5">
          <w:rPr>
            <w:noProof/>
            <w:webHidden/>
          </w:rPr>
          <w:t>63</w:t>
        </w:r>
        <w:r w:rsidR="00C352F5">
          <w:rPr>
            <w:noProof/>
            <w:webHidden/>
          </w:rPr>
          <w:fldChar w:fldCharType="end"/>
        </w:r>
      </w:hyperlink>
    </w:p>
    <w:p w14:paraId="4A5EBE7A" w14:textId="77777777" w:rsidR="00C352F5" w:rsidRDefault="00EE4443">
      <w:pPr>
        <w:pStyle w:val="Verzeichnis3"/>
        <w:tabs>
          <w:tab w:val="left" w:pos="1200"/>
          <w:tab w:val="right" w:leader="dot" w:pos="8209"/>
        </w:tabs>
        <w:rPr>
          <w:rFonts w:eastAsiaTheme="minorEastAsia"/>
          <w:noProof/>
          <w:sz w:val="22"/>
          <w:lang w:eastAsia="de-DE"/>
        </w:rPr>
      </w:pPr>
      <w:hyperlink w:anchor="_Toc491708003" w:history="1">
        <w:r w:rsidR="00C352F5" w:rsidRPr="00BD70C4">
          <w:rPr>
            <w:rStyle w:val="Hyperlink"/>
            <w:noProof/>
          </w:rPr>
          <w:t>2.8.1</w:t>
        </w:r>
        <w:r w:rsidR="00C352F5">
          <w:rPr>
            <w:rFonts w:eastAsiaTheme="minorEastAsia"/>
            <w:noProof/>
            <w:sz w:val="22"/>
            <w:lang w:eastAsia="de-DE"/>
          </w:rPr>
          <w:tab/>
        </w:r>
        <w:r w:rsidR="00C352F5" w:rsidRPr="00BD70C4">
          <w:rPr>
            <w:rStyle w:val="Hyperlink"/>
            <w:noProof/>
          </w:rPr>
          <w:t>Lock Modify Write</w:t>
        </w:r>
        <w:r w:rsidR="00C352F5">
          <w:rPr>
            <w:noProof/>
            <w:webHidden/>
          </w:rPr>
          <w:tab/>
        </w:r>
        <w:r w:rsidR="00C352F5">
          <w:rPr>
            <w:noProof/>
            <w:webHidden/>
          </w:rPr>
          <w:fldChar w:fldCharType="begin"/>
        </w:r>
        <w:r w:rsidR="00C352F5">
          <w:rPr>
            <w:noProof/>
            <w:webHidden/>
          </w:rPr>
          <w:instrText xml:space="preserve"> PAGEREF _Toc491708003 \h </w:instrText>
        </w:r>
        <w:r w:rsidR="00C352F5">
          <w:rPr>
            <w:noProof/>
            <w:webHidden/>
          </w:rPr>
        </w:r>
        <w:r w:rsidR="00C352F5">
          <w:rPr>
            <w:noProof/>
            <w:webHidden/>
          </w:rPr>
          <w:fldChar w:fldCharType="separate"/>
        </w:r>
        <w:r w:rsidR="00C352F5">
          <w:rPr>
            <w:noProof/>
            <w:webHidden/>
          </w:rPr>
          <w:t>63</w:t>
        </w:r>
        <w:r w:rsidR="00C352F5">
          <w:rPr>
            <w:noProof/>
            <w:webHidden/>
          </w:rPr>
          <w:fldChar w:fldCharType="end"/>
        </w:r>
      </w:hyperlink>
    </w:p>
    <w:p w14:paraId="2FBE3BA4" w14:textId="77777777" w:rsidR="00C352F5" w:rsidRDefault="00EE4443">
      <w:pPr>
        <w:pStyle w:val="Verzeichnis3"/>
        <w:tabs>
          <w:tab w:val="left" w:pos="1200"/>
          <w:tab w:val="right" w:leader="dot" w:pos="8209"/>
        </w:tabs>
        <w:rPr>
          <w:rFonts w:eastAsiaTheme="minorEastAsia"/>
          <w:noProof/>
          <w:sz w:val="22"/>
          <w:lang w:eastAsia="de-DE"/>
        </w:rPr>
      </w:pPr>
      <w:hyperlink w:anchor="_Toc491708004" w:history="1">
        <w:r w:rsidR="00C352F5" w:rsidRPr="00BD70C4">
          <w:rPr>
            <w:rStyle w:val="Hyperlink"/>
            <w:noProof/>
          </w:rPr>
          <w:t>2.8.2</w:t>
        </w:r>
        <w:r w:rsidR="00C352F5">
          <w:rPr>
            <w:rFonts w:eastAsiaTheme="minorEastAsia"/>
            <w:noProof/>
            <w:sz w:val="22"/>
            <w:lang w:eastAsia="de-DE"/>
          </w:rPr>
          <w:tab/>
        </w:r>
        <w:r w:rsidR="00C352F5" w:rsidRPr="00BD70C4">
          <w:rPr>
            <w:rStyle w:val="Hyperlink"/>
            <w:noProof/>
          </w:rPr>
          <w:t>Copy Modify Merge</w:t>
        </w:r>
        <w:r w:rsidR="00C352F5">
          <w:rPr>
            <w:noProof/>
            <w:webHidden/>
          </w:rPr>
          <w:tab/>
        </w:r>
        <w:r w:rsidR="00C352F5">
          <w:rPr>
            <w:noProof/>
            <w:webHidden/>
          </w:rPr>
          <w:fldChar w:fldCharType="begin"/>
        </w:r>
        <w:r w:rsidR="00C352F5">
          <w:rPr>
            <w:noProof/>
            <w:webHidden/>
          </w:rPr>
          <w:instrText xml:space="preserve"> PAGEREF _Toc491708004 \h </w:instrText>
        </w:r>
        <w:r w:rsidR="00C352F5">
          <w:rPr>
            <w:noProof/>
            <w:webHidden/>
          </w:rPr>
        </w:r>
        <w:r w:rsidR="00C352F5">
          <w:rPr>
            <w:noProof/>
            <w:webHidden/>
          </w:rPr>
          <w:fldChar w:fldCharType="separate"/>
        </w:r>
        <w:r w:rsidR="00C352F5">
          <w:rPr>
            <w:noProof/>
            <w:webHidden/>
          </w:rPr>
          <w:t>63</w:t>
        </w:r>
        <w:r w:rsidR="00C352F5">
          <w:rPr>
            <w:noProof/>
            <w:webHidden/>
          </w:rPr>
          <w:fldChar w:fldCharType="end"/>
        </w:r>
      </w:hyperlink>
    </w:p>
    <w:p w14:paraId="3002DCF1" w14:textId="77777777" w:rsidR="00C352F5" w:rsidRDefault="00EE4443">
      <w:pPr>
        <w:pStyle w:val="Verzeichnis2"/>
        <w:tabs>
          <w:tab w:val="left" w:pos="960"/>
          <w:tab w:val="right" w:leader="dot" w:pos="8209"/>
        </w:tabs>
        <w:rPr>
          <w:rFonts w:eastAsiaTheme="minorEastAsia"/>
          <w:noProof/>
          <w:sz w:val="22"/>
          <w:lang w:eastAsia="de-DE"/>
        </w:rPr>
      </w:pPr>
      <w:hyperlink w:anchor="_Toc491708005" w:history="1">
        <w:r w:rsidR="00C352F5" w:rsidRPr="00BD70C4">
          <w:rPr>
            <w:rStyle w:val="Hyperlink"/>
            <w:noProof/>
          </w:rPr>
          <w:t>2.9</w:t>
        </w:r>
        <w:r w:rsidR="00C352F5">
          <w:rPr>
            <w:rFonts w:eastAsiaTheme="minorEastAsia"/>
            <w:noProof/>
            <w:sz w:val="22"/>
            <w:lang w:eastAsia="de-DE"/>
          </w:rPr>
          <w:tab/>
        </w:r>
        <w:r w:rsidR="00C352F5" w:rsidRPr="00BD70C4">
          <w:rPr>
            <w:rStyle w:val="Hyperlink"/>
            <w:noProof/>
          </w:rPr>
          <w:t>Zusammenfassung</w:t>
        </w:r>
        <w:r w:rsidR="00C352F5">
          <w:rPr>
            <w:noProof/>
            <w:webHidden/>
          </w:rPr>
          <w:tab/>
        </w:r>
        <w:r w:rsidR="00C352F5">
          <w:rPr>
            <w:noProof/>
            <w:webHidden/>
          </w:rPr>
          <w:fldChar w:fldCharType="begin"/>
        </w:r>
        <w:r w:rsidR="00C352F5">
          <w:rPr>
            <w:noProof/>
            <w:webHidden/>
          </w:rPr>
          <w:instrText xml:space="preserve"> PAGEREF _Toc491708005 \h </w:instrText>
        </w:r>
        <w:r w:rsidR="00C352F5">
          <w:rPr>
            <w:noProof/>
            <w:webHidden/>
          </w:rPr>
        </w:r>
        <w:r w:rsidR="00C352F5">
          <w:rPr>
            <w:noProof/>
            <w:webHidden/>
          </w:rPr>
          <w:fldChar w:fldCharType="separate"/>
        </w:r>
        <w:r w:rsidR="00C352F5">
          <w:rPr>
            <w:noProof/>
            <w:webHidden/>
          </w:rPr>
          <w:t>64</w:t>
        </w:r>
        <w:r w:rsidR="00C352F5">
          <w:rPr>
            <w:noProof/>
            <w:webHidden/>
          </w:rPr>
          <w:fldChar w:fldCharType="end"/>
        </w:r>
      </w:hyperlink>
    </w:p>
    <w:p w14:paraId="78E2E5A2" w14:textId="77777777" w:rsidR="00C352F5" w:rsidRDefault="00EE4443">
      <w:pPr>
        <w:pStyle w:val="Verzeichnis1"/>
        <w:tabs>
          <w:tab w:val="left" w:pos="480"/>
          <w:tab w:val="right" w:leader="dot" w:pos="8209"/>
        </w:tabs>
        <w:rPr>
          <w:rFonts w:eastAsiaTheme="minorEastAsia"/>
          <w:noProof/>
          <w:sz w:val="22"/>
          <w:lang w:eastAsia="de-DE"/>
        </w:rPr>
      </w:pPr>
      <w:hyperlink w:anchor="_Toc491708006" w:history="1">
        <w:r w:rsidR="00C352F5" w:rsidRPr="00BD70C4">
          <w:rPr>
            <w:rStyle w:val="Hyperlink"/>
            <w:noProof/>
          </w:rPr>
          <w:t>3</w:t>
        </w:r>
        <w:r w:rsidR="00C352F5">
          <w:rPr>
            <w:rFonts w:eastAsiaTheme="minorEastAsia"/>
            <w:noProof/>
            <w:sz w:val="22"/>
            <w:lang w:eastAsia="de-DE"/>
          </w:rPr>
          <w:tab/>
        </w:r>
        <w:r w:rsidR="00C352F5" w:rsidRPr="00BD70C4">
          <w:rPr>
            <w:rStyle w:val="Hyperlink"/>
            <w:noProof/>
          </w:rPr>
          <w:t>Git</w:t>
        </w:r>
        <w:r w:rsidR="00C352F5">
          <w:rPr>
            <w:noProof/>
            <w:webHidden/>
          </w:rPr>
          <w:tab/>
        </w:r>
        <w:r w:rsidR="00C352F5">
          <w:rPr>
            <w:noProof/>
            <w:webHidden/>
          </w:rPr>
          <w:fldChar w:fldCharType="begin"/>
        </w:r>
        <w:r w:rsidR="00C352F5">
          <w:rPr>
            <w:noProof/>
            <w:webHidden/>
          </w:rPr>
          <w:instrText xml:space="preserve"> PAGEREF _Toc491708006 \h </w:instrText>
        </w:r>
        <w:r w:rsidR="00C352F5">
          <w:rPr>
            <w:noProof/>
            <w:webHidden/>
          </w:rPr>
        </w:r>
        <w:r w:rsidR="00C352F5">
          <w:rPr>
            <w:noProof/>
            <w:webHidden/>
          </w:rPr>
          <w:fldChar w:fldCharType="separate"/>
        </w:r>
        <w:r w:rsidR="00C352F5">
          <w:rPr>
            <w:noProof/>
            <w:webHidden/>
          </w:rPr>
          <w:t>65</w:t>
        </w:r>
        <w:r w:rsidR="00C352F5">
          <w:rPr>
            <w:noProof/>
            <w:webHidden/>
          </w:rPr>
          <w:fldChar w:fldCharType="end"/>
        </w:r>
      </w:hyperlink>
    </w:p>
    <w:p w14:paraId="3390811F" w14:textId="77777777" w:rsidR="00C352F5" w:rsidRDefault="00EE4443">
      <w:pPr>
        <w:pStyle w:val="Verzeichnis2"/>
        <w:tabs>
          <w:tab w:val="left" w:pos="960"/>
          <w:tab w:val="right" w:leader="dot" w:pos="8209"/>
        </w:tabs>
        <w:rPr>
          <w:rFonts w:eastAsiaTheme="minorEastAsia"/>
          <w:noProof/>
          <w:sz w:val="22"/>
          <w:lang w:eastAsia="de-DE"/>
        </w:rPr>
      </w:pPr>
      <w:hyperlink w:anchor="_Toc491708007" w:history="1">
        <w:r w:rsidR="00C352F5" w:rsidRPr="00BD70C4">
          <w:rPr>
            <w:rStyle w:val="Hyperlink"/>
            <w:noProof/>
          </w:rPr>
          <w:t>3.1</w:t>
        </w:r>
        <w:r w:rsidR="00C352F5">
          <w:rPr>
            <w:rFonts w:eastAsiaTheme="minorEastAsia"/>
            <w:noProof/>
            <w:sz w:val="22"/>
            <w:lang w:eastAsia="de-DE"/>
          </w:rPr>
          <w:tab/>
        </w:r>
        <w:r w:rsidR="00C352F5" w:rsidRPr="00BD70C4">
          <w:rPr>
            <w:rStyle w:val="Hyperlink"/>
            <w:noProof/>
          </w:rPr>
          <w:t>Die Entstehung von Git</w:t>
        </w:r>
        <w:r w:rsidR="00C352F5">
          <w:rPr>
            <w:noProof/>
            <w:webHidden/>
          </w:rPr>
          <w:tab/>
        </w:r>
        <w:r w:rsidR="00C352F5">
          <w:rPr>
            <w:noProof/>
            <w:webHidden/>
          </w:rPr>
          <w:fldChar w:fldCharType="begin"/>
        </w:r>
        <w:r w:rsidR="00C352F5">
          <w:rPr>
            <w:noProof/>
            <w:webHidden/>
          </w:rPr>
          <w:instrText xml:space="preserve"> PAGEREF _Toc491708007 \h </w:instrText>
        </w:r>
        <w:r w:rsidR="00C352F5">
          <w:rPr>
            <w:noProof/>
            <w:webHidden/>
          </w:rPr>
        </w:r>
        <w:r w:rsidR="00C352F5">
          <w:rPr>
            <w:noProof/>
            <w:webHidden/>
          </w:rPr>
          <w:fldChar w:fldCharType="separate"/>
        </w:r>
        <w:r w:rsidR="00C352F5">
          <w:rPr>
            <w:noProof/>
            <w:webHidden/>
          </w:rPr>
          <w:t>65</w:t>
        </w:r>
        <w:r w:rsidR="00C352F5">
          <w:rPr>
            <w:noProof/>
            <w:webHidden/>
          </w:rPr>
          <w:fldChar w:fldCharType="end"/>
        </w:r>
      </w:hyperlink>
    </w:p>
    <w:p w14:paraId="49B6531C" w14:textId="77777777" w:rsidR="00C352F5" w:rsidRDefault="00EE4443">
      <w:pPr>
        <w:pStyle w:val="Verzeichnis2"/>
        <w:tabs>
          <w:tab w:val="left" w:pos="960"/>
          <w:tab w:val="right" w:leader="dot" w:pos="8209"/>
        </w:tabs>
        <w:rPr>
          <w:rFonts w:eastAsiaTheme="minorEastAsia"/>
          <w:noProof/>
          <w:sz w:val="22"/>
          <w:lang w:eastAsia="de-DE"/>
        </w:rPr>
      </w:pPr>
      <w:hyperlink w:anchor="_Toc491708008" w:history="1">
        <w:r w:rsidR="00C352F5" w:rsidRPr="00BD70C4">
          <w:rPr>
            <w:rStyle w:val="Hyperlink"/>
            <w:noProof/>
          </w:rPr>
          <w:t>3.2</w:t>
        </w:r>
        <w:r w:rsidR="00C352F5">
          <w:rPr>
            <w:rFonts w:eastAsiaTheme="minorEastAsia"/>
            <w:noProof/>
            <w:sz w:val="22"/>
            <w:lang w:eastAsia="de-DE"/>
          </w:rPr>
          <w:tab/>
        </w:r>
        <w:r w:rsidR="00C352F5" w:rsidRPr="00BD70C4">
          <w:rPr>
            <w:rStyle w:val="Hyperlink"/>
            <w:noProof/>
          </w:rPr>
          <w:t>Die Grundlagen und Eigenschaften von Git</w:t>
        </w:r>
        <w:r w:rsidR="00C352F5">
          <w:rPr>
            <w:noProof/>
            <w:webHidden/>
          </w:rPr>
          <w:tab/>
        </w:r>
        <w:r w:rsidR="00C352F5">
          <w:rPr>
            <w:noProof/>
            <w:webHidden/>
          </w:rPr>
          <w:fldChar w:fldCharType="begin"/>
        </w:r>
        <w:r w:rsidR="00C352F5">
          <w:rPr>
            <w:noProof/>
            <w:webHidden/>
          </w:rPr>
          <w:instrText xml:space="preserve"> PAGEREF _Toc491708008 \h </w:instrText>
        </w:r>
        <w:r w:rsidR="00C352F5">
          <w:rPr>
            <w:noProof/>
            <w:webHidden/>
          </w:rPr>
        </w:r>
        <w:r w:rsidR="00C352F5">
          <w:rPr>
            <w:noProof/>
            <w:webHidden/>
          </w:rPr>
          <w:fldChar w:fldCharType="separate"/>
        </w:r>
        <w:r w:rsidR="00C352F5">
          <w:rPr>
            <w:noProof/>
            <w:webHidden/>
          </w:rPr>
          <w:t>67</w:t>
        </w:r>
        <w:r w:rsidR="00C352F5">
          <w:rPr>
            <w:noProof/>
            <w:webHidden/>
          </w:rPr>
          <w:fldChar w:fldCharType="end"/>
        </w:r>
      </w:hyperlink>
    </w:p>
    <w:p w14:paraId="729F32A2" w14:textId="77777777" w:rsidR="00C352F5" w:rsidRDefault="00EE4443">
      <w:pPr>
        <w:pStyle w:val="Verzeichnis3"/>
        <w:tabs>
          <w:tab w:val="left" w:pos="1200"/>
          <w:tab w:val="right" w:leader="dot" w:pos="8209"/>
        </w:tabs>
        <w:rPr>
          <w:rFonts w:eastAsiaTheme="minorEastAsia"/>
          <w:noProof/>
          <w:sz w:val="22"/>
          <w:lang w:eastAsia="de-DE"/>
        </w:rPr>
      </w:pPr>
      <w:hyperlink w:anchor="_Toc491708009" w:history="1">
        <w:r w:rsidR="00C352F5" w:rsidRPr="00BD70C4">
          <w:rPr>
            <w:rStyle w:val="Hyperlink"/>
            <w:noProof/>
          </w:rPr>
          <w:t>3.2.1</w:t>
        </w:r>
        <w:r w:rsidR="00C352F5">
          <w:rPr>
            <w:rFonts w:eastAsiaTheme="minorEastAsia"/>
            <w:noProof/>
            <w:sz w:val="22"/>
            <w:lang w:eastAsia="de-DE"/>
          </w:rPr>
          <w:tab/>
        </w:r>
        <w:r w:rsidR="00C352F5" w:rsidRPr="00BD70C4">
          <w:rPr>
            <w:rStyle w:val="Hyperlink"/>
            <w:noProof/>
          </w:rPr>
          <w:t>Die Staging Area oder auch der Index</w:t>
        </w:r>
        <w:r w:rsidR="00C352F5">
          <w:rPr>
            <w:noProof/>
            <w:webHidden/>
          </w:rPr>
          <w:tab/>
        </w:r>
        <w:r w:rsidR="00C352F5">
          <w:rPr>
            <w:noProof/>
            <w:webHidden/>
          </w:rPr>
          <w:fldChar w:fldCharType="begin"/>
        </w:r>
        <w:r w:rsidR="00C352F5">
          <w:rPr>
            <w:noProof/>
            <w:webHidden/>
          </w:rPr>
          <w:instrText xml:space="preserve"> PAGEREF _Toc491708009 \h </w:instrText>
        </w:r>
        <w:r w:rsidR="00C352F5">
          <w:rPr>
            <w:noProof/>
            <w:webHidden/>
          </w:rPr>
        </w:r>
        <w:r w:rsidR="00C352F5">
          <w:rPr>
            <w:noProof/>
            <w:webHidden/>
          </w:rPr>
          <w:fldChar w:fldCharType="separate"/>
        </w:r>
        <w:r w:rsidR="00C352F5">
          <w:rPr>
            <w:noProof/>
            <w:webHidden/>
          </w:rPr>
          <w:t>70</w:t>
        </w:r>
        <w:r w:rsidR="00C352F5">
          <w:rPr>
            <w:noProof/>
            <w:webHidden/>
          </w:rPr>
          <w:fldChar w:fldCharType="end"/>
        </w:r>
      </w:hyperlink>
    </w:p>
    <w:p w14:paraId="60666C68" w14:textId="77777777" w:rsidR="00C352F5" w:rsidRDefault="00EE4443">
      <w:pPr>
        <w:pStyle w:val="Verzeichnis2"/>
        <w:tabs>
          <w:tab w:val="left" w:pos="960"/>
          <w:tab w:val="right" w:leader="dot" w:pos="8209"/>
        </w:tabs>
        <w:rPr>
          <w:rFonts w:eastAsiaTheme="minorEastAsia"/>
          <w:noProof/>
          <w:sz w:val="22"/>
          <w:lang w:eastAsia="de-DE"/>
        </w:rPr>
      </w:pPr>
      <w:hyperlink w:anchor="_Toc491708010" w:history="1">
        <w:r w:rsidR="00C352F5" w:rsidRPr="00BD70C4">
          <w:rPr>
            <w:rStyle w:val="Hyperlink"/>
            <w:noProof/>
          </w:rPr>
          <w:t>3.3</w:t>
        </w:r>
        <w:r w:rsidR="00C352F5">
          <w:rPr>
            <w:rFonts w:eastAsiaTheme="minorEastAsia"/>
            <w:noProof/>
            <w:sz w:val="22"/>
            <w:lang w:eastAsia="de-DE"/>
          </w:rPr>
          <w:tab/>
        </w:r>
        <w:r w:rsidR="00C352F5" w:rsidRPr="00BD70C4">
          <w:rPr>
            <w:rStyle w:val="Hyperlink"/>
            <w:noProof/>
          </w:rPr>
          <w:t>Vorteile von Git</w:t>
        </w:r>
        <w:r w:rsidR="00C352F5">
          <w:rPr>
            <w:noProof/>
            <w:webHidden/>
          </w:rPr>
          <w:tab/>
        </w:r>
        <w:r w:rsidR="00C352F5">
          <w:rPr>
            <w:noProof/>
            <w:webHidden/>
          </w:rPr>
          <w:fldChar w:fldCharType="begin"/>
        </w:r>
        <w:r w:rsidR="00C352F5">
          <w:rPr>
            <w:noProof/>
            <w:webHidden/>
          </w:rPr>
          <w:instrText xml:space="preserve"> PAGEREF _Toc491708010 \h </w:instrText>
        </w:r>
        <w:r w:rsidR="00C352F5">
          <w:rPr>
            <w:noProof/>
            <w:webHidden/>
          </w:rPr>
        </w:r>
        <w:r w:rsidR="00C352F5">
          <w:rPr>
            <w:noProof/>
            <w:webHidden/>
          </w:rPr>
          <w:fldChar w:fldCharType="separate"/>
        </w:r>
        <w:r w:rsidR="00C352F5">
          <w:rPr>
            <w:noProof/>
            <w:webHidden/>
          </w:rPr>
          <w:t>71</w:t>
        </w:r>
        <w:r w:rsidR="00C352F5">
          <w:rPr>
            <w:noProof/>
            <w:webHidden/>
          </w:rPr>
          <w:fldChar w:fldCharType="end"/>
        </w:r>
      </w:hyperlink>
    </w:p>
    <w:p w14:paraId="5459BFDA" w14:textId="77777777" w:rsidR="00C352F5" w:rsidRDefault="00EE4443">
      <w:pPr>
        <w:pStyle w:val="Verzeichnis2"/>
        <w:tabs>
          <w:tab w:val="left" w:pos="960"/>
          <w:tab w:val="right" w:leader="dot" w:pos="8209"/>
        </w:tabs>
        <w:rPr>
          <w:rFonts w:eastAsiaTheme="minorEastAsia"/>
          <w:noProof/>
          <w:sz w:val="22"/>
          <w:lang w:eastAsia="de-DE"/>
        </w:rPr>
      </w:pPr>
      <w:hyperlink w:anchor="_Toc491708011" w:history="1">
        <w:r w:rsidR="00C352F5" w:rsidRPr="00BD70C4">
          <w:rPr>
            <w:rStyle w:val="Hyperlink"/>
            <w:noProof/>
          </w:rPr>
          <w:t>3.4</w:t>
        </w:r>
        <w:r w:rsidR="00C352F5">
          <w:rPr>
            <w:rFonts w:eastAsiaTheme="minorEastAsia"/>
            <w:noProof/>
            <w:sz w:val="22"/>
            <w:lang w:eastAsia="de-DE"/>
          </w:rPr>
          <w:tab/>
        </w:r>
        <w:r w:rsidR="00C352F5" w:rsidRPr="00BD70C4">
          <w:rPr>
            <w:rStyle w:val="Hyperlink"/>
            <w:noProof/>
          </w:rPr>
          <w:t>Wichtige Begriffe innerhalb von Versionsverwaltungssystemen</w:t>
        </w:r>
        <w:r w:rsidR="00C352F5">
          <w:rPr>
            <w:noProof/>
            <w:webHidden/>
          </w:rPr>
          <w:tab/>
        </w:r>
        <w:r w:rsidR="00C352F5">
          <w:rPr>
            <w:noProof/>
            <w:webHidden/>
          </w:rPr>
          <w:fldChar w:fldCharType="begin"/>
        </w:r>
        <w:r w:rsidR="00C352F5">
          <w:rPr>
            <w:noProof/>
            <w:webHidden/>
          </w:rPr>
          <w:instrText xml:space="preserve"> PAGEREF _Toc491708011 \h </w:instrText>
        </w:r>
        <w:r w:rsidR="00C352F5">
          <w:rPr>
            <w:noProof/>
            <w:webHidden/>
          </w:rPr>
        </w:r>
        <w:r w:rsidR="00C352F5">
          <w:rPr>
            <w:noProof/>
            <w:webHidden/>
          </w:rPr>
          <w:fldChar w:fldCharType="separate"/>
        </w:r>
        <w:r w:rsidR="00C352F5">
          <w:rPr>
            <w:noProof/>
            <w:webHidden/>
          </w:rPr>
          <w:t>72</w:t>
        </w:r>
        <w:r w:rsidR="00C352F5">
          <w:rPr>
            <w:noProof/>
            <w:webHidden/>
          </w:rPr>
          <w:fldChar w:fldCharType="end"/>
        </w:r>
      </w:hyperlink>
    </w:p>
    <w:p w14:paraId="1221E185" w14:textId="77777777" w:rsidR="00C352F5" w:rsidRDefault="00EE4443">
      <w:pPr>
        <w:pStyle w:val="Verzeichnis2"/>
        <w:tabs>
          <w:tab w:val="left" w:pos="960"/>
          <w:tab w:val="right" w:leader="dot" w:pos="8209"/>
        </w:tabs>
        <w:rPr>
          <w:rFonts w:eastAsiaTheme="minorEastAsia"/>
          <w:noProof/>
          <w:sz w:val="22"/>
          <w:lang w:eastAsia="de-DE"/>
        </w:rPr>
      </w:pPr>
      <w:hyperlink w:anchor="_Toc491708012" w:history="1">
        <w:r w:rsidR="00C352F5" w:rsidRPr="00BD70C4">
          <w:rPr>
            <w:rStyle w:val="Hyperlink"/>
            <w:noProof/>
          </w:rPr>
          <w:t>3.5</w:t>
        </w:r>
        <w:r w:rsidR="00C352F5">
          <w:rPr>
            <w:rFonts w:eastAsiaTheme="minorEastAsia"/>
            <w:noProof/>
            <w:sz w:val="22"/>
            <w:lang w:eastAsia="de-DE"/>
          </w:rPr>
          <w:tab/>
        </w:r>
        <w:r w:rsidR="00C352F5" w:rsidRPr="00BD70C4">
          <w:rPr>
            <w:rStyle w:val="Hyperlink"/>
            <w:noProof/>
          </w:rPr>
          <w:t>Branching und Merging</w:t>
        </w:r>
        <w:r w:rsidR="00C352F5">
          <w:rPr>
            <w:noProof/>
            <w:webHidden/>
          </w:rPr>
          <w:tab/>
        </w:r>
        <w:r w:rsidR="00C352F5">
          <w:rPr>
            <w:noProof/>
            <w:webHidden/>
          </w:rPr>
          <w:fldChar w:fldCharType="begin"/>
        </w:r>
        <w:r w:rsidR="00C352F5">
          <w:rPr>
            <w:noProof/>
            <w:webHidden/>
          </w:rPr>
          <w:instrText xml:space="preserve"> PAGEREF _Toc491708012 \h </w:instrText>
        </w:r>
        <w:r w:rsidR="00C352F5">
          <w:rPr>
            <w:noProof/>
            <w:webHidden/>
          </w:rPr>
        </w:r>
        <w:r w:rsidR="00C352F5">
          <w:rPr>
            <w:noProof/>
            <w:webHidden/>
          </w:rPr>
          <w:fldChar w:fldCharType="separate"/>
        </w:r>
        <w:r w:rsidR="00C352F5">
          <w:rPr>
            <w:noProof/>
            <w:webHidden/>
          </w:rPr>
          <w:t>74</w:t>
        </w:r>
        <w:r w:rsidR="00C352F5">
          <w:rPr>
            <w:noProof/>
            <w:webHidden/>
          </w:rPr>
          <w:fldChar w:fldCharType="end"/>
        </w:r>
      </w:hyperlink>
    </w:p>
    <w:p w14:paraId="38D55E32" w14:textId="77777777" w:rsidR="00C352F5" w:rsidRDefault="00EE4443">
      <w:pPr>
        <w:pStyle w:val="Verzeichnis3"/>
        <w:tabs>
          <w:tab w:val="left" w:pos="1200"/>
          <w:tab w:val="right" w:leader="dot" w:pos="8209"/>
        </w:tabs>
        <w:rPr>
          <w:rFonts w:eastAsiaTheme="minorEastAsia"/>
          <w:noProof/>
          <w:sz w:val="22"/>
          <w:lang w:eastAsia="de-DE"/>
        </w:rPr>
      </w:pPr>
      <w:hyperlink w:anchor="_Toc491708013" w:history="1">
        <w:r w:rsidR="00C352F5" w:rsidRPr="00BD70C4">
          <w:rPr>
            <w:rStyle w:val="Hyperlink"/>
            <w:noProof/>
          </w:rPr>
          <w:t>3.5.1</w:t>
        </w:r>
        <w:r w:rsidR="00C352F5">
          <w:rPr>
            <w:rFonts w:eastAsiaTheme="minorEastAsia"/>
            <w:noProof/>
            <w:sz w:val="22"/>
            <w:lang w:eastAsia="de-DE"/>
          </w:rPr>
          <w:tab/>
        </w:r>
        <w:r w:rsidR="00C352F5" w:rsidRPr="00BD70C4">
          <w:rPr>
            <w:rStyle w:val="Hyperlink"/>
            <w:noProof/>
          </w:rPr>
          <w:t>Die Hauptentwicklungszweige</w:t>
        </w:r>
        <w:r w:rsidR="00C352F5">
          <w:rPr>
            <w:noProof/>
            <w:webHidden/>
          </w:rPr>
          <w:tab/>
        </w:r>
        <w:r w:rsidR="00C352F5">
          <w:rPr>
            <w:noProof/>
            <w:webHidden/>
          </w:rPr>
          <w:fldChar w:fldCharType="begin"/>
        </w:r>
        <w:r w:rsidR="00C352F5">
          <w:rPr>
            <w:noProof/>
            <w:webHidden/>
          </w:rPr>
          <w:instrText xml:space="preserve"> PAGEREF _Toc491708013 \h </w:instrText>
        </w:r>
        <w:r w:rsidR="00C352F5">
          <w:rPr>
            <w:noProof/>
            <w:webHidden/>
          </w:rPr>
        </w:r>
        <w:r w:rsidR="00C352F5">
          <w:rPr>
            <w:noProof/>
            <w:webHidden/>
          </w:rPr>
          <w:fldChar w:fldCharType="separate"/>
        </w:r>
        <w:r w:rsidR="00C352F5">
          <w:rPr>
            <w:noProof/>
            <w:webHidden/>
          </w:rPr>
          <w:t>76</w:t>
        </w:r>
        <w:r w:rsidR="00C352F5">
          <w:rPr>
            <w:noProof/>
            <w:webHidden/>
          </w:rPr>
          <w:fldChar w:fldCharType="end"/>
        </w:r>
      </w:hyperlink>
    </w:p>
    <w:p w14:paraId="6C8B6473" w14:textId="77777777" w:rsidR="00C352F5" w:rsidRDefault="00EE4443">
      <w:pPr>
        <w:pStyle w:val="Verzeichnis3"/>
        <w:tabs>
          <w:tab w:val="left" w:pos="1200"/>
          <w:tab w:val="right" w:leader="dot" w:pos="8209"/>
        </w:tabs>
        <w:rPr>
          <w:rFonts w:eastAsiaTheme="minorEastAsia"/>
          <w:noProof/>
          <w:sz w:val="22"/>
          <w:lang w:eastAsia="de-DE"/>
        </w:rPr>
      </w:pPr>
      <w:hyperlink w:anchor="_Toc491708014" w:history="1">
        <w:r w:rsidR="00C352F5" w:rsidRPr="00BD70C4">
          <w:rPr>
            <w:rStyle w:val="Hyperlink"/>
            <w:noProof/>
          </w:rPr>
          <w:t>3.5.2</w:t>
        </w:r>
        <w:r w:rsidR="00C352F5">
          <w:rPr>
            <w:rFonts w:eastAsiaTheme="minorEastAsia"/>
            <w:noProof/>
            <w:sz w:val="22"/>
            <w:lang w:eastAsia="de-DE"/>
          </w:rPr>
          <w:tab/>
        </w:r>
        <w:r w:rsidR="00C352F5" w:rsidRPr="00BD70C4">
          <w:rPr>
            <w:rStyle w:val="Hyperlink"/>
            <w:noProof/>
          </w:rPr>
          <w:t>Die Unterstützungszweige</w:t>
        </w:r>
        <w:r w:rsidR="00C352F5">
          <w:rPr>
            <w:noProof/>
            <w:webHidden/>
          </w:rPr>
          <w:tab/>
        </w:r>
        <w:r w:rsidR="00C352F5">
          <w:rPr>
            <w:noProof/>
            <w:webHidden/>
          </w:rPr>
          <w:fldChar w:fldCharType="begin"/>
        </w:r>
        <w:r w:rsidR="00C352F5">
          <w:rPr>
            <w:noProof/>
            <w:webHidden/>
          </w:rPr>
          <w:instrText xml:space="preserve"> PAGEREF _Toc491708014 \h </w:instrText>
        </w:r>
        <w:r w:rsidR="00C352F5">
          <w:rPr>
            <w:noProof/>
            <w:webHidden/>
          </w:rPr>
        </w:r>
        <w:r w:rsidR="00C352F5">
          <w:rPr>
            <w:noProof/>
            <w:webHidden/>
          </w:rPr>
          <w:fldChar w:fldCharType="separate"/>
        </w:r>
        <w:r w:rsidR="00C352F5">
          <w:rPr>
            <w:noProof/>
            <w:webHidden/>
          </w:rPr>
          <w:t>77</w:t>
        </w:r>
        <w:r w:rsidR="00C352F5">
          <w:rPr>
            <w:noProof/>
            <w:webHidden/>
          </w:rPr>
          <w:fldChar w:fldCharType="end"/>
        </w:r>
      </w:hyperlink>
    </w:p>
    <w:p w14:paraId="3A998A23" w14:textId="77777777" w:rsidR="00C352F5" w:rsidRDefault="00EE4443">
      <w:pPr>
        <w:pStyle w:val="Verzeichnis3"/>
        <w:tabs>
          <w:tab w:val="left" w:pos="1200"/>
          <w:tab w:val="right" w:leader="dot" w:pos="8209"/>
        </w:tabs>
        <w:rPr>
          <w:rFonts w:eastAsiaTheme="minorEastAsia"/>
          <w:noProof/>
          <w:sz w:val="22"/>
          <w:lang w:eastAsia="de-DE"/>
        </w:rPr>
      </w:pPr>
      <w:hyperlink w:anchor="_Toc491708015" w:history="1">
        <w:r w:rsidR="00C352F5" w:rsidRPr="00BD70C4">
          <w:rPr>
            <w:rStyle w:val="Hyperlink"/>
            <w:noProof/>
          </w:rPr>
          <w:t>3.5.3</w:t>
        </w:r>
        <w:r w:rsidR="00C352F5">
          <w:rPr>
            <w:rFonts w:eastAsiaTheme="minorEastAsia"/>
            <w:noProof/>
            <w:sz w:val="22"/>
            <w:lang w:eastAsia="de-DE"/>
          </w:rPr>
          <w:tab/>
        </w:r>
        <w:r w:rsidR="00C352F5" w:rsidRPr="00BD70C4">
          <w:rPr>
            <w:rStyle w:val="Hyperlink"/>
            <w:noProof/>
          </w:rPr>
          <w:t>Der Feature-Branch</w:t>
        </w:r>
        <w:r w:rsidR="00C352F5">
          <w:rPr>
            <w:noProof/>
            <w:webHidden/>
          </w:rPr>
          <w:tab/>
        </w:r>
        <w:r w:rsidR="00C352F5">
          <w:rPr>
            <w:noProof/>
            <w:webHidden/>
          </w:rPr>
          <w:fldChar w:fldCharType="begin"/>
        </w:r>
        <w:r w:rsidR="00C352F5">
          <w:rPr>
            <w:noProof/>
            <w:webHidden/>
          </w:rPr>
          <w:instrText xml:space="preserve"> PAGEREF _Toc491708015 \h </w:instrText>
        </w:r>
        <w:r w:rsidR="00C352F5">
          <w:rPr>
            <w:noProof/>
            <w:webHidden/>
          </w:rPr>
        </w:r>
        <w:r w:rsidR="00C352F5">
          <w:rPr>
            <w:noProof/>
            <w:webHidden/>
          </w:rPr>
          <w:fldChar w:fldCharType="separate"/>
        </w:r>
        <w:r w:rsidR="00C352F5">
          <w:rPr>
            <w:noProof/>
            <w:webHidden/>
          </w:rPr>
          <w:t>78</w:t>
        </w:r>
        <w:r w:rsidR="00C352F5">
          <w:rPr>
            <w:noProof/>
            <w:webHidden/>
          </w:rPr>
          <w:fldChar w:fldCharType="end"/>
        </w:r>
      </w:hyperlink>
    </w:p>
    <w:p w14:paraId="2F552C05" w14:textId="77777777" w:rsidR="00C352F5" w:rsidRDefault="00EE4443">
      <w:pPr>
        <w:pStyle w:val="Verzeichnis3"/>
        <w:tabs>
          <w:tab w:val="left" w:pos="1200"/>
          <w:tab w:val="right" w:leader="dot" w:pos="8209"/>
        </w:tabs>
        <w:rPr>
          <w:rFonts w:eastAsiaTheme="minorEastAsia"/>
          <w:noProof/>
          <w:sz w:val="22"/>
          <w:lang w:eastAsia="de-DE"/>
        </w:rPr>
      </w:pPr>
      <w:hyperlink w:anchor="_Toc491708016" w:history="1">
        <w:r w:rsidR="00C352F5" w:rsidRPr="00BD70C4">
          <w:rPr>
            <w:rStyle w:val="Hyperlink"/>
            <w:noProof/>
          </w:rPr>
          <w:t>3.5.4</w:t>
        </w:r>
        <w:r w:rsidR="00C352F5">
          <w:rPr>
            <w:rFonts w:eastAsiaTheme="minorEastAsia"/>
            <w:noProof/>
            <w:sz w:val="22"/>
            <w:lang w:eastAsia="de-DE"/>
          </w:rPr>
          <w:tab/>
        </w:r>
        <w:r w:rsidR="00C352F5" w:rsidRPr="00BD70C4">
          <w:rPr>
            <w:rStyle w:val="Hyperlink"/>
            <w:noProof/>
          </w:rPr>
          <w:t>Der Release-Branch</w:t>
        </w:r>
        <w:r w:rsidR="00C352F5">
          <w:rPr>
            <w:noProof/>
            <w:webHidden/>
          </w:rPr>
          <w:tab/>
        </w:r>
        <w:r w:rsidR="00C352F5">
          <w:rPr>
            <w:noProof/>
            <w:webHidden/>
          </w:rPr>
          <w:fldChar w:fldCharType="begin"/>
        </w:r>
        <w:r w:rsidR="00C352F5">
          <w:rPr>
            <w:noProof/>
            <w:webHidden/>
          </w:rPr>
          <w:instrText xml:space="preserve"> PAGEREF _Toc491708016 \h </w:instrText>
        </w:r>
        <w:r w:rsidR="00C352F5">
          <w:rPr>
            <w:noProof/>
            <w:webHidden/>
          </w:rPr>
        </w:r>
        <w:r w:rsidR="00C352F5">
          <w:rPr>
            <w:noProof/>
            <w:webHidden/>
          </w:rPr>
          <w:fldChar w:fldCharType="separate"/>
        </w:r>
        <w:r w:rsidR="00C352F5">
          <w:rPr>
            <w:noProof/>
            <w:webHidden/>
          </w:rPr>
          <w:t>80</w:t>
        </w:r>
        <w:r w:rsidR="00C352F5">
          <w:rPr>
            <w:noProof/>
            <w:webHidden/>
          </w:rPr>
          <w:fldChar w:fldCharType="end"/>
        </w:r>
      </w:hyperlink>
    </w:p>
    <w:p w14:paraId="71868458" w14:textId="77777777" w:rsidR="00C352F5" w:rsidRDefault="00EE4443">
      <w:pPr>
        <w:pStyle w:val="Verzeichnis3"/>
        <w:tabs>
          <w:tab w:val="left" w:pos="1200"/>
          <w:tab w:val="right" w:leader="dot" w:pos="8209"/>
        </w:tabs>
        <w:rPr>
          <w:rFonts w:eastAsiaTheme="minorEastAsia"/>
          <w:noProof/>
          <w:sz w:val="22"/>
          <w:lang w:eastAsia="de-DE"/>
        </w:rPr>
      </w:pPr>
      <w:hyperlink w:anchor="_Toc491708017" w:history="1">
        <w:r w:rsidR="00C352F5" w:rsidRPr="00BD70C4">
          <w:rPr>
            <w:rStyle w:val="Hyperlink"/>
            <w:noProof/>
          </w:rPr>
          <w:t>3.5.5</w:t>
        </w:r>
        <w:r w:rsidR="00C352F5">
          <w:rPr>
            <w:rFonts w:eastAsiaTheme="minorEastAsia"/>
            <w:noProof/>
            <w:sz w:val="22"/>
            <w:lang w:eastAsia="de-DE"/>
          </w:rPr>
          <w:tab/>
        </w:r>
        <w:r w:rsidR="00C352F5" w:rsidRPr="00BD70C4">
          <w:rPr>
            <w:rStyle w:val="Hyperlink"/>
            <w:noProof/>
          </w:rPr>
          <w:t>Der Hotfix-Branch</w:t>
        </w:r>
        <w:r w:rsidR="00C352F5">
          <w:rPr>
            <w:noProof/>
            <w:webHidden/>
          </w:rPr>
          <w:tab/>
        </w:r>
        <w:r w:rsidR="00C352F5">
          <w:rPr>
            <w:noProof/>
            <w:webHidden/>
          </w:rPr>
          <w:fldChar w:fldCharType="begin"/>
        </w:r>
        <w:r w:rsidR="00C352F5">
          <w:rPr>
            <w:noProof/>
            <w:webHidden/>
          </w:rPr>
          <w:instrText xml:space="preserve"> PAGEREF _Toc491708017 \h </w:instrText>
        </w:r>
        <w:r w:rsidR="00C352F5">
          <w:rPr>
            <w:noProof/>
            <w:webHidden/>
          </w:rPr>
        </w:r>
        <w:r w:rsidR="00C352F5">
          <w:rPr>
            <w:noProof/>
            <w:webHidden/>
          </w:rPr>
          <w:fldChar w:fldCharType="separate"/>
        </w:r>
        <w:r w:rsidR="00C352F5">
          <w:rPr>
            <w:noProof/>
            <w:webHidden/>
          </w:rPr>
          <w:t>83</w:t>
        </w:r>
        <w:r w:rsidR="00C352F5">
          <w:rPr>
            <w:noProof/>
            <w:webHidden/>
          </w:rPr>
          <w:fldChar w:fldCharType="end"/>
        </w:r>
      </w:hyperlink>
    </w:p>
    <w:p w14:paraId="50901D94" w14:textId="77777777" w:rsidR="00C352F5" w:rsidRDefault="00EE4443">
      <w:pPr>
        <w:pStyle w:val="Verzeichnis3"/>
        <w:tabs>
          <w:tab w:val="left" w:pos="1200"/>
          <w:tab w:val="right" w:leader="dot" w:pos="8209"/>
        </w:tabs>
        <w:rPr>
          <w:rFonts w:eastAsiaTheme="minorEastAsia"/>
          <w:noProof/>
          <w:sz w:val="22"/>
          <w:lang w:eastAsia="de-DE"/>
        </w:rPr>
      </w:pPr>
      <w:hyperlink w:anchor="_Toc491708018" w:history="1">
        <w:r w:rsidR="00C352F5" w:rsidRPr="00BD70C4">
          <w:rPr>
            <w:rStyle w:val="Hyperlink"/>
            <w:noProof/>
          </w:rPr>
          <w:t>3.5.6</w:t>
        </w:r>
        <w:r w:rsidR="00C352F5">
          <w:rPr>
            <w:rFonts w:eastAsiaTheme="minorEastAsia"/>
            <w:noProof/>
            <w:sz w:val="22"/>
            <w:lang w:eastAsia="de-DE"/>
          </w:rPr>
          <w:tab/>
        </w:r>
        <w:r w:rsidR="00C352F5" w:rsidRPr="00BD70C4">
          <w:rPr>
            <w:rStyle w:val="Hyperlink"/>
            <w:noProof/>
          </w:rPr>
          <w:t>Branches verwalten</w:t>
        </w:r>
        <w:r w:rsidR="00C352F5">
          <w:rPr>
            <w:noProof/>
            <w:webHidden/>
          </w:rPr>
          <w:tab/>
        </w:r>
        <w:r w:rsidR="00C352F5">
          <w:rPr>
            <w:noProof/>
            <w:webHidden/>
          </w:rPr>
          <w:fldChar w:fldCharType="begin"/>
        </w:r>
        <w:r w:rsidR="00C352F5">
          <w:rPr>
            <w:noProof/>
            <w:webHidden/>
          </w:rPr>
          <w:instrText xml:space="preserve"> PAGEREF _Toc491708018 \h </w:instrText>
        </w:r>
        <w:r w:rsidR="00C352F5">
          <w:rPr>
            <w:noProof/>
            <w:webHidden/>
          </w:rPr>
        </w:r>
        <w:r w:rsidR="00C352F5">
          <w:rPr>
            <w:noProof/>
            <w:webHidden/>
          </w:rPr>
          <w:fldChar w:fldCharType="separate"/>
        </w:r>
        <w:r w:rsidR="00C352F5">
          <w:rPr>
            <w:noProof/>
            <w:webHidden/>
          </w:rPr>
          <w:t>84</w:t>
        </w:r>
        <w:r w:rsidR="00C352F5">
          <w:rPr>
            <w:noProof/>
            <w:webHidden/>
          </w:rPr>
          <w:fldChar w:fldCharType="end"/>
        </w:r>
      </w:hyperlink>
    </w:p>
    <w:p w14:paraId="43CB891D" w14:textId="77777777" w:rsidR="00C352F5" w:rsidRDefault="00EE4443">
      <w:pPr>
        <w:pStyle w:val="Verzeichnis3"/>
        <w:tabs>
          <w:tab w:val="left" w:pos="1200"/>
          <w:tab w:val="right" w:leader="dot" w:pos="8209"/>
        </w:tabs>
        <w:rPr>
          <w:rFonts w:eastAsiaTheme="minorEastAsia"/>
          <w:noProof/>
          <w:sz w:val="22"/>
          <w:lang w:eastAsia="de-DE"/>
        </w:rPr>
      </w:pPr>
      <w:hyperlink w:anchor="_Toc491708019" w:history="1">
        <w:r w:rsidR="00C352F5" w:rsidRPr="00BD70C4">
          <w:rPr>
            <w:rStyle w:val="Hyperlink"/>
            <w:noProof/>
          </w:rPr>
          <w:t>3.5.7</w:t>
        </w:r>
        <w:r w:rsidR="00C352F5">
          <w:rPr>
            <w:rFonts w:eastAsiaTheme="minorEastAsia"/>
            <w:noProof/>
            <w:sz w:val="22"/>
            <w:lang w:eastAsia="de-DE"/>
          </w:rPr>
          <w:tab/>
        </w:r>
        <w:r w:rsidR="00C352F5" w:rsidRPr="00BD70C4">
          <w:rPr>
            <w:rStyle w:val="Hyperlink"/>
            <w:noProof/>
          </w:rPr>
          <w:t>Fast Forward Merge</w:t>
        </w:r>
        <w:r w:rsidR="00C352F5">
          <w:rPr>
            <w:noProof/>
            <w:webHidden/>
          </w:rPr>
          <w:tab/>
        </w:r>
        <w:r w:rsidR="00C352F5">
          <w:rPr>
            <w:noProof/>
            <w:webHidden/>
          </w:rPr>
          <w:fldChar w:fldCharType="begin"/>
        </w:r>
        <w:r w:rsidR="00C352F5">
          <w:rPr>
            <w:noProof/>
            <w:webHidden/>
          </w:rPr>
          <w:instrText xml:space="preserve"> PAGEREF _Toc491708019 \h </w:instrText>
        </w:r>
        <w:r w:rsidR="00C352F5">
          <w:rPr>
            <w:noProof/>
            <w:webHidden/>
          </w:rPr>
        </w:r>
        <w:r w:rsidR="00C352F5">
          <w:rPr>
            <w:noProof/>
            <w:webHidden/>
          </w:rPr>
          <w:fldChar w:fldCharType="separate"/>
        </w:r>
        <w:r w:rsidR="00C352F5">
          <w:rPr>
            <w:noProof/>
            <w:webHidden/>
          </w:rPr>
          <w:t>86</w:t>
        </w:r>
        <w:r w:rsidR="00C352F5">
          <w:rPr>
            <w:noProof/>
            <w:webHidden/>
          </w:rPr>
          <w:fldChar w:fldCharType="end"/>
        </w:r>
      </w:hyperlink>
    </w:p>
    <w:p w14:paraId="7257E8E9" w14:textId="77777777" w:rsidR="00C352F5" w:rsidRDefault="00EE4443">
      <w:pPr>
        <w:pStyle w:val="Verzeichnis2"/>
        <w:tabs>
          <w:tab w:val="left" w:pos="960"/>
          <w:tab w:val="right" w:leader="dot" w:pos="8209"/>
        </w:tabs>
        <w:rPr>
          <w:rFonts w:eastAsiaTheme="minorEastAsia"/>
          <w:noProof/>
          <w:sz w:val="22"/>
          <w:lang w:eastAsia="de-DE"/>
        </w:rPr>
      </w:pPr>
      <w:hyperlink w:anchor="_Toc491708020" w:history="1">
        <w:r w:rsidR="00C352F5" w:rsidRPr="00BD70C4">
          <w:rPr>
            <w:rStyle w:val="Hyperlink"/>
            <w:noProof/>
          </w:rPr>
          <w:t>3.6</w:t>
        </w:r>
        <w:r w:rsidR="00C352F5">
          <w:rPr>
            <w:rFonts w:eastAsiaTheme="minorEastAsia"/>
            <w:noProof/>
            <w:sz w:val="22"/>
            <w:lang w:eastAsia="de-DE"/>
          </w:rPr>
          <w:tab/>
        </w:r>
        <w:r w:rsidR="00C352F5" w:rsidRPr="00BD70C4">
          <w:rPr>
            <w:rStyle w:val="Hyperlink"/>
            <w:noProof/>
          </w:rPr>
          <w:t>Der HEAD</w:t>
        </w:r>
        <w:r w:rsidR="00C352F5">
          <w:rPr>
            <w:noProof/>
            <w:webHidden/>
          </w:rPr>
          <w:tab/>
        </w:r>
        <w:r w:rsidR="00C352F5">
          <w:rPr>
            <w:noProof/>
            <w:webHidden/>
          </w:rPr>
          <w:fldChar w:fldCharType="begin"/>
        </w:r>
        <w:r w:rsidR="00C352F5">
          <w:rPr>
            <w:noProof/>
            <w:webHidden/>
          </w:rPr>
          <w:instrText xml:space="preserve"> PAGEREF _Toc491708020 \h </w:instrText>
        </w:r>
        <w:r w:rsidR="00C352F5">
          <w:rPr>
            <w:noProof/>
            <w:webHidden/>
          </w:rPr>
        </w:r>
        <w:r w:rsidR="00C352F5">
          <w:rPr>
            <w:noProof/>
            <w:webHidden/>
          </w:rPr>
          <w:fldChar w:fldCharType="separate"/>
        </w:r>
        <w:r w:rsidR="00C352F5">
          <w:rPr>
            <w:noProof/>
            <w:webHidden/>
          </w:rPr>
          <w:t>87</w:t>
        </w:r>
        <w:r w:rsidR="00C352F5">
          <w:rPr>
            <w:noProof/>
            <w:webHidden/>
          </w:rPr>
          <w:fldChar w:fldCharType="end"/>
        </w:r>
      </w:hyperlink>
    </w:p>
    <w:p w14:paraId="318F2882" w14:textId="77777777" w:rsidR="00C352F5" w:rsidRDefault="00EE4443">
      <w:pPr>
        <w:pStyle w:val="Verzeichnis2"/>
        <w:tabs>
          <w:tab w:val="left" w:pos="960"/>
          <w:tab w:val="right" w:leader="dot" w:pos="8209"/>
        </w:tabs>
        <w:rPr>
          <w:rFonts w:eastAsiaTheme="minorEastAsia"/>
          <w:noProof/>
          <w:sz w:val="22"/>
          <w:lang w:eastAsia="de-DE"/>
        </w:rPr>
      </w:pPr>
      <w:hyperlink w:anchor="_Toc491708021" w:history="1">
        <w:r w:rsidR="00C352F5" w:rsidRPr="00BD70C4">
          <w:rPr>
            <w:rStyle w:val="Hyperlink"/>
            <w:noProof/>
          </w:rPr>
          <w:t>3.7</w:t>
        </w:r>
        <w:r w:rsidR="00C352F5">
          <w:rPr>
            <w:rFonts w:eastAsiaTheme="minorEastAsia"/>
            <w:noProof/>
            <w:sz w:val="22"/>
            <w:lang w:eastAsia="de-DE"/>
          </w:rPr>
          <w:tab/>
        </w:r>
        <w:r w:rsidR="00C352F5" w:rsidRPr="00BD70C4">
          <w:rPr>
            <w:rStyle w:val="Hyperlink"/>
            <w:noProof/>
          </w:rPr>
          <w:t>Merge-Konflikte</w:t>
        </w:r>
        <w:r w:rsidR="00C352F5">
          <w:rPr>
            <w:noProof/>
            <w:webHidden/>
          </w:rPr>
          <w:tab/>
        </w:r>
        <w:r w:rsidR="00C352F5">
          <w:rPr>
            <w:noProof/>
            <w:webHidden/>
          </w:rPr>
          <w:fldChar w:fldCharType="begin"/>
        </w:r>
        <w:r w:rsidR="00C352F5">
          <w:rPr>
            <w:noProof/>
            <w:webHidden/>
          </w:rPr>
          <w:instrText xml:space="preserve"> PAGEREF _Toc491708021 \h </w:instrText>
        </w:r>
        <w:r w:rsidR="00C352F5">
          <w:rPr>
            <w:noProof/>
            <w:webHidden/>
          </w:rPr>
        </w:r>
        <w:r w:rsidR="00C352F5">
          <w:rPr>
            <w:noProof/>
            <w:webHidden/>
          </w:rPr>
          <w:fldChar w:fldCharType="separate"/>
        </w:r>
        <w:r w:rsidR="00C352F5">
          <w:rPr>
            <w:noProof/>
            <w:webHidden/>
          </w:rPr>
          <w:t>87</w:t>
        </w:r>
        <w:r w:rsidR="00C352F5">
          <w:rPr>
            <w:noProof/>
            <w:webHidden/>
          </w:rPr>
          <w:fldChar w:fldCharType="end"/>
        </w:r>
      </w:hyperlink>
    </w:p>
    <w:p w14:paraId="5C11D26D" w14:textId="77777777" w:rsidR="00C352F5" w:rsidRDefault="00EE4443">
      <w:pPr>
        <w:pStyle w:val="Verzeichnis2"/>
        <w:tabs>
          <w:tab w:val="left" w:pos="960"/>
          <w:tab w:val="right" w:leader="dot" w:pos="8209"/>
        </w:tabs>
        <w:rPr>
          <w:rFonts w:eastAsiaTheme="minorEastAsia"/>
          <w:noProof/>
          <w:sz w:val="22"/>
          <w:lang w:eastAsia="de-DE"/>
        </w:rPr>
      </w:pPr>
      <w:hyperlink w:anchor="_Toc491708022" w:history="1">
        <w:r w:rsidR="00C352F5" w:rsidRPr="00BD70C4">
          <w:rPr>
            <w:rStyle w:val="Hyperlink"/>
            <w:noProof/>
          </w:rPr>
          <w:t>3.8</w:t>
        </w:r>
        <w:r w:rsidR="00C352F5">
          <w:rPr>
            <w:rFonts w:eastAsiaTheme="minorEastAsia"/>
            <w:noProof/>
            <w:sz w:val="22"/>
            <w:lang w:eastAsia="de-DE"/>
          </w:rPr>
          <w:tab/>
        </w:r>
        <w:r w:rsidR="00C352F5" w:rsidRPr="00BD70C4">
          <w:rPr>
            <w:rStyle w:val="Hyperlink"/>
            <w:noProof/>
          </w:rPr>
          <w:t>Hosting von Git</w:t>
        </w:r>
        <w:r w:rsidR="00C352F5">
          <w:rPr>
            <w:noProof/>
            <w:webHidden/>
          </w:rPr>
          <w:tab/>
        </w:r>
        <w:r w:rsidR="00C352F5">
          <w:rPr>
            <w:noProof/>
            <w:webHidden/>
          </w:rPr>
          <w:fldChar w:fldCharType="begin"/>
        </w:r>
        <w:r w:rsidR="00C352F5">
          <w:rPr>
            <w:noProof/>
            <w:webHidden/>
          </w:rPr>
          <w:instrText xml:space="preserve"> PAGEREF _Toc491708022 \h </w:instrText>
        </w:r>
        <w:r w:rsidR="00C352F5">
          <w:rPr>
            <w:noProof/>
            <w:webHidden/>
          </w:rPr>
        </w:r>
        <w:r w:rsidR="00C352F5">
          <w:rPr>
            <w:noProof/>
            <w:webHidden/>
          </w:rPr>
          <w:fldChar w:fldCharType="separate"/>
        </w:r>
        <w:r w:rsidR="00C352F5">
          <w:rPr>
            <w:noProof/>
            <w:webHidden/>
          </w:rPr>
          <w:t>88</w:t>
        </w:r>
        <w:r w:rsidR="00C352F5">
          <w:rPr>
            <w:noProof/>
            <w:webHidden/>
          </w:rPr>
          <w:fldChar w:fldCharType="end"/>
        </w:r>
      </w:hyperlink>
    </w:p>
    <w:p w14:paraId="32C27937" w14:textId="77777777" w:rsidR="00C352F5" w:rsidRDefault="00EE4443">
      <w:pPr>
        <w:pStyle w:val="Verzeichnis2"/>
        <w:tabs>
          <w:tab w:val="left" w:pos="960"/>
          <w:tab w:val="right" w:leader="dot" w:pos="8209"/>
        </w:tabs>
        <w:rPr>
          <w:rFonts w:eastAsiaTheme="minorEastAsia"/>
          <w:noProof/>
          <w:sz w:val="22"/>
          <w:lang w:eastAsia="de-DE"/>
        </w:rPr>
      </w:pPr>
      <w:hyperlink w:anchor="_Toc491708023" w:history="1">
        <w:r w:rsidR="00C352F5" w:rsidRPr="00BD70C4">
          <w:rPr>
            <w:rStyle w:val="Hyperlink"/>
            <w:noProof/>
          </w:rPr>
          <w:t>3.9</w:t>
        </w:r>
        <w:r w:rsidR="00C352F5">
          <w:rPr>
            <w:rFonts w:eastAsiaTheme="minorEastAsia"/>
            <w:noProof/>
            <w:sz w:val="22"/>
            <w:lang w:eastAsia="de-DE"/>
          </w:rPr>
          <w:tab/>
        </w:r>
        <w:r w:rsidR="00C352F5" w:rsidRPr="00BD70C4">
          <w:rPr>
            <w:rStyle w:val="Hyperlink"/>
            <w:noProof/>
          </w:rPr>
          <w:t>Zusammenfassung</w:t>
        </w:r>
        <w:r w:rsidR="00C352F5">
          <w:rPr>
            <w:noProof/>
            <w:webHidden/>
          </w:rPr>
          <w:tab/>
        </w:r>
        <w:r w:rsidR="00C352F5">
          <w:rPr>
            <w:noProof/>
            <w:webHidden/>
          </w:rPr>
          <w:fldChar w:fldCharType="begin"/>
        </w:r>
        <w:r w:rsidR="00C352F5">
          <w:rPr>
            <w:noProof/>
            <w:webHidden/>
          </w:rPr>
          <w:instrText xml:space="preserve"> PAGEREF _Toc491708023 \h </w:instrText>
        </w:r>
        <w:r w:rsidR="00C352F5">
          <w:rPr>
            <w:noProof/>
            <w:webHidden/>
          </w:rPr>
        </w:r>
        <w:r w:rsidR="00C352F5">
          <w:rPr>
            <w:noProof/>
            <w:webHidden/>
          </w:rPr>
          <w:fldChar w:fldCharType="separate"/>
        </w:r>
        <w:r w:rsidR="00C352F5">
          <w:rPr>
            <w:noProof/>
            <w:webHidden/>
          </w:rPr>
          <w:t>90</w:t>
        </w:r>
        <w:r w:rsidR="00C352F5">
          <w:rPr>
            <w:noProof/>
            <w:webHidden/>
          </w:rPr>
          <w:fldChar w:fldCharType="end"/>
        </w:r>
      </w:hyperlink>
    </w:p>
    <w:p w14:paraId="69B0EFBF" w14:textId="77777777" w:rsidR="00C352F5" w:rsidRDefault="00EE4443">
      <w:pPr>
        <w:pStyle w:val="Verzeichnis1"/>
        <w:tabs>
          <w:tab w:val="left" w:pos="480"/>
          <w:tab w:val="right" w:leader="dot" w:pos="8209"/>
        </w:tabs>
        <w:rPr>
          <w:rFonts w:eastAsiaTheme="minorEastAsia"/>
          <w:noProof/>
          <w:sz w:val="22"/>
          <w:lang w:eastAsia="de-DE"/>
        </w:rPr>
      </w:pPr>
      <w:hyperlink w:anchor="_Toc491708024" w:history="1">
        <w:r w:rsidR="00C352F5" w:rsidRPr="00BD70C4">
          <w:rPr>
            <w:rStyle w:val="Hyperlink"/>
            <w:noProof/>
          </w:rPr>
          <w:t>4</w:t>
        </w:r>
        <w:r w:rsidR="00C352F5">
          <w:rPr>
            <w:rFonts w:eastAsiaTheme="minorEastAsia"/>
            <w:noProof/>
            <w:sz w:val="22"/>
            <w:lang w:eastAsia="de-DE"/>
          </w:rPr>
          <w:tab/>
        </w:r>
        <w:r w:rsidR="00C352F5" w:rsidRPr="00BD70C4">
          <w:rPr>
            <w:rStyle w:val="Hyperlink"/>
            <w:noProof/>
          </w:rPr>
          <w:t>Versionsverwaltungssysteme im Überblick</w:t>
        </w:r>
        <w:r w:rsidR="00C352F5">
          <w:rPr>
            <w:noProof/>
            <w:webHidden/>
          </w:rPr>
          <w:tab/>
        </w:r>
        <w:r w:rsidR="00C352F5">
          <w:rPr>
            <w:noProof/>
            <w:webHidden/>
          </w:rPr>
          <w:fldChar w:fldCharType="begin"/>
        </w:r>
        <w:r w:rsidR="00C352F5">
          <w:rPr>
            <w:noProof/>
            <w:webHidden/>
          </w:rPr>
          <w:instrText xml:space="preserve"> PAGEREF _Toc491708024 \h </w:instrText>
        </w:r>
        <w:r w:rsidR="00C352F5">
          <w:rPr>
            <w:noProof/>
            <w:webHidden/>
          </w:rPr>
        </w:r>
        <w:r w:rsidR="00C352F5">
          <w:rPr>
            <w:noProof/>
            <w:webHidden/>
          </w:rPr>
          <w:fldChar w:fldCharType="separate"/>
        </w:r>
        <w:r w:rsidR="00C352F5">
          <w:rPr>
            <w:noProof/>
            <w:webHidden/>
          </w:rPr>
          <w:t>93</w:t>
        </w:r>
        <w:r w:rsidR="00C352F5">
          <w:rPr>
            <w:noProof/>
            <w:webHidden/>
          </w:rPr>
          <w:fldChar w:fldCharType="end"/>
        </w:r>
      </w:hyperlink>
    </w:p>
    <w:p w14:paraId="43EA5824" w14:textId="77777777" w:rsidR="00C352F5" w:rsidRDefault="00EE4443">
      <w:pPr>
        <w:pStyle w:val="Verzeichnis2"/>
        <w:tabs>
          <w:tab w:val="left" w:pos="960"/>
          <w:tab w:val="right" w:leader="dot" w:pos="8209"/>
        </w:tabs>
        <w:rPr>
          <w:rFonts w:eastAsiaTheme="minorEastAsia"/>
          <w:noProof/>
          <w:sz w:val="22"/>
          <w:lang w:eastAsia="de-DE"/>
        </w:rPr>
      </w:pPr>
      <w:hyperlink w:anchor="_Toc491708025" w:history="1">
        <w:r w:rsidR="00C352F5" w:rsidRPr="00BD70C4">
          <w:rPr>
            <w:rStyle w:val="Hyperlink"/>
            <w:noProof/>
          </w:rPr>
          <w:t>4.1</w:t>
        </w:r>
        <w:r w:rsidR="00C352F5">
          <w:rPr>
            <w:rFonts w:eastAsiaTheme="minorEastAsia"/>
            <w:noProof/>
            <w:sz w:val="22"/>
            <w:lang w:eastAsia="de-DE"/>
          </w:rPr>
          <w:tab/>
        </w:r>
        <w:r w:rsidR="00C352F5" w:rsidRPr="00BD70C4">
          <w:rPr>
            <w:rStyle w:val="Hyperlink"/>
            <w:noProof/>
          </w:rPr>
          <w:t>Anforderungen an Versionsverwaltungssysteme</w:t>
        </w:r>
        <w:r w:rsidR="00C352F5">
          <w:rPr>
            <w:noProof/>
            <w:webHidden/>
          </w:rPr>
          <w:tab/>
        </w:r>
        <w:r w:rsidR="00C352F5">
          <w:rPr>
            <w:noProof/>
            <w:webHidden/>
          </w:rPr>
          <w:fldChar w:fldCharType="begin"/>
        </w:r>
        <w:r w:rsidR="00C352F5">
          <w:rPr>
            <w:noProof/>
            <w:webHidden/>
          </w:rPr>
          <w:instrText xml:space="preserve"> PAGEREF _Toc491708025 \h </w:instrText>
        </w:r>
        <w:r w:rsidR="00C352F5">
          <w:rPr>
            <w:noProof/>
            <w:webHidden/>
          </w:rPr>
        </w:r>
        <w:r w:rsidR="00C352F5">
          <w:rPr>
            <w:noProof/>
            <w:webHidden/>
          </w:rPr>
          <w:fldChar w:fldCharType="separate"/>
        </w:r>
        <w:r w:rsidR="00C352F5">
          <w:rPr>
            <w:noProof/>
            <w:webHidden/>
          </w:rPr>
          <w:t>93</w:t>
        </w:r>
        <w:r w:rsidR="00C352F5">
          <w:rPr>
            <w:noProof/>
            <w:webHidden/>
          </w:rPr>
          <w:fldChar w:fldCharType="end"/>
        </w:r>
      </w:hyperlink>
    </w:p>
    <w:p w14:paraId="10442A2F" w14:textId="77777777" w:rsidR="00C352F5" w:rsidRDefault="00EE4443">
      <w:pPr>
        <w:pStyle w:val="Verzeichnis2"/>
        <w:tabs>
          <w:tab w:val="left" w:pos="960"/>
          <w:tab w:val="right" w:leader="dot" w:pos="8209"/>
        </w:tabs>
        <w:rPr>
          <w:rFonts w:eastAsiaTheme="minorEastAsia"/>
          <w:noProof/>
          <w:sz w:val="22"/>
          <w:lang w:eastAsia="de-DE"/>
        </w:rPr>
      </w:pPr>
      <w:hyperlink w:anchor="_Toc491708026" w:history="1">
        <w:r w:rsidR="00C352F5" w:rsidRPr="00BD70C4">
          <w:rPr>
            <w:rStyle w:val="Hyperlink"/>
            <w:noProof/>
          </w:rPr>
          <w:t>4.2</w:t>
        </w:r>
        <w:r w:rsidR="00C352F5">
          <w:rPr>
            <w:rFonts w:eastAsiaTheme="minorEastAsia"/>
            <w:noProof/>
            <w:sz w:val="22"/>
            <w:lang w:eastAsia="de-DE"/>
          </w:rPr>
          <w:tab/>
        </w:r>
        <w:r w:rsidR="00C352F5" w:rsidRPr="00BD70C4">
          <w:rPr>
            <w:rStyle w:val="Hyperlink"/>
            <w:noProof/>
          </w:rPr>
          <w:t>Git</w:t>
        </w:r>
        <w:r w:rsidR="00C352F5">
          <w:rPr>
            <w:noProof/>
            <w:webHidden/>
          </w:rPr>
          <w:tab/>
        </w:r>
        <w:r w:rsidR="00C352F5">
          <w:rPr>
            <w:noProof/>
            <w:webHidden/>
          </w:rPr>
          <w:fldChar w:fldCharType="begin"/>
        </w:r>
        <w:r w:rsidR="00C352F5">
          <w:rPr>
            <w:noProof/>
            <w:webHidden/>
          </w:rPr>
          <w:instrText xml:space="preserve"> PAGEREF _Toc491708026 \h </w:instrText>
        </w:r>
        <w:r w:rsidR="00C352F5">
          <w:rPr>
            <w:noProof/>
            <w:webHidden/>
          </w:rPr>
        </w:r>
        <w:r w:rsidR="00C352F5">
          <w:rPr>
            <w:noProof/>
            <w:webHidden/>
          </w:rPr>
          <w:fldChar w:fldCharType="separate"/>
        </w:r>
        <w:r w:rsidR="00C352F5">
          <w:rPr>
            <w:noProof/>
            <w:webHidden/>
          </w:rPr>
          <w:t>94</w:t>
        </w:r>
        <w:r w:rsidR="00C352F5">
          <w:rPr>
            <w:noProof/>
            <w:webHidden/>
          </w:rPr>
          <w:fldChar w:fldCharType="end"/>
        </w:r>
      </w:hyperlink>
    </w:p>
    <w:p w14:paraId="2212FD08" w14:textId="77777777" w:rsidR="00C352F5" w:rsidRDefault="00EE4443">
      <w:pPr>
        <w:pStyle w:val="Verzeichnis2"/>
        <w:tabs>
          <w:tab w:val="left" w:pos="960"/>
          <w:tab w:val="right" w:leader="dot" w:pos="8209"/>
        </w:tabs>
        <w:rPr>
          <w:rFonts w:eastAsiaTheme="minorEastAsia"/>
          <w:noProof/>
          <w:sz w:val="22"/>
          <w:lang w:eastAsia="de-DE"/>
        </w:rPr>
      </w:pPr>
      <w:hyperlink w:anchor="_Toc491708027" w:history="1">
        <w:r w:rsidR="00C352F5" w:rsidRPr="00BD70C4">
          <w:rPr>
            <w:rStyle w:val="Hyperlink"/>
            <w:noProof/>
          </w:rPr>
          <w:t>4.3</w:t>
        </w:r>
        <w:r w:rsidR="00C352F5">
          <w:rPr>
            <w:rFonts w:eastAsiaTheme="minorEastAsia"/>
            <w:noProof/>
            <w:sz w:val="22"/>
            <w:lang w:eastAsia="de-DE"/>
          </w:rPr>
          <w:tab/>
        </w:r>
        <w:r w:rsidR="00C352F5" w:rsidRPr="00BD70C4">
          <w:rPr>
            <w:rStyle w:val="Hyperlink"/>
            <w:noProof/>
          </w:rPr>
          <w:t>Apache Subversion</w:t>
        </w:r>
        <w:r w:rsidR="00C352F5">
          <w:rPr>
            <w:noProof/>
            <w:webHidden/>
          </w:rPr>
          <w:tab/>
        </w:r>
        <w:r w:rsidR="00C352F5">
          <w:rPr>
            <w:noProof/>
            <w:webHidden/>
          </w:rPr>
          <w:fldChar w:fldCharType="begin"/>
        </w:r>
        <w:r w:rsidR="00C352F5">
          <w:rPr>
            <w:noProof/>
            <w:webHidden/>
          </w:rPr>
          <w:instrText xml:space="preserve"> PAGEREF _Toc491708027 \h </w:instrText>
        </w:r>
        <w:r w:rsidR="00C352F5">
          <w:rPr>
            <w:noProof/>
            <w:webHidden/>
          </w:rPr>
        </w:r>
        <w:r w:rsidR="00C352F5">
          <w:rPr>
            <w:noProof/>
            <w:webHidden/>
          </w:rPr>
          <w:fldChar w:fldCharType="separate"/>
        </w:r>
        <w:r w:rsidR="00C352F5">
          <w:rPr>
            <w:noProof/>
            <w:webHidden/>
          </w:rPr>
          <w:t>95</w:t>
        </w:r>
        <w:r w:rsidR="00C352F5">
          <w:rPr>
            <w:noProof/>
            <w:webHidden/>
          </w:rPr>
          <w:fldChar w:fldCharType="end"/>
        </w:r>
      </w:hyperlink>
    </w:p>
    <w:p w14:paraId="4D81D8F9" w14:textId="77777777" w:rsidR="00C352F5" w:rsidRDefault="00EE4443">
      <w:pPr>
        <w:pStyle w:val="Verzeichnis2"/>
        <w:tabs>
          <w:tab w:val="left" w:pos="960"/>
          <w:tab w:val="right" w:leader="dot" w:pos="8209"/>
        </w:tabs>
        <w:rPr>
          <w:rFonts w:eastAsiaTheme="minorEastAsia"/>
          <w:noProof/>
          <w:sz w:val="22"/>
          <w:lang w:eastAsia="de-DE"/>
        </w:rPr>
      </w:pPr>
      <w:hyperlink w:anchor="_Toc491708028" w:history="1">
        <w:r w:rsidR="00C352F5" w:rsidRPr="00BD70C4">
          <w:rPr>
            <w:rStyle w:val="Hyperlink"/>
            <w:noProof/>
          </w:rPr>
          <w:t>4.4</w:t>
        </w:r>
        <w:r w:rsidR="00C352F5">
          <w:rPr>
            <w:rFonts w:eastAsiaTheme="minorEastAsia"/>
            <w:noProof/>
            <w:sz w:val="22"/>
            <w:lang w:eastAsia="de-DE"/>
          </w:rPr>
          <w:tab/>
        </w:r>
        <w:r w:rsidR="00C352F5" w:rsidRPr="00BD70C4">
          <w:rPr>
            <w:rStyle w:val="Hyperlink"/>
            <w:noProof/>
          </w:rPr>
          <w:t>Gegenüberstellung der Systeme</w:t>
        </w:r>
        <w:r w:rsidR="00C352F5">
          <w:rPr>
            <w:noProof/>
            <w:webHidden/>
          </w:rPr>
          <w:tab/>
        </w:r>
        <w:r w:rsidR="00C352F5">
          <w:rPr>
            <w:noProof/>
            <w:webHidden/>
          </w:rPr>
          <w:fldChar w:fldCharType="begin"/>
        </w:r>
        <w:r w:rsidR="00C352F5">
          <w:rPr>
            <w:noProof/>
            <w:webHidden/>
          </w:rPr>
          <w:instrText xml:space="preserve"> PAGEREF _Toc491708028 \h </w:instrText>
        </w:r>
        <w:r w:rsidR="00C352F5">
          <w:rPr>
            <w:noProof/>
            <w:webHidden/>
          </w:rPr>
        </w:r>
        <w:r w:rsidR="00C352F5">
          <w:rPr>
            <w:noProof/>
            <w:webHidden/>
          </w:rPr>
          <w:fldChar w:fldCharType="separate"/>
        </w:r>
        <w:r w:rsidR="00C352F5">
          <w:rPr>
            <w:noProof/>
            <w:webHidden/>
          </w:rPr>
          <w:t>95</w:t>
        </w:r>
        <w:r w:rsidR="00C352F5">
          <w:rPr>
            <w:noProof/>
            <w:webHidden/>
          </w:rPr>
          <w:fldChar w:fldCharType="end"/>
        </w:r>
      </w:hyperlink>
    </w:p>
    <w:p w14:paraId="096DA3B9" w14:textId="77777777" w:rsidR="00C352F5" w:rsidRDefault="00EE4443">
      <w:pPr>
        <w:pStyle w:val="Verzeichnis2"/>
        <w:tabs>
          <w:tab w:val="left" w:pos="960"/>
          <w:tab w:val="right" w:leader="dot" w:pos="8209"/>
        </w:tabs>
        <w:rPr>
          <w:rFonts w:eastAsiaTheme="minorEastAsia"/>
          <w:noProof/>
          <w:sz w:val="22"/>
          <w:lang w:eastAsia="de-DE"/>
        </w:rPr>
      </w:pPr>
      <w:hyperlink w:anchor="_Toc491708029" w:history="1">
        <w:r w:rsidR="00C352F5" w:rsidRPr="00BD70C4">
          <w:rPr>
            <w:rStyle w:val="Hyperlink"/>
            <w:noProof/>
          </w:rPr>
          <w:t>4.5</w:t>
        </w:r>
        <w:r w:rsidR="00C352F5">
          <w:rPr>
            <w:rFonts w:eastAsiaTheme="minorEastAsia"/>
            <w:noProof/>
            <w:sz w:val="22"/>
            <w:lang w:eastAsia="de-DE"/>
          </w:rPr>
          <w:tab/>
        </w:r>
        <w:r w:rsidR="00C352F5" w:rsidRPr="00BD70C4">
          <w:rPr>
            <w:rStyle w:val="Hyperlink"/>
            <w:noProof/>
          </w:rPr>
          <w:t>Git oder SVN?</w:t>
        </w:r>
        <w:r w:rsidR="00C352F5">
          <w:rPr>
            <w:noProof/>
            <w:webHidden/>
          </w:rPr>
          <w:tab/>
        </w:r>
        <w:r w:rsidR="00C352F5">
          <w:rPr>
            <w:noProof/>
            <w:webHidden/>
          </w:rPr>
          <w:fldChar w:fldCharType="begin"/>
        </w:r>
        <w:r w:rsidR="00C352F5">
          <w:rPr>
            <w:noProof/>
            <w:webHidden/>
          </w:rPr>
          <w:instrText xml:space="preserve"> PAGEREF _Toc491708029 \h </w:instrText>
        </w:r>
        <w:r w:rsidR="00C352F5">
          <w:rPr>
            <w:noProof/>
            <w:webHidden/>
          </w:rPr>
        </w:r>
        <w:r w:rsidR="00C352F5">
          <w:rPr>
            <w:noProof/>
            <w:webHidden/>
          </w:rPr>
          <w:fldChar w:fldCharType="separate"/>
        </w:r>
        <w:r w:rsidR="00C352F5">
          <w:rPr>
            <w:noProof/>
            <w:webHidden/>
          </w:rPr>
          <w:t>96</w:t>
        </w:r>
        <w:r w:rsidR="00C352F5">
          <w:rPr>
            <w:noProof/>
            <w:webHidden/>
          </w:rPr>
          <w:fldChar w:fldCharType="end"/>
        </w:r>
      </w:hyperlink>
    </w:p>
    <w:p w14:paraId="4E2EACD3" w14:textId="77777777" w:rsidR="00C352F5" w:rsidRDefault="00EE4443">
      <w:pPr>
        <w:pStyle w:val="Verzeichnis2"/>
        <w:tabs>
          <w:tab w:val="left" w:pos="960"/>
          <w:tab w:val="right" w:leader="dot" w:pos="8209"/>
        </w:tabs>
        <w:rPr>
          <w:rFonts w:eastAsiaTheme="minorEastAsia"/>
          <w:noProof/>
          <w:sz w:val="22"/>
          <w:lang w:eastAsia="de-DE"/>
        </w:rPr>
      </w:pPr>
      <w:hyperlink w:anchor="_Toc491708030" w:history="1">
        <w:r w:rsidR="00C352F5" w:rsidRPr="00BD70C4">
          <w:rPr>
            <w:rStyle w:val="Hyperlink"/>
            <w:noProof/>
          </w:rPr>
          <w:t>4.6</w:t>
        </w:r>
        <w:r w:rsidR="00C352F5">
          <w:rPr>
            <w:rFonts w:eastAsiaTheme="minorEastAsia"/>
            <w:noProof/>
            <w:sz w:val="22"/>
            <w:lang w:eastAsia="de-DE"/>
          </w:rPr>
          <w:tab/>
        </w:r>
        <w:r w:rsidR="00C352F5" w:rsidRPr="00BD70C4">
          <w:rPr>
            <w:rStyle w:val="Hyperlink"/>
            <w:noProof/>
          </w:rPr>
          <w:t>Zusammenfassung</w:t>
        </w:r>
        <w:r w:rsidR="00C352F5">
          <w:rPr>
            <w:noProof/>
            <w:webHidden/>
          </w:rPr>
          <w:tab/>
        </w:r>
        <w:r w:rsidR="00C352F5">
          <w:rPr>
            <w:noProof/>
            <w:webHidden/>
          </w:rPr>
          <w:fldChar w:fldCharType="begin"/>
        </w:r>
        <w:r w:rsidR="00C352F5">
          <w:rPr>
            <w:noProof/>
            <w:webHidden/>
          </w:rPr>
          <w:instrText xml:space="preserve"> PAGEREF _Toc491708030 \h </w:instrText>
        </w:r>
        <w:r w:rsidR="00C352F5">
          <w:rPr>
            <w:noProof/>
            <w:webHidden/>
          </w:rPr>
        </w:r>
        <w:r w:rsidR="00C352F5">
          <w:rPr>
            <w:noProof/>
            <w:webHidden/>
          </w:rPr>
          <w:fldChar w:fldCharType="separate"/>
        </w:r>
        <w:r w:rsidR="00C352F5">
          <w:rPr>
            <w:noProof/>
            <w:webHidden/>
          </w:rPr>
          <w:t>97</w:t>
        </w:r>
        <w:r w:rsidR="00C352F5">
          <w:rPr>
            <w:noProof/>
            <w:webHidden/>
          </w:rPr>
          <w:fldChar w:fldCharType="end"/>
        </w:r>
      </w:hyperlink>
    </w:p>
    <w:p w14:paraId="6FA8F277" w14:textId="77777777" w:rsidR="00C352F5" w:rsidRDefault="00EE4443">
      <w:pPr>
        <w:pStyle w:val="Verzeichnis1"/>
        <w:tabs>
          <w:tab w:val="left" w:pos="480"/>
          <w:tab w:val="right" w:leader="dot" w:pos="8209"/>
        </w:tabs>
        <w:rPr>
          <w:rFonts w:eastAsiaTheme="minorEastAsia"/>
          <w:noProof/>
          <w:sz w:val="22"/>
          <w:lang w:eastAsia="de-DE"/>
        </w:rPr>
      </w:pPr>
      <w:hyperlink w:anchor="_Toc491708031" w:history="1">
        <w:r w:rsidR="00C352F5" w:rsidRPr="00BD70C4">
          <w:rPr>
            <w:rStyle w:val="Hyperlink"/>
            <w:noProof/>
          </w:rPr>
          <w:t>5</w:t>
        </w:r>
        <w:r w:rsidR="00C352F5">
          <w:rPr>
            <w:rFonts w:eastAsiaTheme="minorEastAsia"/>
            <w:noProof/>
            <w:sz w:val="22"/>
            <w:lang w:eastAsia="de-DE"/>
          </w:rPr>
          <w:tab/>
        </w:r>
        <w:r w:rsidR="00C352F5" w:rsidRPr="00BD70C4">
          <w:rPr>
            <w:rStyle w:val="Hyperlink"/>
            <w:noProof/>
          </w:rPr>
          <w:t>eGit-Plugin in Eclipse</w:t>
        </w:r>
        <w:r w:rsidR="00C352F5">
          <w:rPr>
            <w:noProof/>
            <w:webHidden/>
          </w:rPr>
          <w:tab/>
        </w:r>
        <w:r w:rsidR="00C352F5">
          <w:rPr>
            <w:noProof/>
            <w:webHidden/>
          </w:rPr>
          <w:fldChar w:fldCharType="begin"/>
        </w:r>
        <w:r w:rsidR="00C352F5">
          <w:rPr>
            <w:noProof/>
            <w:webHidden/>
          </w:rPr>
          <w:instrText xml:space="preserve"> PAGEREF _Toc491708031 \h </w:instrText>
        </w:r>
        <w:r w:rsidR="00C352F5">
          <w:rPr>
            <w:noProof/>
            <w:webHidden/>
          </w:rPr>
        </w:r>
        <w:r w:rsidR="00C352F5">
          <w:rPr>
            <w:noProof/>
            <w:webHidden/>
          </w:rPr>
          <w:fldChar w:fldCharType="separate"/>
        </w:r>
        <w:r w:rsidR="00C352F5">
          <w:rPr>
            <w:noProof/>
            <w:webHidden/>
          </w:rPr>
          <w:t>99</w:t>
        </w:r>
        <w:r w:rsidR="00C352F5">
          <w:rPr>
            <w:noProof/>
            <w:webHidden/>
          </w:rPr>
          <w:fldChar w:fldCharType="end"/>
        </w:r>
      </w:hyperlink>
    </w:p>
    <w:p w14:paraId="3F6ABAF0" w14:textId="77777777" w:rsidR="00C352F5" w:rsidRDefault="00EE4443">
      <w:pPr>
        <w:pStyle w:val="Verzeichnis2"/>
        <w:tabs>
          <w:tab w:val="left" w:pos="960"/>
          <w:tab w:val="right" w:leader="dot" w:pos="8209"/>
        </w:tabs>
        <w:rPr>
          <w:rFonts w:eastAsiaTheme="minorEastAsia"/>
          <w:noProof/>
          <w:sz w:val="22"/>
          <w:lang w:eastAsia="de-DE"/>
        </w:rPr>
      </w:pPr>
      <w:hyperlink w:anchor="_Toc491708032" w:history="1">
        <w:r w:rsidR="00C352F5" w:rsidRPr="00BD70C4">
          <w:rPr>
            <w:rStyle w:val="Hyperlink"/>
            <w:noProof/>
          </w:rPr>
          <w:t>5.1</w:t>
        </w:r>
        <w:r w:rsidR="00C352F5">
          <w:rPr>
            <w:rFonts w:eastAsiaTheme="minorEastAsia"/>
            <w:noProof/>
            <w:sz w:val="22"/>
            <w:lang w:eastAsia="de-DE"/>
          </w:rPr>
          <w:tab/>
        </w:r>
        <w:r w:rsidR="00C352F5" w:rsidRPr="00BD70C4">
          <w:rPr>
            <w:rStyle w:val="Hyperlink"/>
            <w:noProof/>
          </w:rPr>
          <w:t>Registrierung bei GitHub</w:t>
        </w:r>
        <w:r w:rsidR="00C352F5">
          <w:rPr>
            <w:noProof/>
            <w:webHidden/>
          </w:rPr>
          <w:tab/>
        </w:r>
        <w:r w:rsidR="00C352F5">
          <w:rPr>
            <w:noProof/>
            <w:webHidden/>
          </w:rPr>
          <w:fldChar w:fldCharType="begin"/>
        </w:r>
        <w:r w:rsidR="00C352F5">
          <w:rPr>
            <w:noProof/>
            <w:webHidden/>
          </w:rPr>
          <w:instrText xml:space="preserve"> PAGEREF _Toc491708032 \h </w:instrText>
        </w:r>
        <w:r w:rsidR="00C352F5">
          <w:rPr>
            <w:noProof/>
            <w:webHidden/>
          </w:rPr>
        </w:r>
        <w:r w:rsidR="00C352F5">
          <w:rPr>
            <w:noProof/>
            <w:webHidden/>
          </w:rPr>
          <w:fldChar w:fldCharType="separate"/>
        </w:r>
        <w:r w:rsidR="00C352F5">
          <w:rPr>
            <w:noProof/>
            <w:webHidden/>
          </w:rPr>
          <w:t>99</w:t>
        </w:r>
        <w:r w:rsidR="00C352F5">
          <w:rPr>
            <w:noProof/>
            <w:webHidden/>
          </w:rPr>
          <w:fldChar w:fldCharType="end"/>
        </w:r>
      </w:hyperlink>
    </w:p>
    <w:p w14:paraId="7C925ED4" w14:textId="77777777" w:rsidR="00C352F5" w:rsidRDefault="00EE4443">
      <w:pPr>
        <w:pStyle w:val="Verzeichnis2"/>
        <w:tabs>
          <w:tab w:val="left" w:pos="960"/>
          <w:tab w:val="right" w:leader="dot" w:pos="8209"/>
        </w:tabs>
        <w:rPr>
          <w:rFonts w:eastAsiaTheme="minorEastAsia"/>
          <w:noProof/>
          <w:sz w:val="22"/>
          <w:lang w:eastAsia="de-DE"/>
        </w:rPr>
      </w:pPr>
      <w:hyperlink w:anchor="_Toc491708033" w:history="1">
        <w:r w:rsidR="00C352F5" w:rsidRPr="00BD70C4">
          <w:rPr>
            <w:rStyle w:val="Hyperlink"/>
            <w:noProof/>
          </w:rPr>
          <w:t>5.2</w:t>
        </w:r>
        <w:r w:rsidR="00C352F5">
          <w:rPr>
            <w:rFonts w:eastAsiaTheme="minorEastAsia"/>
            <w:noProof/>
            <w:sz w:val="22"/>
            <w:lang w:eastAsia="de-DE"/>
          </w:rPr>
          <w:tab/>
        </w:r>
        <w:r w:rsidR="00C352F5" w:rsidRPr="00BD70C4">
          <w:rPr>
            <w:rStyle w:val="Hyperlink"/>
            <w:noProof/>
          </w:rPr>
          <w:t>eGit-Integration von Eclipse</w:t>
        </w:r>
        <w:r w:rsidR="00C352F5">
          <w:rPr>
            <w:noProof/>
            <w:webHidden/>
          </w:rPr>
          <w:tab/>
        </w:r>
        <w:r w:rsidR="00C352F5">
          <w:rPr>
            <w:noProof/>
            <w:webHidden/>
          </w:rPr>
          <w:fldChar w:fldCharType="begin"/>
        </w:r>
        <w:r w:rsidR="00C352F5">
          <w:rPr>
            <w:noProof/>
            <w:webHidden/>
          </w:rPr>
          <w:instrText xml:space="preserve"> PAGEREF _Toc491708033 \h </w:instrText>
        </w:r>
        <w:r w:rsidR="00C352F5">
          <w:rPr>
            <w:noProof/>
            <w:webHidden/>
          </w:rPr>
        </w:r>
        <w:r w:rsidR="00C352F5">
          <w:rPr>
            <w:noProof/>
            <w:webHidden/>
          </w:rPr>
          <w:fldChar w:fldCharType="separate"/>
        </w:r>
        <w:r w:rsidR="00C352F5">
          <w:rPr>
            <w:noProof/>
            <w:webHidden/>
          </w:rPr>
          <w:t>101</w:t>
        </w:r>
        <w:r w:rsidR="00C352F5">
          <w:rPr>
            <w:noProof/>
            <w:webHidden/>
          </w:rPr>
          <w:fldChar w:fldCharType="end"/>
        </w:r>
      </w:hyperlink>
    </w:p>
    <w:p w14:paraId="164CDC76" w14:textId="77777777" w:rsidR="00C352F5" w:rsidRDefault="00EE4443">
      <w:pPr>
        <w:pStyle w:val="Verzeichnis3"/>
        <w:tabs>
          <w:tab w:val="left" w:pos="1200"/>
          <w:tab w:val="right" w:leader="dot" w:pos="8209"/>
        </w:tabs>
        <w:rPr>
          <w:rFonts w:eastAsiaTheme="minorEastAsia"/>
          <w:noProof/>
          <w:sz w:val="22"/>
          <w:lang w:eastAsia="de-DE"/>
        </w:rPr>
      </w:pPr>
      <w:hyperlink w:anchor="_Toc491708034" w:history="1">
        <w:r w:rsidR="00C352F5" w:rsidRPr="00BD70C4">
          <w:rPr>
            <w:rStyle w:val="Hyperlink"/>
            <w:noProof/>
          </w:rPr>
          <w:t>5.2.1</w:t>
        </w:r>
        <w:r w:rsidR="00C352F5">
          <w:rPr>
            <w:rFonts w:eastAsiaTheme="minorEastAsia"/>
            <w:noProof/>
            <w:sz w:val="22"/>
            <w:lang w:eastAsia="de-DE"/>
          </w:rPr>
          <w:tab/>
        </w:r>
        <w:r w:rsidR="00C352F5" w:rsidRPr="00BD70C4">
          <w:rPr>
            <w:rStyle w:val="Hyperlink"/>
            <w:noProof/>
          </w:rPr>
          <w:t>Lokales und Externes Repository aufbauen</w:t>
        </w:r>
        <w:r w:rsidR="00C352F5">
          <w:rPr>
            <w:noProof/>
            <w:webHidden/>
          </w:rPr>
          <w:tab/>
        </w:r>
        <w:r w:rsidR="00C352F5">
          <w:rPr>
            <w:noProof/>
            <w:webHidden/>
          </w:rPr>
          <w:fldChar w:fldCharType="begin"/>
        </w:r>
        <w:r w:rsidR="00C352F5">
          <w:rPr>
            <w:noProof/>
            <w:webHidden/>
          </w:rPr>
          <w:instrText xml:space="preserve"> PAGEREF _Toc491708034 \h </w:instrText>
        </w:r>
        <w:r w:rsidR="00C352F5">
          <w:rPr>
            <w:noProof/>
            <w:webHidden/>
          </w:rPr>
        </w:r>
        <w:r w:rsidR="00C352F5">
          <w:rPr>
            <w:noProof/>
            <w:webHidden/>
          </w:rPr>
          <w:fldChar w:fldCharType="separate"/>
        </w:r>
        <w:r w:rsidR="00C352F5">
          <w:rPr>
            <w:noProof/>
            <w:webHidden/>
          </w:rPr>
          <w:t>101</w:t>
        </w:r>
        <w:r w:rsidR="00C352F5">
          <w:rPr>
            <w:noProof/>
            <w:webHidden/>
          </w:rPr>
          <w:fldChar w:fldCharType="end"/>
        </w:r>
      </w:hyperlink>
    </w:p>
    <w:p w14:paraId="1DB24E7F" w14:textId="77777777" w:rsidR="00C352F5" w:rsidRDefault="00EE4443">
      <w:pPr>
        <w:pStyle w:val="Verzeichnis3"/>
        <w:tabs>
          <w:tab w:val="left" w:pos="1200"/>
          <w:tab w:val="right" w:leader="dot" w:pos="8209"/>
        </w:tabs>
        <w:rPr>
          <w:rFonts w:eastAsiaTheme="minorEastAsia"/>
          <w:noProof/>
          <w:sz w:val="22"/>
          <w:lang w:eastAsia="de-DE"/>
        </w:rPr>
      </w:pPr>
      <w:hyperlink w:anchor="_Toc491708036" w:history="1">
        <w:r w:rsidR="00C352F5" w:rsidRPr="00BD70C4">
          <w:rPr>
            <w:rStyle w:val="Hyperlink"/>
            <w:noProof/>
          </w:rPr>
          <w:t>5.2.2</w:t>
        </w:r>
        <w:r w:rsidR="00C352F5">
          <w:rPr>
            <w:rFonts w:eastAsiaTheme="minorEastAsia"/>
            <w:noProof/>
            <w:sz w:val="22"/>
            <w:lang w:eastAsia="de-DE"/>
          </w:rPr>
          <w:tab/>
        </w:r>
        <w:r w:rsidR="00C352F5" w:rsidRPr="00BD70C4">
          <w:rPr>
            <w:rStyle w:val="Hyperlink"/>
            <w:noProof/>
          </w:rPr>
          <w:t>Vorhandene Projekte importieren</w:t>
        </w:r>
        <w:r w:rsidR="00C352F5">
          <w:rPr>
            <w:noProof/>
            <w:webHidden/>
          </w:rPr>
          <w:tab/>
        </w:r>
        <w:r w:rsidR="00C352F5">
          <w:rPr>
            <w:noProof/>
            <w:webHidden/>
          </w:rPr>
          <w:fldChar w:fldCharType="begin"/>
        </w:r>
        <w:r w:rsidR="00C352F5">
          <w:rPr>
            <w:noProof/>
            <w:webHidden/>
          </w:rPr>
          <w:instrText xml:space="preserve"> PAGEREF _Toc491708036 \h </w:instrText>
        </w:r>
        <w:r w:rsidR="00C352F5">
          <w:rPr>
            <w:noProof/>
            <w:webHidden/>
          </w:rPr>
        </w:r>
        <w:r w:rsidR="00C352F5">
          <w:rPr>
            <w:noProof/>
            <w:webHidden/>
          </w:rPr>
          <w:fldChar w:fldCharType="separate"/>
        </w:r>
        <w:r w:rsidR="00C352F5">
          <w:rPr>
            <w:noProof/>
            <w:webHidden/>
          </w:rPr>
          <w:t>109</w:t>
        </w:r>
        <w:r w:rsidR="00C352F5">
          <w:rPr>
            <w:noProof/>
            <w:webHidden/>
          </w:rPr>
          <w:fldChar w:fldCharType="end"/>
        </w:r>
      </w:hyperlink>
    </w:p>
    <w:p w14:paraId="5C7A1761" w14:textId="77777777" w:rsidR="00C352F5" w:rsidRDefault="00EE4443">
      <w:pPr>
        <w:pStyle w:val="Verzeichnis2"/>
        <w:tabs>
          <w:tab w:val="left" w:pos="960"/>
          <w:tab w:val="right" w:leader="dot" w:pos="8209"/>
        </w:tabs>
        <w:rPr>
          <w:rFonts w:eastAsiaTheme="minorEastAsia"/>
          <w:noProof/>
          <w:sz w:val="22"/>
          <w:lang w:eastAsia="de-DE"/>
        </w:rPr>
      </w:pPr>
      <w:hyperlink w:anchor="_Toc491708038" w:history="1">
        <w:r w:rsidR="00C352F5" w:rsidRPr="00BD70C4">
          <w:rPr>
            <w:rStyle w:val="Hyperlink"/>
            <w:noProof/>
          </w:rPr>
          <w:t>5.3</w:t>
        </w:r>
        <w:r w:rsidR="00C352F5">
          <w:rPr>
            <w:rFonts w:eastAsiaTheme="minorEastAsia"/>
            <w:noProof/>
            <w:sz w:val="22"/>
            <w:lang w:eastAsia="de-DE"/>
          </w:rPr>
          <w:tab/>
        </w:r>
        <w:r w:rsidR="00C352F5" w:rsidRPr="00BD70C4">
          <w:rPr>
            <w:rStyle w:val="Hyperlink"/>
            <w:noProof/>
          </w:rPr>
          <w:t>Commit-Verlauf einsehen</w:t>
        </w:r>
        <w:r w:rsidR="00C352F5">
          <w:rPr>
            <w:noProof/>
            <w:webHidden/>
          </w:rPr>
          <w:tab/>
        </w:r>
        <w:r w:rsidR="00C352F5">
          <w:rPr>
            <w:noProof/>
            <w:webHidden/>
          </w:rPr>
          <w:fldChar w:fldCharType="begin"/>
        </w:r>
        <w:r w:rsidR="00C352F5">
          <w:rPr>
            <w:noProof/>
            <w:webHidden/>
          </w:rPr>
          <w:instrText xml:space="preserve"> PAGEREF _Toc491708038 \h </w:instrText>
        </w:r>
        <w:r w:rsidR="00C352F5">
          <w:rPr>
            <w:noProof/>
            <w:webHidden/>
          </w:rPr>
        </w:r>
        <w:r w:rsidR="00C352F5">
          <w:rPr>
            <w:noProof/>
            <w:webHidden/>
          </w:rPr>
          <w:fldChar w:fldCharType="separate"/>
        </w:r>
        <w:r w:rsidR="00C352F5">
          <w:rPr>
            <w:noProof/>
            <w:webHidden/>
          </w:rPr>
          <w:t>111</w:t>
        </w:r>
        <w:r w:rsidR="00C352F5">
          <w:rPr>
            <w:noProof/>
            <w:webHidden/>
          </w:rPr>
          <w:fldChar w:fldCharType="end"/>
        </w:r>
      </w:hyperlink>
    </w:p>
    <w:p w14:paraId="52DFDBC0" w14:textId="77777777" w:rsidR="00C352F5" w:rsidRDefault="00EE4443">
      <w:pPr>
        <w:pStyle w:val="Verzeichnis2"/>
        <w:tabs>
          <w:tab w:val="left" w:pos="960"/>
          <w:tab w:val="right" w:leader="dot" w:pos="8209"/>
        </w:tabs>
        <w:rPr>
          <w:rFonts w:eastAsiaTheme="minorEastAsia"/>
          <w:noProof/>
          <w:sz w:val="22"/>
          <w:lang w:eastAsia="de-DE"/>
        </w:rPr>
      </w:pPr>
      <w:hyperlink w:anchor="_Toc491708039" w:history="1">
        <w:r w:rsidR="00C352F5" w:rsidRPr="00BD70C4">
          <w:rPr>
            <w:rStyle w:val="Hyperlink"/>
            <w:noProof/>
          </w:rPr>
          <w:t>5.4</w:t>
        </w:r>
        <w:r w:rsidR="00C352F5">
          <w:rPr>
            <w:rFonts w:eastAsiaTheme="minorEastAsia"/>
            <w:noProof/>
            <w:sz w:val="22"/>
            <w:lang w:eastAsia="de-DE"/>
          </w:rPr>
          <w:tab/>
        </w:r>
        <w:r w:rsidR="00C352F5" w:rsidRPr="00BD70C4">
          <w:rPr>
            <w:rStyle w:val="Hyperlink"/>
            <w:noProof/>
          </w:rPr>
          <w:t>Branching mit eGit</w:t>
        </w:r>
        <w:r w:rsidR="00C352F5">
          <w:rPr>
            <w:noProof/>
            <w:webHidden/>
          </w:rPr>
          <w:tab/>
        </w:r>
        <w:r w:rsidR="00C352F5">
          <w:rPr>
            <w:noProof/>
            <w:webHidden/>
          </w:rPr>
          <w:fldChar w:fldCharType="begin"/>
        </w:r>
        <w:r w:rsidR="00C352F5">
          <w:rPr>
            <w:noProof/>
            <w:webHidden/>
          </w:rPr>
          <w:instrText xml:space="preserve"> PAGEREF _Toc491708039 \h </w:instrText>
        </w:r>
        <w:r w:rsidR="00C352F5">
          <w:rPr>
            <w:noProof/>
            <w:webHidden/>
          </w:rPr>
        </w:r>
        <w:r w:rsidR="00C352F5">
          <w:rPr>
            <w:noProof/>
            <w:webHidden/>
          </w:rPr>
          <w:fldChar w:fldCharType="separate"/>
        </w:r>
        <w:r w:rsidR="00C352F5">
          <w:rPr>
            <w:noProof/>
            <w:webHidden/>
          </w:rPr>
          <w:t>112</w:t>
        </w:r>
        <w:r w:rsidR="00C352F5">
          <w:rPr>
            <w:noProof/>
            <w:webHidden/>
          </w:rPr>
          <w:fldChar w:fldCharType="end"/>
        </w:r>
      </w:hyperlink>
    </w:p>
    <w:p w14:paraId="70FE23B9" w14:textId="77777777" w:rsidR="00C352F5" w:rsidRDefault="00EE4443">
      <w:pPr>
        <w:pStyle w:val="Verzeichnis2"/>
        <w:tabs>
          <w:tab w:val="left" w:pos="960"/>
          <w:tab w:val="right" w:leader="dot" w:pos="8209"/>
        </w:tabs>
        <w:rPr>
          <w:rFonts w:eastAsiaTheme="minorEastAsia"/>
          <w:noProof/>
          <w:sz w:val="22"/>
          <w:lang w:eastAsia="de-DE"/>
        </w:rPr>
      </w:pPr>
      <w:hyperlink w:anchor="_Toc491708040" w:history="1">
        <w:r w:rsidR="00C352F5" w:rsidRPr="00BD70C4">
          <w:rPr>
            <w:rStyle w:val="Hyperlink"/>
            <w:noProof/>
          </w:rPr>
          <w:t>5.5</w:t>
        </w:r>
        <w:r w:rsidR="00C352F5">
          <w:rPr>
            <w:rFonts w:eastAsiaTheme="minorEastAsia"/>
            <w:noProof/>
            <w:sz w:val="22"/>
            <w:lang w:eastAsia="de-DE"/>
          </w:rPr>
          <w:tab/>
        </w:r>
        <w:r w:rsidR="00C352F5" w:rsidRPr="00BD70C4">
          <w:rPr>
            <w:rStyle w:val="Hyperlink"/>
            <w:noProof/>
          </w:rPr>
          <w:t>Rückgängig machen</w:t>
        </w:r>
        <w:r w:rsidR="00C352F5">
          <w:rPr>
            <w:noProof/>
            <w:webHidden/>
          </w:rPr>
          <w:tab/>
        </w:r>
        <w:r w:rsidR="00C352F5">
          <w:rPr>
            <w:noProof/>
            <w:webHidden/>
          </w:rPr>
          <w:fldChar w:fldCharType="begin"/>
        </w:r>
        <w:r w:rsidR="00C352F5">
          <w:rPr>
            <w:noProof/>
            <w:webHidden/>
          </w:rPr>
          <w:instrText xml:space="preserve"> PAGEREF _Toc491708040 \h </w:instrText>
        </w:r>
        <w:r w:rsidR="00C352F5">
          <w:rPr>
            <w:noProof/>
            <w:webHidden/>
          </w:rPr>
        </w:r>
        <w:r w:rsidR="00C352F5">
          <w:rPr>
            <w:noProof/>
            <w:webHidden/>
          </w:rPr>
          <w:fldChar w:fldCharType="separate"/>
        </w:r>
        <w:r w:rsidR="00C352F5">
          <w:rPr>
            <w:noProof/>
            <w:webHidden/>
          </w:rPr>
          <w:t>115</w:t>
        </w:r>
        <w:r w:rsidR="00C352F5">
          <w:rPr>
            <w:noProof/>
            <w:webHidden/>
          </w:rPr>
          <w:fldChar w:fldCharType="end"/>
        </w:r>
      </w:hyperlink>
    </w:p>
    <w:p w14:paraId="60AD5B47" w14:textId="77777777" w:rsidR="00C352F5" w:rsidRDefault="00EE4443">
      <w:pPr>
        <w:pStyle w:val="Verzeichnis2"/>
        <w:tabs>
          <w:tab w:val="left" w:pos="960"/>
          <w:tab w:val="right" w:leader="dot" w:pos="8209"/>
        </w:tabs>
        <w:rPr>
          <w:rFonts w:eastAsiaTheme="minorEastAsia"/>
          <w:noProof/>
          <w:sz w:val="22"/>
          <w:lang w:eastAsia="de-DE"/>
        </w:rPr>
      </w:pPr>
      <w:hyperlink w:anchor="_Toc491708042" w:history="1">
        <w:r w:rsidR="00C352F5" w:rsidRPr="00BD70C4">
          <w:rPr>
            <w:rStyle w:val="Hyperlink"/>
            <w:noProof/>
          </w:rPr>
          <w:t>5.6</w:t>
        </w:r>
        <w:r w:rsidR="00C352F5">
          <w:rPr>
            <w:rFonts w:eastAsiaTheme="minorEastAsia"/>
            <w:noProof/>
            <w:sz w:val="22"/>
            <w:lang w:eastAsia="de-DE"/>
          </w:rPr>
          <w:tab/>
        </w:r>
        <w:r w:rsidR="00C352F5" w:rsidRPr="00BD70C4">
          <w:rPr>
            <w:rStyle w:val="Hyperlink"/>
            <w:noProof/>
          </w:rPr>
          <w:t>Zusammenfassung</w:t>
        </w:r>
        <w:r w:rsidR="00C352F5">
          <w:rPr>
            <w:noProof/>
            <w:webHidden/>
          </w:rPr>
          <w:tab/>
        </w:r>
        <w:r w:rsidR="00C352F5">
          <w:rPr>
            <w:noProof/>
            <w:webHidden/>
          </w:rPr>
          <w:fldChar w:fldCharType="begin"/>
        </w:r>
        <w:r w:rsidR="00C352F5">
          <w:rPr>
            <w:noProof/>
            <w:webHidden/>
          </w:rPr>
          <w:instrText xml:space="preserve"> PAGEREF _Toc491708042 \h </w:instrText>
        </w:r>
        <w:r w:rsidR="00C352F5">
          <w:rPr>
            <w:noProof/>
            <w:webHidden/>
          </w:rPr>
        </w:r>
        <w:r w:rsidR="00C352F5">
          <w:rPr>
            <w:noProof/>
            <w:webHidden/>
          </w:rPr>
          <w:fldChar w:fldCharType="separate"/>
        </w:r>
        <w:r w:rsidR="00C352F5">
          <w:rPr>
            <w:noProof/>
            <w:webHidden/>
          </w:rPr>
          <w:t>116</w:t>
        </w:r>
        <w:r w:rsidR="00C352F5">
          <w:rPr>
            <w:noProof/>
            <w:webHidden/>
          </w:rPr>
          <w:fldChar w:fldCharType="end"/>
        </w:r>
      </w:hyperlink>
    </w:p>
    <w:p w14:paraId="7593A25C" w14:textId="77777777" w:rsidR="00C352F5" w:rsidRDefault="00EE4443">
      <w:pPr>
        <w:pStyle w:val="Verzeichnis1"/>
        <w:tabs>
          <w:tab w:val="left" w:pos="480"/>
          <w:tab w:val="right" w:leader="dot" w:pos="8209"/>
        </w:tabs>
        <w:rPr>
          <w:rFonts w:eastAsiaTheme="minorEastAsia"/>
          <w:noProof/>
          <w:sz w:val="22"/>
          <w:lang w:eastAsia="de-DE"/>
        </w:rPr>
      </w:pPr>
      <w:hyperlink w:anchor="_Toc491708043" w:history="1">
        <w:r w:rsidR="00C352F5" w:rsidRPr="00BD70C4">
          <w:rPr>
            <w:rStyle w:val="Hyperlink"/>
            <w:noProof/>
          </w:rPr>
          <w:t>6</w:t>
        </w:r>
        <w:r w:rsidR="00C352F5">
          <w:rPr>
            <w:rFonts w:eastAsiaTheme="minorEastAsia"/>
            <w:noProof/>
            <w:sz w:val="22"/>
            <w:lang w:eastAsia="de-DE"/>
          </w:rPr>
          <w:tab/>
        </w:r>
        <w:r w:rsidR="00C352F5" w:rsidRPr="00BD70C4">
          <w:rPr>
            <w:rStyle w:val="Hyperlink"/>
            <w:noProof/>
          </w:rPr>
          <w:t>Fazit</w:t>
        </w:r>
        <w:r w:rsidR="00C352F5">
          <w:rPr>
            <w:noProof/>
            <w:webHidden/>
          </w:rPr>
          <w:tab/>
        </w:r>
        <w:r w:rsidR="00C352F5">
          <w:rPr>
            <w:noProof/>
            <w:webHidden/>
          </w:rPr>
          <w:fldChar w:fldCharType="begin"/>
        </w:r>
        <w:r w:rsidR="00C352F5">
          <w:rPr>
            <w:noProof/>
            <w:webHidden/>
          </w:rPr>
          <w:instrText xml:space="preserve"> PAGEREF _Toc491708043 \h </w:instrText>
        </w:r>
        <w:r w:rsidR="00C352F5">
          <w:rPr>
            <w:noProof/>
            <w:webHidden/>
          </w:rPr>
        </w:r>
        <w:r w:rsidR="00C352F5">
          <w:rPr>
            <w:noProof/>
            <w:webHidden/>
          </w:rPr>
          <w:fldChar w:fldCharType="separate"/>
        </w:r>
        <w:r w:rsidR="00C352F5">
          <w:rPr>
            <w:noProof/>
            <w:webHidden/>
          </w:rPr>
          <w:t>119</w:t>
        </w:r>
        <w:r w:rsidR="00C352F5">
          <w:rPr>
            <w:noProof/>
            <w:webHidden/>
          </w:rPr>
          <w:fldChar w:fldCharType="end"/>
        </w:r>
      </w:hyperlink>
    </w:p>
    <w:p w14:paraId="3BC88F05" w14:textId="77777777" w:rsidR="00C352F5" w:rsidRDefault="00EE4443">
      <w:pPr>
        <w:pStyle w:val="Verzeichnis1"/>
        <w:tabs>
          <w:tab w:val="right" w:leader="dot" w:pos="8209"/>
        </w:tabs>
        <w:rPr>
          <w:rFonts w:eastAsiaTheme="minorEastAsia"/>
          <w:noProof/>
          <w:sz w:val="22"/>
          <w:lang w:eastAsia="de-DE"/>
        </w:rPr>
      </w:pPr>
      <w:hyperlink w:anchor="_Toc491708044" w:history="1">
        <w:r w:rsidR="00C352F5" w:rsidRPr="00BD70C4">
          <w:rPr>
            <w:rStyle w:val="Hyperlink"/>
            <w:noProof/>
          </w:rPr>
          <w:t>Eidesstattliche Erklärung</w:t>
        </w:r>
        <w:r w:rsidR="00C352F5">
          <w:rPr>
            <w:noProof/>
            <w:webHidden/>
          </w:rPr>
          <w:tab/>
        </w:r>
        <w:r w:rsidR="00C352F5">
          <w:rPr>
            <w:noProof/>
            <w:webHidden/>
          </w:rPr>
          <w:fldChar w:fldCharType="begin"/>
        </w:r>
        <w:r w:rsidR="00C352F5">
          <w:rPr>
            <w:noProof/>
            <w:webHidden/>
          </w:rPr>
          <w:instrText xml:space="preserve"> PAGEREF _Toc491708044 \h </w:instrText>
        </w:r>
        <w:r w:rsidR="00C352F5">
          <w:rPr>
            <w:noProof/>
            <w:webHidden/>
          </w:rPr>
        </w:r>
        <w:r w:rsidR="00C352F5">
          <w:rPr>
            <w:noProof/>
            <w:webHidden/>
          </w:rPr>
          <w:fldChar w:fldCharType="separate"/>
        </w:r>
        <w:r w:rsidR="00C352F5">
          <w:rPr>
            <w:noProof/>
            <w:webHidden/>
          </w:rPr>
          <w:t>121</w:t>
        </w:r>
        <w:r w:rsidR="00C352F5">
          <w:rPr>
            <w:noProof/>
            <w:webHidden/>
          </w:rPr>
          <w:fldChar w:fldCharType="end"/>
        </w:r>
      </w:hyperlink>
    </w:p>
    <w:p w14:paraId="1823865D" w14:textId="77777777" w:rsidR="00C352F5" w:rsidRDefault="00EE4443">
      <w:pPr>
        <w:pStyle w:val="Verzeichnis1"/>
        <w:tabs>
          <w:tab w:val="right" w:leader="dot" w:pos="8209"/>
        </w:tabs>
        <w:rPr>
          <w:rFonts w:eastAsiaTheme="minorEastAsia"/>
          <w:noProof/>
          <w:sz w:val="22"/>
          <w:lang w:eastAsia="de-DE"/>
        </w:rPr>
      </w:pPr>
      <w:hyperlink w:anchor="_Toc491708045" w:history="1">
        <w:r w:rsidR="00C352F5" w:rsidRPr="00BD70C4">
          <w:rPr>
            <w:rStyle w:val="Hyperlink"/>
            <w:noProof/>
          </w:rPr>
          <w:t>Literaturverzeichnis</w:t>
        </w:r>
        <w:r w:rsidR="00C352F5">
          <w:rPr>
            <w:noProof/>
            <w:webHidden/>
          </w:rPr>
          <w:tab/>
        </w:r>
        <w:r w:rsidR="00C352F5">
          <w:rPr>
            <w:noProof/>
            <w:webHidden/>
          </w:rPr>
          <w:fldChar w:fldCharType="begin"/>
        </w:r>
        <w:r w:rsidR="00C352F5">
          <w:rPr>
            <w:noProof/>
            <w:webHidden/>
          </w:rPr>
          <w:instrText xml:space="preserve"> PAGEREF _Toc491708045 \h </w:instrText>
        </w:r>
        <w:r w:rsidR="00C352F5">
          <w:rPr>
            <w:noProof/>
            <w:webHidden/>
          </w:rPr>
        </w:r>
        <w:r w:rsidR="00C352F5">
          <w:rPr>
            <w:noProof/>
            <w:webHidden/>
          </w:rPr>
          <w:fldChar w:fldCharType="separate"/>
        </w:r>
        <w:r w:rsidR="00C352F5">
          <w:rPr>
            <w:noProof/>
            <w:webHidden/>
          </w:rPr>
          <w:t>123</w:t>
        </w:r>
        <w:r w:rsidR="00C352F5">
          <w:rPr>
            <w:noProof/>
            <w:webHidden/>
          </w:rPr>
          <w:fldChar w:fldCharType="end"/>
        </w:r>
      </w:hyperlink>
    </w:p>
    <w:p w14:paraId="7F37A21C" w14:textId="77777777" w:rsidR="004C3AE2" w:rsidRPr="004C3AE2" w:rsidRDefault="004C3AE2" w:rsidP="004C3AE2">
      <w:pPr>
        <w:sectPr w:rsidR="004C3AE2" w:rsidRPr="004C3AE2" w:rsidSect="004F155E">
          <w:type w:val="oddPage"/>
          <w:pgSz w:w="11906" w:h="16838" w:code="9"/>
          <w:pgMar w:top="1701" w:right="1418" w:bottom="1134" w:left="1418" w:header="709" w:footer="709" w:gutter="851"/>
          <w:pgNumType w:fmt="upperRoman"/>
          <w:cols w:space="708"/>
          <w:docGrid w:linePitch="360"/>
        </w:sectPr>
      </w:pPr>
      <w:r>
        <w:fldChar w:fldCharType="end"/>
      </w:r>
    </w:p>
    <w:p w14:paraId="1452F599" w14:textId="77777777" w:rsidR="003F5D40" w:rsidRDefault="00387FE8" w:rsidP="005A6595">
      <w:pPr>
        <w:pStyle w:val="berschrift1"/>
        <w:numPr>
          <w:ilvl w:val="0"/>
          <w:numId w:val="0"/>
        </w:numPr>
      </w:pPr>
      <w:bookmarkStart w:id="4" w:name="_Toc491707838"/>
      <w:r w:rsidRPr="00992A1D">
        <w:lastRenderedPageBreak/>
        <w:t>Abbildungsverzeichnis</w:t>
      </w:r>
      <w:bookmarkEnd w:id="4"/>
    </w:p>
    <w:p w14:paraId="4DA4B7F0" w14:textId="77777777" w:rsidR="004218E9" w:rsidRDefault="004218E9" w:rsidP="004218E9"/>
    <w:p w14:paraId="5E23EC2F" w14:textId="77777777" w:rsidR="00A44544" w:rsidRDefault="00AC3DA5">
      <w:pPr>
        <w:pStyle w:val="Abbildungsverzeichnis"/>
        <w:tabs>
          <w:tab w:val="right" w:leader="dot" w:pos="8209"/>
        </w:tabs>
        <w:rPr>
          <w:rFonts w:eastAsiaTheme="minorEastAsia"/>
          <w:noProof/>
          <w:sz w:val="22"/>
          <w:lang w:eastAsia="de-DE"/>
        </w:rPr>
      </w:pPr>
      <w:r>
        <w:fldChar w:fldCharType="begin"/>
      </w:r>
      <w:r>
        <w:instrText xml:space="preserve"> TOC \h \z \c "Abbildung" </w:instrText>
      </w:r>
      <w:r>
        <w:fldChar w:fldCharType="separate"/>
      </w:r>
      <w:hyperlink w:anchor="_Toc491688812" w:history="1">
        <w:r w:rsidR="00A44544" w:rsidRPr="00687140">
          <w:rPr>
            <w:rStyle w:val="Hyperlink"/>
            <w:noProof/>
          </w:rPr>
          <w:t>Abbildung 1: Arbeit ohne Versionskontrolle</w:t>
        </w:r>
        <w:r w:rsidR="00A44544">
          <w:rPr>
            <w:noProof/>
            <w:webHidden/>
          </w:rPr>
          <w:tab/>
        </w:r>
        <w:r w:rsidR="00A44544">
          <w:rPr>
            <w:noProof/>
            <w:webHidden/>
          </w:rPr>
          <w:fldChar w:fldCharType="begin"/>
        </w:r>
        <w:r w:rsidR="00A44544">
          <w:rPr>
            <w:noProof/>
            <w:webHidden/>
          </w:rPr>
          <w:instrText xml:space="preserve"> PAGEREF _Toc491688812 \h </w:instrText>
        </w:r>
        <w:r w:rsidR="00A44544">
          <w:rPr>
            <w:noProof/>
            <w:webHidden/>
          </w:rPr>
        </w:r>
        <w:r w:rsidR="00A44544">
          <w:rPr>
            <w:noProof/>
            <w:webHidden/>
          </w:rPr>
          <w:fldChar w:fldCharType="separate"/>
        </w:r>
        <w:r w:rsidR="00A44544">
          <w:rPr>
            <w:noProof/>
            <w:webHidden/>
          </w:rPr>
          <w:t>29</w:t>
        </w:r>
        <w:r w:rsidR="00A44544">
          <w:rPr>
            <w:noProof/>
            <w:webHidden/>
          </w:rPr>
          <w:fldChar w:fldCharType="end"/>
        </w:r>
      </w:hyperlink>
    </w:p>
    <w:p w14:paraId="2328A1F7" w14:textId="77777777" w:rsidR="00A44544" w:rsidRDefault="00EE4443">
      <w:pPr>
        <w:pStyle w:val="Abbildungsverzeichnis"/>
        <w:tabs>
          <w:tab w:val="right" w:leader="dot" w:pos="8209"/>
        </w:tabs>
        <w:rPr>
          <w:rFonts w:eastAsiaTheme="minorEastAsia"/>
          <w:noProof/>
          <w:sz w:val="22"/>
          <w:lang w:eastAsia="de-DE"/>
        </w:rPr>
      </w:pPr>
      <w:hyperlink w:anchor="_Toc491688813" w:history="1">
        <w:r w:rsidR="00A44544" w:rsidRPr="00687140">
          <w:rPr>
            <w:rStyle w:val="Hyperlink"/>
            <w:noProof/>
          </w:rPr>
          <w:t>Abbildung 2 Sperren der Dokumente</w:t>
        </w:r>
        <w:r w:rsidR="00A44544">
          <w:rPr>
            <w:noProof/>
            <w:webHidden/>
          </w:rPr>
          <w:tab/>
        </w:r>
        <w:r w:rsidR="00A44544">
          <w:rPr>
            <w:noProof/>
            <w:webHidden/>
          </w:rPr>
          <w:fldChar w:fldCharType="begin"/>
        </w:r>
        <w:r w:rsidR="00A44544">
          <w:rPr>
            <w:noProof/>
            <w:webHidden/>
          </w:rPr>
          <w:instrText xml:space="preserve"> PAGEREF _Toc491688813 \h </w:instrText>
        </w:r>
        <w:r w:rsidR="00A44544">
          <w:rPr>
            <w:noProof/>
            <w:webHidden/>
          </w:rPr>
        </w:r>
        <w:r w:rsidR="00A44544">
          <w:rPr>
            <w:noProof/>
            <w:webHidden/>
          </w:rPr>
          <w:fldChar w:fldCharType="separate"/>
        </w:r>
        <w:r w:rsidR="00A44544">
          <w:rPr>
            <w:noProof/>
            <w:webHidden/>
          </w:rPr>
          <w:t>30</w:t>
        </w:r>
        <w:r w:rsidR="00A44544">
          <w:rPr>
            <w:noProof/>
            <w:webHidden/>
          </w:rPr>
          <w:fldChar w:fldCharType="end"/>
        </w:r>
      </w:hyperlink>
    </w:p>
    <w:p w14:paraId="68DA40DE" w14:textId="77777777" w:rsidR="00A44544" w:rsidRDefault="00EE4443">
      <w:pPr>
        <w:pStyle w:val="Abbildungsverzeichnis"/>
        <w:tabs>
          <w:tab w:val="right" w:leader="dot" w:pos="8209"/>
        </w:tabs>
        <w:rPr>
          <w:rFonts w:eastAsiaTheme="minorEastAsia"/>
          <w:noProof/>
          <w:sz w:val="22"/>
          <w:lang w:eastAsia="de-DE"/>
        </w:rPr>
      </w:pPr>
      <w:hyperlink w:anchor="_Toc491688814" w:history="1">
        <w:r w:rsidR="00A44544" w:rsidRPr="00687140">
          <w:rPr>
            <w:rStyle w:val="Hyperlink"/>
            <w:noProof/>
          </w:rPr>
          <w:t>Abbildung 3 Registrierung auf GitHub.com</w:t>
        </w:r>
        <w:r w:rsidR="00A44544">
          <w:rPr>
            <w:noProof/>
            <w:webHidden/>
          </w:rPr>
          <w:tab/>
        </w:r>
        <w:r w:rsidR="00A44544">
          <w:rPr>
            <w:noProof/>
            <w:webHidden/>
          </w:rPr>
          <w:fldChar w:fldCharType="begin"/>
        </w:r>
        <w:r w:rsidR="00A44544">
          <w:rPr>
            <w:noProof/>
            <w:webHidden/>
          </w:rPr>
          <w:instrText xml:space="preserve"> PAGEREF _Toc491688814 \h </w:instrText>
        </w:r>
        <w:r w:rsidR="00A44544">
          <w:rPr>
            <w:noProof/>
            <w:webHidden/>
          </w:rPr>
        </w:r>
        <w:r w:rsidR="00A44544">
          <w:rPr>
            <w:noProof/>
            <w:webHidden/>
          </w:rPr>
          <w:fldChar w:fldCharType="separate"/>
        </w:r>
        <w:r w:rsidR="00A44544">
          <w:rPr>
            <w:noProof/>
            <w:webHidden/>
          </w:rPr>
          <w:t>74</w:t>
        </w:r>
        <w:r w:rsidR="00A44544">
          <w:rPr>
            <w:noProof/>
            <w:webHidden/>
          </w:rPr>
          <w:fldChar w:fldCharType="end"/>
        </w:r>
      </w:hyperlink>
    </w:p>
    <w:p w14:paraId="17F77113" w14:textId="77777777" w:rsidR="00A44544" w:rsidRDefault="00EE4443">
      <w:pPr>
        <w:pStyle w:val="Abbildungsverzeichnis"/>
        <w:tabs>
          <w:tab w:val="right" w:leader="dot" w:pos="8209"/>
        </w:tabs>
        <w:rPr>
          <w:rFonts w:eastAsiaTheme="minorEastAsia"/>
          <w:noProof/>
          <w:sz w:val="22"/>
          <w:lang w:eastAsia="de-DE"/>
        </w:rPr>
      </w:pPr>
      <w:hyperlink w:anchor="_Toc491688815" w:history="1">
        <w:r w:rsidR="00A44544" w:rsidRPr="00687140">
          <w:rPr>
            <w:rStyle w:val="Hyperlink"/>
            <w:noProof/>
          </w:rPr>
          <w:t>Abbildung 4 Erstellung lokales Repository</w:t>
        </w:r>
        <w:r w:rsidR="00A44544">
          <w:rPr>
            <w:noProof/>
            <w:webHidden/>
          </w:rPr>
          <w:tab/>
        </w:r>
        <w:r w:rsidR="00A44544">
          <w:rPr>
            <w:noProof/>
            <w:webHidden/>
          </w:rPr>
          <w:fldChar w:fldCharType="begin"/>
        </w:r>
        <w:r w:rsidR="00A44544">
          <w:rPr>
            <w:noProof/>
            <w:webHidden/>
          </w:rPr>
          <w:instrText xml:space="preserve"> PAGEREF _Toc491688815 \h </w:instrText>
        </w:r>
        <w:r w:rsidR="00A44544">
          <w:rPr>
            <w:noProof/>
            <w:webHidden/>
          </w:rPr>
        </w:r>
        <w:r w:rsidR="00A44544">
          <w:rPr>
            <w:noProof/>
            <w:webHidden/>
          </w:rPr>
          <w:fldChar w:fldCharType="separate"/>
        </w:r>
        <w:r w:rsidR="00A44544">
          <w:rPr>
            <w:noProof/>
            <w:webHidden/>
          </w:rPr>
          <w:t>76</w:t>
        </w:r>
        <w:r w:rsidR="00A44544">
          <w:rPr>
            <w:noProof/>
            <w:webHidden/>
          </w:rPr>
          <w:fldChar w:fldCharType="end"/>
        </w:r>
      </w:hyperlink>
    </w:p>
    <w:p w14:paraId="0AB99303" w14:textId="77777777" w:rsidR="00A44544" w:rsidRDefault="00EE4443">
      <w:pPr>
        <w:pStyle w:val="Abbildungsverzeichnis"/>
        <w:tabs>
          <w:tab w:val="right" w:leader="dot" w:pos="8209"/>
        </w:tabs>
        <w:rPr>
          <w:rFonts w:eastAsiaTheme="minorEastAsia"/>
          <w:noProof/>
          <w:sz w:val="22"/>
          <w:lang w:eastAsia="de-DE"/>
        </w:rPr>
      </w:pPr>
      <w:hyperlink w:anchor="_Toc491688816" w:history="1">
        <w:r w:rsidR="00A44544" w:rsidRPr="00687140">
          <w:rPr>
            <w:rStyle w:val="Hyperlink"/>
            <w:noProof/>
          </w:rPr>
          <w:t>Abbildung 5 Git-Toolbar einblenden</w:t>
        </w:r>
        <w:r w:rsidR="00A44544">
          <w:rPr>
            <w:noProof/>
            <w:webHidden/>
          </w:rPr>
          <w:tab/>
        </w:r>
        <w:r w:rsidR="00A44544">
          <w:rPr>
            <w:noProof/>
            <w:webHidden/>
          </w:rPr>
          <w:fldChar w:fldCharType="begin"/>
        </w:r>
        <w:r w:rsidR="00A44544">
          <w:rPr>
            <w:noProof/>
            <w:webHidden/>
          </w:rPr>
          <w:instrText xml:space="preserve"> PAGEREF _Toc491688816 \h </w:instrText>
        </w:r>
        <w:r w:rsidR="00A44544">
          <w:rPr>
            <w:noProof/>
            <w:webHidden/>
          </w:rPr>
        </w:r>
        <w:r w:rsidR="00A44544">
          <w:rPr>
            <w:noProof/>
            <w:webHidden/>
          </w:rPr>
          <w:fldChar w:fldCharType="separate"/>
        </w:r>
        <w:r w:rsidR="00A44544">
          <w:rPr>
            <w:noProof/>
            <w:webHidden/>
          </w:rPr>
          <w:t>77</w:t>
        </w:r>
        <w:r w:rsidR="00A44544">
          <w:rPr>
            <w:noProof/>
            <w:webHidden/>
          </w:rPr>
          <w:fldChar w:fldCharType="end"/>
        </w:r>
      </w:hyperlink>
    </w:p>
    <w:p w14:paraId="0C499AE8" w14:textId="77777777" w:rsidR="00A44544" w:rsidRDefault="00EE4443">
      <w:pPr>
        <w:pStyle w:val="Abbildungsverzeichnis"/>
        <w:tabs>
          <w:tab w:val="right" w:leader="dot" w:pos="8209"/>
        </w:tabs>
        <w:rPr>
          <w:rFonts w:eastAsiaTheme="minorEastAsia"/>
          <w:noProof/>
          <w:sz w:val="22"/>
          <w:lang w:eastAsia="de-DE"/>
        </w:rPr>
      </w:pPr>
      <w:hyperlink w:anchor="_Toc491688817" w:history="1">
        <w:r w:rsidR="00A44544" w:rsidRPr="00687140">
          <w:rPr>
            <w:rStyle w:val="Hyperlink"/>
            <w:noProof/>
          </w:rPr>
          <w:t>Abbildung 6 Lokaler Master-Branch in Eclipse</w:t>
        </w:r>
        <w:r w:rsidR="00A44544">
          <w:rPr>
            <w:noProof/>
            <w:webHidden/>
          </w:rPr>
          <w:tab/>
        </w:r>
        <w:r w:rsidR="00A44544">
          <w:rPr>
            <w:noProof/>
            <w:webHidden/>
          </w:rPr>
          <w:fldChar w:fldCharType="begin"/>
        </w:r>
        <w:r w:rsidR="00A44544">
          <w:rPr>
            <w:noProof/>
            <w:webHidden/>
          </w:rPr>
          <w:instrText xml:space="preserve"> PAGEREF _Toc491688817 \h </w:instrText>
        </w:r>
        <w:r w:rsidR="00A44544">
          <w:rPr>
            <w:noProof/>
            <w:webHidden/>
          </w:rPr>
        </w:r>
        <w:r w:rsidR="00A44544">
          <w:rPr>
            <w:noProof/>
            <w:webHidden/>
          </w:rPr>
          <w:fldChar w:fldCharType="separate"/>
        </w:r>
        <w:r w:rsidR="00A44544">
          <w:rPr>
            <w:noProof/>
            <w:webHidden/>
          </w:rPr>
          <w:t>78</w:t>
        </w:r>
        <w:r w:rsidR="00A44544">
          <w:rPr>
            <w:noProof/>
            <w:webHidden/>
          </w:rPr>
          <w:fldChar w:fldCharType="end"/>
        </w:r>
      </w:hyperlink>
    </w:p>
    <w:p w14:paraId="7EC86E53" w14:textId="77777777" w:rsidR="00A44544" w:rsidRDefault="00EE4443">
      <w:pPr>
        <w:pStyle w:val="Abbildungsverzeichnis"/>
        <w:tabs>
          <w:tab w:val="right" w:leader="dot" w:pos="8209"/>
        </w:tabs>
        <w:rPr>
          <w:rFonts w:eastAsiaTheme="minorEastAsia"/>
          <w:noProof/>
          <w:sz w:val="22"/>
          <w:lang w:eastAsia="de-DE"/>
        </w:rPr>
      </w:pPr>
      <w:hyperlink w:anchor="_Toc491688818" w:history="1">
        <w:r w:rsidR="00A44544" w:rsidRPr="00687140">
          <w:rPr>
            <w:rStyle w:val="Hyperlink"/>
            <w:noProof/>
          </w:rPr>
          <w:t>Abbildung 7 Neues Repository erstellen</w:t>
        </w:r>
        <w:r w:rsidR="00A44544">
          <w:rPr>
            <w:noProof/>
            <w:webHidden/>
          </w:rPr>
          <w:tab/>
        </w:r>
        <w:r w:rsidR="00A44544">
          <w:rPr>
            <w:noProof/>
            <w:webHidden/>
          </w:rPr>
          <w:fldChar w:fldCharType="begin"/>
        </w:r>
        <w:r w:rsidR="00A44544">
          <w:rPr>
            <w:noProof/>
            <w:webHidden/>
          </w:rPr>
          <w:instrText xml:space="preserve"> PAGEREF _Toc491688818 \h </w:instrText>
        </w:r>
        <w:r w:rsidR="00A44544">
          <w:rPr>
            <w:noProof/>
            <w:webHidden/>
          </w:rPr>
        </w:r>
        <w:r w:rsidR="00A44544">
          <w:rPr>
            <w:noProof/>
            <w:webHidden/>
          </w:rPr>
          <w:fldChar w:fldCharType="separate"/>
        </w:r>
        <w:r w:rsidR="00A44544">
          <w:rPr>
            <w:noProof/>
            <w:webHidden/>
          </w:rPr>
          <w:t>78</w:t>
        </w:r>
        <w:r w:rsidR="00A44544">
          <w:rPr>
            <w:noProof/>
            <w:webHidden/>
          </w:rPr>
          <w:fldChar w:fldCharType="end"/>
        </w:r>
      </w:hyperlink>
    </w:p>
    <w:p w14:paraId="6A3D6142" w14:textId="77777777" w:rsidR="00A44544" w:rsidRDefault="00EE4443">
      <w:pPr>
        <w:pStyle w:val="Abbildungsverzeichnis"/>
        <w:tabs>
          <w:tab w:val="right" w:leader="dot" w:pos="8209"/>
        </w:tabs>
        <w:rPr>
          <w:rFonts w:eastAsiaTheme="minorEastAsia"/>
          <w:noProof/>
          <w:sz w:val="22"/>
          <w:lang w:eastAsia="de-DE"/>
        </w:rPr>
      </w:pPr>
      <w:hyperlink w:anchor="_Toc491688819" w:history="1">
        <w:r w:rsidR="00A44544" w:rsidRPr="00687140">
          <w:rPr>
            <w:rStyle w:val="Hyperlink"/>
            <w:noProof/>
          </w:rPr>
          <w:t>Abbildung 8 URL des neuen Repositorys</w:t>
        </w:r>
        <w:r w:rsidR="00A44544">
          <w:rPr>
            <w:noProof/>
            <w:webHidden/>
          </w:rPr>
          <w:tab/>
        </w:r>
        <w:r w:rsidR="00A44544">
          <w:rPr>
            <w:noProof/>
            <w:webHidden/>
          </w:rPr>
          <w:fldChar w:fldCharType="begin"/>
        </w:r>
        <w:r w:rsidR="00A44544">
          <w:rPr>
            <w:noProof/>
            <w:webHidden/>
          </w:rPr>
          <w:instrText xml:space="preserve"> PAGEREF _Toc491688819 \h </w:instrText>
        </w:r>
        <w:r w:rsidR="00A44544">
          <w:rPr>
            <w:noProof/>
            <w:webHidden/>
          </w:rPr>
        </w:r>
        <w:r w:rsidR="00A44544">
          <w:rPr>
            <w:noProof/>
            <w:webHidden/>
          </w:rPr>
          <w:fldChar w:fldCharType="separate"/>
        </w:r>
        <w:r w:rsidR="00A44544">
          <w:rPr>
            <w:noProof/>
            <w:webHidden/>
          </w:rPr>
          <w:t>79</w:t>
        </w:r>
        <w:r w:rsidR="00A44544">
          <w:rPr>
            <w:noProof/>
            <w:webHidden/>
          </w:rPr>
          <w:fldChar w:fldCharType="end"/>
        </w:r>
      </w:hyperlink>
    </w:p>
    <w:p w14:paraId="4FC90B99" w14:textId="77777777" w:rsidR="00A44544" w:rsidRDefault="00EE4443">
      <w:pPr>
        <w:pStyle w:val="Abbildungsverzeichnis"/>
        <w:tabs>
          <w:tab w:val="right" w:leader="dot" w:pos="8209"/>
        </w:tabs>
        <w:rPr>
          <w:rFonts w:eastAsiaTheme="minorEastAsia"/>
          <w:noProof/>
          <w:sz w:val="22"/>
          <w:lang w:eastAsia="de-DE"/>
        </w:rPr>
      </w:pPr>
      <w:hyperlink w:anchor="_Toc491688820" w:history="1">
        <w:r w:rsidR="00A44544" w:rsidRPr="00687140">
          <w:rPr>
            <w:rStyle w:val="Hyperlink"/>
            <w:noProof/>
          </w:rPr>
          <w:t>Abbildung 9 Remote erstellen</w:t>
        </w:r>
        <w:r w:rsidR="00A44544">
          <w:rPr>
            <w:noProof/>
            <w:webHidden/>
          </w:rPr>
          <w:tab/>
        </w:r>
        <w:r w:rsidR="00A44544">
          <w:rPr>
            <w:noProof/>
            <w:webHidden/>
          </w:rPr>
          <w:fldChar w:fldCharType="begin"/>
        </w:r>
        <w:r w:rsidR="00A44544">
          <w:rPr>
            <w:noProof/>
            <w:webHidden/>
          </w:rPr>
          <w:instrText xml:space="preserve"> PAGEREF _Toc491688820 \h </w:instrText>
        </w:r>
        <w:r w:rsidR="00A44544">
          <w:rPr>
            <w:noProof/>
            <w:webHidden/>
          </w:rPr>
        </w:r>
        <w:r w:rsidR="00A44544">
          <w:rPr>
            <w:noProof/>
            <w:webHidden/>
          </w:rPr>
          <w:fldChar w:fldCharType="separate"/>
        </w:r>
        <w:r w:rsidR="00A44544">
          <w:rPr>
            <w:noProof/>
            <w:webHidden/>
          </w:rPr>
          <w:t>79</w:t>
        </w:r>
        <w:r w:rsidR="00A44544">
          <w:rPr>
            <w:noProof/>
            <w:webHidden/>
          </w:rPr>
          <w:fldChar w:fldCharType="end"/>
        </w:r>
      </w:hyperlink>
    </w:p>
    <w:p w14:paraId="6ECED8A0" w14:textId="77777777" w:rsidR="00A44544" w:rsidRDefault="00EE4443">
      <w:pPr>
        <w:pStyle w:val="Abbildungsverzeichnis"/>
        <w:tabs>
          <w:tab w:val="right" w:leader="dot" w:pos="8209"/>
        </w:tabs>
        <w:rPr>
          <w:rFonts w:eastAsiaTheme="minorEastAsia"/>
          <w:noProof/>
          <w:sz w:val="22"/>
          <w:lang w:eastAsia="de-DE"/>
        </w:rPr>
      </w:pPr>
      <w:hyperlink w:anchor="_Toc491688821" w:history="1">
        <w:r w:rsidR="00A44544" w:rsidRPr="00687140">
          <w:rPr>
            <w:rStyle w:val="Hyperlink"/>
            <w:noProof/>
          </w:rPr>
          <w:t>Abbildung 10 Quell- und Zielbranch</w:t>
        </w:r>
        <w:r w:rsidR="00A44544">
          <w:rPr>
            <w:noProof/>
            <w:webHidden/>
          </w:rPr>
          <w:tab/>
        </w:r>
        <w:r w:rsidR="00A44544">
          <w:rPr>
            <w:noProof/>
            <w:webHidden/>
          </w:rPr>
          <w:fldChar w:fldCharType="begin"/>
        </w:r>
        <w:r w:rsidR="00A44544">
          <w:rPr>
            <w:noProof/>
            <w:webHidden/>
          </w:rPr>
          <w:instrText xml:space="preserve"> PAGEREF _Toc491688821 \h </w:instrText>
        </w:r>
        <w:r w:rsidR="00A44544">
          <w:rPr>
            <w:noProof/>
            <w:webHidden/>
          </w:rPr>
        </w:r>
        <w:r w:rsidR="00A44544">
          <w:rPr>
            <w:noProof/>
            <w:webHidden/>
          </w:rPr>
          <w:fldChar w:fldCharType="separate"/>
        </w:r>
        <w:r w:rsidR="00A44544">
          <w:rPr>
            <w:noProof/>
            <w:webHidden/>
          </w:rPr>
          <w:t>80</w:t>
        </w:r>
        <w:r w:rsidR="00A44544">
          <w:rPr>
            <w:noProof/>
            <w:webHidden/>
          </w:rPr>
          <w:fldChar w:fldCharType="end"/>
        </w:r>
      </w:hyperlink>
    </w:p>
    <w:p w14:paraId="10596F7C" w14:textId="77777777" w:rsidR="00A44544" w:rsidRDefault="00EE4443">
      <w:pPr>
        <w:pStyle w:val="Abbildungsverzeichnis"/>
        <w:tabs>
          <w:tab w:val="right" w:leader="dot" w:pos="8209"/>
        </w:tabs>
        <w:rPr>
          <w:rFonts w:eastAsiaTheme="minorEastAsia"/>
          <w:noProof/>
          <w:sz w:val="22"/>
          <w:lang w:eastAsia="de-DE"/>
        </w:rPr>
      </w:pPr>
      <w:hyperlink w:anchor="_Toc491688822" w:history="1">
        <w:r w:rsidR="00A44544" w:rsidRPr="00687140">
          <w:rPr>
            <w:rStyle w:val="Hyperlink"/>
            <w:noProof/>
          </w:rPr>
          <w:t>Abbildung 11 Pushen auf origin</w:t>
        </w:r>
        <w:r w:rsidR="00A44544">
          <w:rPr>
            <w:noProof/>
            <w:webHidden/>
          </w:rPr>
          <w:tab/>
        </w:r>
        <w:r w:rsidR="00A44544">
          <w:rPr>
            <w:noProof/>
            <w:webHidden/>
          </w:rPr>
          <w:fldChar w:fldCharType="begin"/>
        </w:r>
        <w:r w:rsidR="00A44544">
          <w:rPr>
            <w:noProof/>
            <w:webHidden/>
          </w:rPr>
          <w:instrText xml:space="preserve"> PAGEREF _Toc491688822 \h </w:instrText>
        </w:r>
        <w:r w:rsidR="00A44544">
          <w:rPr>
            <w:noProof/>
            <w:webHidden/>
          </w:rPr>
        </w:r>
        <w:r w:rsidR="00A44544">
          <w:rPr>
            <w:noProof/>
            <w:webHidden/>
          </w:rPr>
          <w:fldChar w:fldCharType="separate"/>
        </w:r>
        <w:r w:rsidR="00A44544">
          <w:rPr>
            <w:noProof/>
            <w:webHidden/>
          </w:rPr>
          <w:t>80</w:t>
        </w:r>
        <w:r w:rsidR="00A44544">
          <w:rPr>
            <w:noProof/>
            <w:webHidden/>
          </w:rPr>
          <w:fldChar w:fldCharType="end"/>
        </w:r>
      </w:hyperlink>
    </w:p>
    <w:p w14:paraId="5216972D" w14:textId="77777777" w:rsidR="00A44544" w:rsidRDefault="00EE4443">
      <w:pPr>
        <w:pStyle w:val="Abbildungsverzeichnis"/>
        <w:tabs>
          <w:tab w:val="right" w:leader="dot" w:pos="8209"/>
        </w:tabs>
        <w:rPr>
          <w:rFonts w:eastAsiaTheme="minorEastAsia"/>
          <w:noProof/>
          <w:sz w:val="22"/>
          <w:lang w:eastAsia="de-DE"/>
        </w:rPr>
      </w:pPr>
      <w:hyperlink w:anchor="_Toc491688823" w:history="1">
        <w:r w:rsidR="00A44544" w:rsidRPr="00687140">
          <w:rPr>
            <w:rStyle w:val="Hyperlink"/>
            <w:noProof/>
          </w:rPr>
          <w:t>Abbildung 12 In Master Pushen</w:t>
        </w:r>
        <w:r w:rsidR="00A44544">
          <w:rPr>
            <w:noProof/>
            <w:webHidden/>
          </w:rPr>
          <w:tab/>
        </w:r>
        <w:r w:rsidR="00A44544">
          <w:rPr>
            <w:noProof/>
            <w:webHidden/>
          </w:rPr>
          <w:fldChar w:fldCharType="begin"/>
        </w:r>
        <w:r w:rsidR="00A44544">
          <w:rPr>
            <w:noProof/>
            <w:webHidden/>
          </w:rPr>
          <w:instrText xml:space="preserve"> PAGEREF _Toc491688823 \h </w:instrText>
        </w:r>
        <w:r w:rsidR="00A44544">
          <w:rPr>
            <w:noProof/>
            <w:webHidden/>
          </w:rPr>
        </w:r>
        <w:r w:rsidR="00A44544">
          <w:rPr>
            <w:noProof/>
            <w:webHidden/>
          </w:rPr>
          <w:fldChar w:fldCharType="separate"/>
        </w:r>
        <w:r w:rsidR="00A44544">
          <w:rPr>
            <w:noProof/>
            <w:webHidden/>
          </w:rPr>
          <w:t>81</w:t>
        </w:r>
        <w:r w:rsidR="00A44544">
          <w:rPr>
            <w:noProof/>
            <w:webHidden/>
          </w:rPr>
          <w:fldChar w:fldCharType="end"/>
        </w:r>
      </w:hyperlink>
    </w:p>
    <w:p w14:paraId="47B27CDA" w14:textId="77777777" w:rsidR="00A44544" w:rsidRDefault="00EE4443">
      <w:pPr>
        <w:pStyle w:val="Abbildungsverzeichnis"/>
        <w:tabs>
          <w:tab w:val="right" w:leader="dot" w:pos="8209"/>
        </w:tabs>
        <w:rPr>
          <w:rFonts w:eastAsiaTheme="minorEastAsia"/>
          <w:noProof/>
          <w:sz w:val="22"/>
          <w:lang w:eastAsia="de-DE"/>
        </w:rPr>
      </w:pPr>
      <w:hyperlink w:anchor="_Toc491688824" w:history="1">
        <w:r w:rsidR="00A44544" w:rsidRPr="00687140">
          <w:rPr>
            <w:rStyle w:val="Hyperlink"/>
            <w:noProof/>
          </w:rPr>
          <w:t>Abbildung 13 Erfolgreicher Push</w:t>
        </w:r>
        <w:r w:rsidR="00A44544">
          <w:rPr>
            <w:noProof/>
            <w:webHidden/>
          </w:rPr>
          <w:tab/>
        </w:r>
        <w:r w:rsidR="00A44544">
          <w:rPr>
            <w:noProof/>
            <w:webHidden/>
          </w:rPr>
          <w:fldChar w:fldCharType="begin"/>
        </w:r>
        <w:r w:rsidR="00A44544">
          <w:rPr>
            <w:noProof/>
            <w:webHidden/>
          </w:rPr>
          <w:instrText xml:space="preserve"> PAGEREF _Toc491688824 \h </w:instrText>
        </w:r>
        <w:r w:rsidR="00A44544">
          <w:rPr>
            <w:noProof/>
            <w:webHidden/>
          </w:rPr>
        </w:r>
        <w:r w:rsidR="00A44544">
          <w:rPr>
            <w:noProof/>
            <w:webHidden/>
          </w:rPr>
          <w:fldChar w:fldCharType="separate"/>
        </w:r>
        <w:r w:rsidR="00A44544">
          <w:rPr>
            <w:noProof/>
            <w:webHidden/>
          </w:rPr>
          <w:t>81</w:t>
        </w:r>
        <w:r w:rsidR="00A44544">
          <w:rPr>
            <w:noProof/>
            <w:webHidden/>
          </w:rPr>
          <w:fldChar w:fldCharType="end"/>
        </w:r>
      </w:hyperlink>
    </w:p>
    <w:p w14:paraId="256C996E" w14:textId="77777777" w:rsidR="00A44544" w:rsidRDefault="00EE4443">
      <w:pPr>
        <w:pStyle w:val="Abbildungsverzeichnis"/>
        <w:tabs>
          <w:tab w:val="right" w:leader="dot" w:pos="8209"/>
        </w:tabs>
        <w:rPr>
          <w:rFonts w:eastAsiaTheme="minorEastAsia"/>
          <w:noProof/>
          <w:sz w:val="22"/>
          <w:lang w:eastAsia="de-DE"/>
        </w:rPr>
      </w:pPr>
      <w:hyperlink w:anchor="_Toc491688825" w:history="1">
        <w:r w:rsidR="00A44544" w:rsidRPr="00687140">
          <w:rPr>
            <w:rStyle w:val="Hyperlink"/>
            <w:noProof/>
          </w:rPr>
          <w:t>Abbildung 14 Push-Details</w:t>
        </w:r>
        <w:r w:rsidR="00A44544">
          <w:rPr>
            <w:noProof/>
            <w:webHidden/>
          </w:rPr>
          <w:tab/>
        </w:r>
        <w:r w:rsidR="00A44544">
          <w:rPr>
            <w:noProof/>
            <w:webHidden/>
          </w:rPr>
          <w:fldChar w:fldCharType="begin"/>
        </w:r>
        <w:r w:rsidR="00A44544">
          <w:rPr>
            <w:noProof/>
            <w:webHidden/>
          </w:rPr>
          <w:instrText xml:space="preserve"> PAGEREF _Toc491688825 \h </w:instrText>
        </w:r>
        <w:r w:rsidR="00A44544">
          <w:rPr>
            <w:noProof/>
            <w:webHidden/>
          </w:rPr>
        </w:r>
        <w:r w:rsidR="00A44544">
          <w:rPr>
            <w:noProof/>
            <w:webHidden/>
          </w:rPr>
          <w:fldChar w:fldCharType="separate"/>
        </w:r>
        <w:r w:rsidR="00A44544">
          <w:rPr>
            <w:noProof/>
            <w:webHidden/>
          </w:rPr>
          <w:t>82</w:t>
        </w:r>
        <w:r w:rsidR="00A44544">
          <w:rPr>
            <w:noProof/>
            <w:webHidden/>
          </w:rPr>
          <w:fldChar w:fldCharType="end"/>
        </w:r>
      </w:hyperlink>
    </w:p>
    <w:p w14:paraId="5246C975" w14:textId="77777777" w:rsidR="00A44544" w:rsidRDefault="00EE4443">
      <w:pPr>
        <w:pStyle w:val="Abbildungsverzeichnis"/>
        <w:tabs>
          <w:tab w:val="right" w:leader="dot" w:pos="8209"/>
        </w:tabs>
        <w:rPr>
          <w:rFonts w:eastAsiaTheme="minorEastAsia"/>
          <w:noProof/>
          <w:sz w:val="22"/>
          <w:lang w:eastAsia="de-DE"/>
        </w:rPr>
      </w:pPr>
      <w:hyperlink w:anchor="_Toc491688826" w:history="1">
        <w:r w:rsidR="00A44544" w:rsidRPr="00687140">
          <w:rPr>
            <w:rStyle w:val="Hyperlink"/>
            <w:noProof/>
          </w:rPr>
          <w:t>Abbildung 15 Versionsunterschiede</w:t>
        </w:r>
        <w:r w:rsidR="00A44544">
          <w:rPr>
            <w:noProof/>
            <w:webHidden/>
          </w:rPr>
          <w:tab/>
        </w:r>
        <w:r w:rsidR="00A44544">
          <w:rPr>
            <w:noProof/>
            <w:webHidden/>
          </w:rPr>
          <w:fldChar w:fldCharType="begin"/>
        </w:r>
        <w:r w:rsidR="00A44544">
          <w:rPr>
            <w:noProof/>
            <w:webHidden/>
          </w:rPr>
          <w:instrText xml:space="preserve"> PAGEREF _Toc491688826 \h </w:instrText>
        </w:r>
        <w:r w:rsidR="00A44544">
          <w:rPr>
            <w:noProof/>
            <w:webHidden/>
          </w:rPr>
        </w:r>
        <w:r w:rsidR="00A44544">
          <w:rPr>
            <w:noProof/>
            <w:webHidden/>
          </w:rPr>
          <w:fldChar w:fldCharType="separate"/>
        </w:r>
        <w:r w:rsidR="00A44544">
          <w:rPr>
            <w:noProof/>
            <w:webHidden/>
          </w:rPr>
          <w:t>82</w:t>
        </w:r>
        <w:r w:rsidR="00A44544">
          <w:rPr>
            <w:noProof/>
            <w:webHidden/>
          </w:rPr>
          <w:fldChar w:fldCharType="end"/>
        </w:r>
      </w:hyperlink>
    </w:p>
    <w:p w14:paraId="00AB65B3" w14:textId="77777777" w:rsidR="00A44544" w:rsidRDefault="00EE4443">
      <w:pPr>
        <w:pStyle w:val="Abbildungsverzeichnis"/>
        <w:tabs>
          <w:tab w:val="right" w:leader="dot" w:pos="8209"/>
        </w:tabs>
        <w:rPr>
          <w:rFonts w:eastAsiaTheme="minorEastAsia"/>
          <w:noProof/>
          <w:sz w:val="22"/>
          <w:lang w:eastAsia="de-DE"/>
        </w:rPr>
      </w:pPr>
      <w:hyperlink w:anchor="_Toc491688827" w:history="1">
        <w:r w:rsidR="00A44544" w:rsidRPr="00687140">
          <w:rPr>
            <w:rStyle w:val="Hyperlink"/>
            <w:noProof/>
          </w:rPr>
          <w:t>Abbildung 16 Git-Projekt importieren</w:t>
        </w:r>
        <w:r w:rsidR="00A44544">
          <w:rPr>
            <w:noProof/>
            <w:webHidden/>
          </w:rPr>
          <w:tab/>
        </w:r>
        <w:r w:rsidR="00A44544">
          <w:rPr>
            <w:noProof/>
            <w:webHidden/>
          </w:rPr>
          <w:fldChar w:fldCharType="begin"/>
        </w:r>
        <w:r w:rsidR="00A44544">
          <w:rPr>
            <w:noProof/>
            <w:webHidden/>
          </w:rPr>
          <w:instrText xml:space="preserve"> PAGEREF _Toc491688827 \h </w:instrText>
        </w:r>
        <w:r w:rsidR="00A44544">
          <w:rPr>
            <w:noProof/>
            <w:webHidden/>
          </w:rPr>
        </w:r>
        <w:r w:rsidR="00A44544">
          <w:rPr>
            <w:noProof/>
            <w:webHidden/>
          </w:rPr>
          <w:fldChar w:fldCharType="separate"/>
        </w:r>
        <w:r w:rsidR="00A44544">
          <w:rPr>
            <w:noProof/>
            <w:webHidden/>
          </w:rPr>
          <w:t>83</w:t>
        </w:r>
        <w:r w:rsidR="00A44544">
          <w:rPr>
            <w:noProof/>
            <w:webHidden/>
          </w:rPr>
          <w:fldChar w:fldCharType="end"/>
        </w:r>
      </w:hyperlink>
    </w:p>
    <w:p w14:paraId="4A692F7C" w14:textId="77777777" w:rsidR="00A44544" w:rsidRDefault="00EE4443">
      <w:pPr>
        <w:pStyle w:val="Abbildungsverzeichnis"/>
        <w:tabs>
          <w:tab w:val="right" w:leader="dot" w:pos="8209"/>
        </w:tabs>
        <w:rPr>
          <w:rFonts w:eastAsiaTheme="minorEastAsia"/>
          <w:noProof/>
          <w:sz w:val="22"/>
          <w:lang w:eastAsia="de-DE"/>
        </w:rPr>
      </w:pPr>
      <w:hyperlink w:anchor="_Toc491688828" w:history="1">
        <w:r w:rsidR="00A44544" w:rsidRPr="00687140">
          <w:rPr>
            <w:rStyle w:val="Hyperlink"/>
            <w:noProof/>
          </w:rPr>
          <w:t>Abbildung 17 Quell-Repository</w:t>
        </w:r>
        <w:r w:rsidR="00A44544">
          <w:rPr>
            <w:noProof/>
            <w:webHidden/>
          </w:rPr>
          <w:tab/>
        </w:r>
        <w:r w:rsidR="00A44544">
          <w:rPr>
            <w:noProof/>
            <w:webHidden/>
          </w:rPr>
          <w:fldChar w:fldCharType="begin"/>
        </w:r>
        <w:r w:rsidR="00A44544">
          <w:rPr>
            <w:noProof/>
            <w:webHidden/>
          </w:rPr>
          <w:instrText xml:space="preserve"> PAGEREF _Toc491688828 \h </w:instrText>
        </w:r>
        <w:r w:rsidR="00A44544">
          <w:rPr>
            <w:noProof/>
            <w:webHidden/>
          </w:rPr>
        </w:r>
        <w:r w:rsidR="00A44544">
          <w:rPr>
            <w:noProof/>
            <w:webHidden/>
          </w:rPr>
          <w:fldChar w:fldCharType="separate"/>
        </w:r>
        <w:r w:rsidR="00A44544">
          <w:rPr>
            <w:noProof/>
            <w:webHidden/>
          </w:rPr>
          <w:t>84</w:t>
        </w:r>
        <w:r w:rsidR="00A44544">
          <w:rPr>
            <w:noProof/>
            <w:webHidden/>
          </w:rPr>
          <w:fldChar w:fldCharType="end"/>
        </w:r>
      </w:hyperlink>
    </w:p>
    <w:p w14:paraId="404F8F60" w14:textId="77777777" w:rsidR="00A44544" w:rsidRDefault="00EE4443">
      <w:pPr>
        <w:pStyle w:val="Abbildungsverzeichnis"/>
        <w:tabs>
          <w:tab w:val="right" w:leader="dot" w:pos="8209"/>
        </w:tabs>
        <w:rPr>
          <w:rFonts w:eastAsiaTheme="minorEastAsia"/>
          <w:noProof/>
          <w:sz w:val="22"/>
          <w:lang w:eastAsia="de-DE"/>
        </w:rPr>
      </w:pPr>
      <w:hyperlink w:anchor="_Toc491688829" w:history="1">
        <w:r w:rsidR="00A44544" w:rsidRPr="00687140">
          <w:rPr>
            <w:rStyle w:val="Hyperlink"/>
            <w:noProof/>
          </w:rPr>
          <w:t>Abbildung 18 Allgemeines Projekt</w:t>
        </w:r>
        <w:r w:rsidR="00A44544">
          <w:rPr>
            <w:noProof/>
            <w:webHidden/>
          </w:rPr>
          <w:tab/>
        </w:r>
        <w:r w:rsidR="00A44544">
          <w:rPr>
            <w:noProof/>
            <w:webHidden/>
          </w:rPr>
          <w:fldChar w:fldCharType="begin"/>
        </w:r>
        <w:r w:rsidR="00A44544">
          <w:rPr>
            <w:noProof/>
            <w:webHidden/>
          </w:rPr>
          <w:instrText xml:space="preserve"> PAGEREF _Toc491688829 \h </w:instrText>
        </w:r>
        <w:r w:rsidR="00A44544">
          <w:rPr>
            <w:noProof/>
            <w:webHidden/>
          </w:rPr>
        </w:r>
        <w:r w:rsidR="00A44544">
          <w:rPr>
            <w:noProof/>
            <w:webHidden/>
          </w:rPr>
          <w:fldChar w:fldCharType="separate"/>
        </w:r>
        <w:r w:rsidR="00A44544">
          <w:rPr>
            <w:noProof/>
            <w:webHidden/>
          </w:rPr>
          <w:t>85</w:t>
        </w:r>
        <w:r w:rsidR="00A44544">
          <w:rPr>
            <w:noProof/>
            <w:webHidden/>
          </w:rPr>
          <w:fldChar w:fldCharType="end"/>
        </w:r>
      </w:hyperlink>
    </w:p>
    <w:p w14:paraId="473C2752" w14:textId="77777777" w:rsidR="00A44544" w:rsidRDefault="00EE4443">
      <w:pPr>
        <w:pStyle w:val="Abbildungsverzeichnis"/>
        <w:tabs>
          <w:tab w:val="right" w:leader="dot" w:pos="8209"/>
        </w:tabs>
        <w:rPr>
          <w:rFonts w:eastAsiaTheme="minorEastAsia"/>
          <w:noProof/>
          <w:sz w:val="22"/>
          <w:lang w:eastAsia="de-DE"/>
        </w:rPr>
      </w:pPr>
      <w:hyperlink w:anchor="_Toc491688830" w:history="1">
        <w:r w:rsidR="00A44544" w:rsidRPr="00687140">
          <w:rPr>
            <w:rStyle w:val="Hyperlink"/>
            <w:noProof/>
          </w:rPr>
          <w:t>Abbildung 19 Erfolgreiches Branching</w:t>
        </w:r>
        <w:r w:rsidR="00A44544">
          <w:rPr>
            <w:noProof/>
            <w:webHidden/>
          </w:rPr>
          <w:tab/>
        </w:r>
        <w:r w:rsidR="00A44544">
          <w:rPr>
            <w:noProof/>
            <w:webHidden/>
          </w:rPr>
          <w:fldChar w:fldCharType="begin"/>
        </w:r>
        <w:r w:rsidR="00A44544">
          <w:rPr>
            <w:noProof/>
            <w:webHidden/>
          </w:rPr>
          <w:instrText xml:space="preserve"> PAGEREF _Toc491688830 \h </w:instrText>
        </w:r>
        <w:r w:rsidR="00A44544">
          <w:rPr>
            <w:noProof/>
            <w:webHidden/>
          </w:rPr>
        </w:r>
        <w:r w:rsidR="00A44544">
          <w:rPr>
            <w:noProof/>
            <w:webHidden/>
          </w:rPr>
          <w:fldChar w:fldCharType="separate"/>
        </w:r>
        <w:r w:rsidR="00A44544">
          <w:rPr>
            <w:noProof/>
            <w:webHidden/>
          </w:rPr>
          <w:t>85</w:t>
        </w:r>
        <w:r w:rsidR="00A44544">
          <w:rPr>
            <w:noProof/>
            <w:webHidden/>
          </w:rPr>
          <w:fldChar w:fldCharType="end"/>
        </w:r>
      </w:hyperlink>
    </w:p>
    <w:p w14:paraId="69BD5FA2" w14:textId="77777777" w:rsidR="00A44544" w:rsidRDefault="00EE4443">
      <w:pPr>
        <w:pStyle w:val="Abbildungsverzeichnis"/>
        <w:tabs>
          <w:tab w:val="right" w:leader="dot" w:pos="8209"/>
        </w:tabs>
        <w:rPr>
          <w:rFonts w:eastAsiaTheme="minorEastAsia"/>
          <w:noProof/>
          <w:sz w:val="22"/>
          <w:lang w:eastAsia="de-DE"/>
        </w:rPr>
      </w:pPr>
      <w:hyperlink w:anchor="_Toc491688831" w:history="1">
        <w:r w:rsidR="00A44544" w:rsidRPr="00687140">
          <w:rPr>
            <w:rStyle w:val="Hyperlink"/>
            <w:noProof/>
          </w:rPr>
          <w:t>Abbildung 20 Hauptseite des Repository</w:t>
        </w:r>
        <w:r w:rsidR="00A44544">
          <w:rPr>
            <w:noProof/>
            <w:webHidden/>
          </w:rPr>
          <w:tab/>
        </w:r>
        <w:r w:rsidR="00A44544">
          <w:rPr>
            <w:noProof/>
            <w:webHidden/>
          </w:rPr>
          <w:fldChar w:fldCharType="begin"/>
        </w:r>
        <w:r w:rsidR="00A44544">
          <w:rPr>
            <w:noProof/>
            <w:webHidden/>
          </w:rPr>
          <w:instrText xml:space="preserve"> PAGEREF _Toc491688831 \h </w:instrText>
        </w:r>
        <w:r w:rsidR="00A44544">
          <w:rPr>
            <w:noProof/>
            <w:webHidden/>
          </w:rPr>
        </w:r>
        <w:r w:rsidR="00A44544">
          <w:rPr>
            <w:noProof/>
            <w:webHidden/>
          </w:rPr>
          <w:fldChar w:fldCharType="separate"/>
        </w:r>
        <w:r w:rsidR="00A44544">
          <w:rPr>
            <w:noProof/>
            <w:webHidden/>
          </w:rPr>
          <w:t>86</w:t>
        </w:r>
        <w:r w:rsidR="00A44544">
          <w:rPr>
            <w:noProof/>
            <w:webHidden/>
          </w:rPr>
          <w:fldChar w:fldCharType="end"/>
        </w:r>
      </w:hyperlink>
    </w:p>
    <w:p w14:paraId="210ACACE" w14:textId="77777777" w:rsidR="00A44544" w:rsidRDefault="00EE4443">
      <w:pPr>
        <w:pStyle w:val="Abbildungsverzeichnis"/>
        <w:tabs>
          <w:tab w:val="right" w:leader="dot" w:pos="8209"/>
        </w:tabs>
        <w:rPr>
          <w:rFonts w:eastAsiaTheme="minorEastAsia"/>
          <w:noProof/>
          <w:sz w:val="22"/>
          <w:lang w:eastAsia="de-DE"/>
        </w:rPr>
      </w:pPr>
      <w:hyperlink w:anchor="_Toc491688832" w:history="1">
        <w:r w:rsidR="00A44544" w:rsidRPr="00687140">
          <w:rPr>
            <w:rStyle w:val="Hyperlink"/>
            <w:noProof/>
          </w:rPr>
          <w:t>Abbildung 21 Commits mit Hash-Wert</w:t>
        </w:r>
        <w:r w:rsidR="00A44544">
          <w:rPr>
            <w:noProof/>
            <w:webHidden/>
          </w:rPr>
          <w:tab/>
        </w:r>
        <w:r w:rsidR="00A44544">
          <w:rPr>
            <w:noProof/>
            <w:webHidden/>
          </w:rPr>
          <w:fldChar w:fldCharType="begin"/>
        </w:r>
        <w:r w:rsidR="00A44544">
          <w:rPr>
            <w:noProof/>
            <w:webHidden/>
          </w:rPr>
          <w:instrText xml:space="preserve"> PAGEREF _Toc491688832 \h </w:instrText>
        </w:r>
        <w:r w:rsidR="00A44544">
          <w:rPr>
            <w:noProof/>
            <w:webHidden/>
          </w:rPr>
        </w:r>
        <w:r w:rsidR="00A44544">
          <w:rPr>
            <w:noProof/>
            <w:webHidden/>
          </w:rPr>
          <w:fldChar w:fldCharType="separate"/>
        </w:r>
        <w:r w:rsidR="00A44544">
          <w:rPr>
            <w:noProof/>
            <w:webHidden/>
          </w:rPr>
          <w:t>86</w:t>
        </w:r>
        <w:r w:rsidR="00A44544">
          <w:rPr>
            <w:noProof/>
            <w:webHidden/>
          </w:rPr>
          <w:fldChar w:fldCharType="end"/>
        </w:r>
      </w:hyperlink>
    </w:p>
    <w:p w14:paraId="36130B77" w14:textId="77777777" w:rsidR="00A44544" w:rsidRDefault="00EE4443">
      <w:pPr>
        <w:pStyle w:val="Abbildungsverzeichnis"/>
        <w:tabs>
          <w:tab w:val="right" w:leader="dot" w:pos="8209"/>
        </w:tabs>
        <w:rPr>
          <w:rFonts w:eastAsiaTheme="minorEastAsia"/>
          <w:noProof/>
          <w:sz w:val="22"/>
          <w:lang w:eastAsia="de-DE"/>
        </w:rPr>
      </w:pPr>
      <w:hyperlink w:anchor="_Toc491688833" w:history="1">
        <w:r w:rsidR="00A44544" w:rsidRPr="00687140">
          <w:rPr>
            <w:rStyle w:val="Hyperlink"/>
            <w:noProof/>
          </w:rPr>
          <w:t>Abbildung 22 Weitere Versionsunterschiede</w:t>
        </w:r>
        <w:r w:rsidR="00A44544">
          <w:rPr>
            <w:noProof/>
            <w:webHidden/>
          </w:rPr>
          <w:tab/>
        </w:r>
        <w:r w:rsidR="00A44544">
          <w:rPr>
            <w:noProof/>
            <w:webHidden/>
          </w:rPr>
          <w:fldChar w:fldCharType="begin"/>
        </w:r>
        <w:r w:rsidR="00A44544">
          <w:rPr>
            <w:noProof/>
            <w:webHidden/>
          </w:rPr>
          <w:instrText xml:space="preserve"> PAGEREF _Toc491688833 \h </w:instrText>
        </w:r>
        <w:r w:rsidR="00A44544">
          <w:rPr>
            <w:noProof/>
            <w:webHidden/>
          </w:rPr>
        </w:r>
        <w:r w:rsidR="00A44544">
          <w:rPr>
            <w:noProof/>
            <w:webHidden/>
          </w:rPr>
          <w:fldChar w:fldCharType="separate"/>
        </w:r>
        <w:r w:rsidR="00A44544">
          <w:rPr>
            <w:noProof/>
            <w:webHidden/>
          </w:rPr>
          <w:t>86</w:t>
        </w:r>
        <w:r w:rsidR="00A44544">
          <w:rPr>
            <w:noProof/>
            <w:webHidden/>
          </w:rPr>
          <w:fldChar w:fldCharType="end"/>
        </w:r>
      </w:hyperlink>
    </w:p>
    <w:p w14:paraId="13ABAAC7" w14:textId="77777777" w:rsidR="00A44544" w:rsidRDefault="00EE4443">
      <w:pPr>
        <w:pStyle w:val="Abbildungsverzeichnis"/>
        <w:tabs>
          <w:tab w:val="right" w:leader="dot" w:pos="8209"/>
        </w:tabs>
        <w:rPr>
          <w:rFonts w:eastAsiaTheme="minorEastAsia"/>
          <w:noProof/>
          <w:sz w:val="22"/>
          <w:lang w:eastAsia="de-DE"/>
        </w:rPr>
      </w:pPr>
      <w:hyperlink w:anchor="_Toc491688834" w:history="1">
        <w:r w:rsidR="00A44544" w:rsidRPr="00687140">
          <w:rPr>
            <w:rStyle w:val="Hyperlink"/>
            <w:noProof/>
          </w:rPr>
          <w:t>Abbildung 23 Neuen Branch erstellen</w:t>
        </w:r>
        <w:r w:rsidR="00A44544">
          <w:rPr>
            <w:noProof/>
            <w:webHidden/>
          </w:rPr>
          <w:tab/>
        </w:r>
        <w:r w:rsidR="00A44544">
          <w:rPr>
            <w:noProof/>
            <w:webHidden/>
          </w:rPr>
          <w:fldChar w:fldCharType="begin"/>
        </w:r>
        <w:r w:rsidR="00A44544">
          <w:rPr>
            <w:noProof/>
            <w:webHidden/>
          </w:rPr>
          <w:instrText xml:space="preserve"> PAGEREF _Toc491688834 \h </w:instrText>
        </w:r>
        <w:r w:rsidR="00A44544">
          <w:rPr>
            <w:noProof/>
            <w:webHidden/>
          </w:rPr>
        </w:r>
        <w:r w:rsidR="00A44544">
          <w:rPr>
            <w:noProof/>
            <w:webHidden/>
          </w:rPr>
          <w:fldChar w:fldCharType="separate"/>
        </w:r>
        <w:r w:rsidR="00A44544">
          <w:rPr>
            <w:noProof/>
            <w:webHidden/>
          </w:rPr>
          <w:t>87</w:t>
        </w:r>
        <w:r w:rsidR="00A44544">
          <w:rPr>
            <w:noProof/>
            <w:webHidden/>
          </w:rPr>
          <w:fldChar w:fldCharType="end"/>
        </w:r>
      </w:hyperlink>
    </w:p>
    <w:p w14:paraId="3BC33FE7" w14:textId="77777777" w:rsidR="00A44544" w:rsidRDefault="00EE4443">
      <w:pPr>
        <w:pStyle w:val="Abbildungsverzeichnis"/>
        <w:tabs>
          <w:tab w:val="right" w:leader="dot" w:pos="8209"/>
        </w:tabs>
        <w:rPr>
          <w:rFonts w:eastAsiaTheme="minorEastAsia"/>
          <w:noProof/>
          <w:sz w:val="22"/>
          <w:lang w:eastAsia="de-DE"/>
        </w:rPr>
      </w:pPr>
      <w:hyperlink w:anchor="_Toc491688835" w:history="1">
        <w:r w:rsidR="00A44544" w:rsidRPr="00687140">
          <w:rPr>
            <w:rStyle w:val="Hyperlink"/>
            <w:noProof/>
          </w:rPr>
          <w:t>Abbildung 24 Commit auf neuem Branch</w:t>
        </w:r>
        <w:r w:rsidR="00A44544">
          <w:rPr>
            <w:noProof/>
            <w:webHidden/>
          </w:rPr>
          <w:tab/>
        </w:r>
        <w:r w:rsidR="00A44544">
          <w:rPr>
            <w:noProof/>
            <w:webHidden/>
          </w:rPr>
          <w:fldChar w:fldCharType="begin"/>
        </w:r>
        <w:r w:rsidR="00A44544">
          <w:rPr>
            <w:noProof/>
            <w:webHidden/>
          </w:rPr>
          <w:instrText xml:space="preserve"> PAGEREF _Toc491688835 \h </w:instrText>
        </w:r>
        <w:r w:rsidR="00A44544">
          <w:rPr>
            <w:noProof/>
            <w:webHidden/>
          </w:rPr>
        </w:r>
        <w:r w:rsidR="00A44544">
          <w:rPr>
            <w:noProof/>
            <w:webHidden/>
          </w:rPr>
          <w:fldChar w:fldCharType="separate"/>
        </w:r>
        <w:r w:rsidR="00A44544">
          <w:rPr>
            <w:noProof/>
            <w:webHidden/>
          </w:rPr>
          <w:t>87</w:t>
        </w:r>
        <w:r w:rsidR="00A44544">
          <w:rPr>
            <w:noProof/>
            <w:webHidden/>
          </w:rPr>
          <w:fldChar w:fldCharType="end"/>
        </w:r>
      </w:hyperlink>
    </w:p>
    <w:p w14:paraId="4C774FD1" w14:textId="77777777" w:rsidR="00A44544" w:rsidRDefault="00EE4443">
      <w:pPr>
        <w:pStyle w:val="Abbildungsverzeichnis"/>
        <w:tabs>
          <w:tab w:val="right" w:leader="dot" w:pos="8209"/>
        </w:tabs>
        <w:rPr>
          <w:rFonts w:eastAsiaTheme="minorEastAsia"/>
          <w:noProof/>
          <w:sz w:val="22"/>
          <w:lang w:eastAsia="de-DE"/>
        </w:rPr>
      </w:pPr>
      <w:hyperlink w:anchor="_Toc491688836" w:history="1">
        <w:r w:rsidR="00A44544" w:rsidRPr="00687140">
          <w:rPr>
            <w:rStyle w:val="Hyperlink"/>
            <w:noProof/>
          </w:rPr>
          <w:t>Abbildung 25 Merge-Details</w:t>
        </w:r>
        <w:r w:rsidR="00A44544">
          <w:rPr>
            <w:noProof/>
            <w:webHidden/>
          </w:rPr>
          <w:tab/>
        </w:r>
        <w:r w:rsidR="00A44544">
          <w:rPr>
            <w:noProof/>
            <w:webHidden/>
          </w:rPr>
          <w:fldChar w:fldCharType="begin"/>
        </w:r>
        <w:r w:rsidR="00A44544">
          <w:rPr>
            <w:noProof/>
            <w:webHidden/>
          </w:rPr>
          <w:instrText xml:space="preserve"> PAGEREF _Toc491688836 \h </w:instrText>
        </w:r>
        <w:r w:rsidR="00A44544">
          <w:rPr>
            <w:noProof/>
            <w:webHidden/>
          </w:rPr>
        </w:r>
        <w:r w:rsidR="00A44544">
          <w:rPr>
            <w:noProof/>
            <w:webHidden/>
          </w:rPr>
          <w:fldChar w:fldCharType="separate"/>
        </w:r>
        <w:r w:rsidR="00A44544">
          <w:rPr>
            <w:noProof/>
            <w:webHidden/>
          </w:rPr>
          <w:t>88</w:t>
        </w:r>
        <w:r w:rsidR="00A44544">
          <w:rPr>
            <w:noProof/>
            <w:webHidden/>
          </w:rPr>
          <w:fldChar w:fldCharType="end"/>
        </w:r>
      </w:hyperlink>
    </w:p>
    <w:p w14:paraId="183DE908" w14:textId="77777777" w:rsidR="00A44544" w:rsidRDefault="00EE4443">
      <w:pPr>
        <w:pStyle w:val="Abbildungsverzeichnis"/>
        <w:tabs>
          <w:tab w:val="right" w:leader="dot" w:pos="8209"/>
        </w:tabs>
        <w:rPr>
          <w:rFonts w:eastAsiaTheme="minorEastAsia"/>
          <w:noProof/>
          <w:sz w:val="22"/>
          <w:lang w:eastAsia="de-DE"/>
        </w:rPr>
      </w:pPr>
      <w:hyperlink w:anchor="_Toc491688837" w:history="1">
        <w:r w:rsidR="00A44544" w:rsidRPr="00687140">
          <w:rPr>
            <w:rStyle w:val="Hyperlink"/>
            <w:noProof/>
          </w:rPr>
          <w:t>Abbildung 26 Erfolgreicher Push nach Branching und Merging</w:t>
        </w:r>
        <w:r w:rsidR="00A44544">
          <w:rPr>
            <w:noProof/>
            <w:webHidden/>
          </w:rPr>
          <w:tab/>
        </w:r>
        <w:r w:rsidR="00A44544">
          <w:rPr>
            <w:noProof/>
            <w:webHidden/>
          </w:rPr>
          <w:fldChar w:fldCharType="begin"/>
        </w:r>
        <w:r w:rsidR="00A44544">
          <w:rPr>
            <w:noProof/>
            <w:webHidden/>
          </w:rPr>
          <w:instrText xml:space="preserve"> PAGEREF _Toc491688837 \h </w:instrText>
        </w:r>
        <w:r w:rsidR="00A44544">
          <w:rPr>
            <w:noProof/>
            <w:webHidden/>
          </w:rPr>
        </w:r>
        <w:r w:rsidR="00A44544">
          <w:rPr>
            <w:noProof/>
            <w:webHidden/>
          </w:rPr>
          <w:fldChar w:fldCharType="separate"/>
        </w:r>
        <w:r w:rsidR="00A44544">
          <w:rPr>
            <w:noProof/>
            <w:webHidden/>
          </w:rPr>
          <w:t>89</w:t>
        </w:r>
        <w:r w:rsidR="00A44544">
          <w:rPr>
            <w:noProof/>
            <w:webHidden/>
          </w:rPr>
          <w:fldChar w:fldCharType="end"/>
        </w:r>
      </w:hyperlink>
    </w:p>
    <w:p w14:paraId="1A21A529" w14:textId="77777777" w:rsidR="00A44544" w:rsidRDefault="00EE4443">
      <w:pPr>
        <w:pStyle w:val="Abbildungsverzeichnis"/>
        <w:tabs>
          <w:tab w:val="right" w:leader="dot" w:pos="8209"/>
        </w:tabs>
        <w:rPr>
          <w:rFonts w:eastAsiaTheme="minorEastAsia"/>
          <w:noProof/>
          <w:sz w:val="22"/>
          <w:lang w:eastAsia="de-DE"/>
        </w:rPr>
      </w:pPr>
      <w:hyperlink w:anchor="_Toc491688838" w:history="1">
        <w:r w:rsidR="00A44544" w:rsidRPr="00687140">
          <w:rPr>
            <w:rStyle w:val="Hyperlink"/>
            <w:noProof/>
          </w:rPr>
          <w:t>Abbildung 27 Fetch</w:t>
        </w:r>
        <w:r w:rsidR="00A44544">
          <w:rPr>
            <w:noProof/>
            <w:webHidden/>
          </w:rPr>
          <w:tab/>
        </w:r>
        <w:r w:rsidR="00A44544">
          <w:rPr>
            <w:noProof/>
            <w:webHidden/>
          </w:rPr>
          <w:fldChar w:fldCharType="begin"/>
        </w:r>
        <w:r w:rsidR="00A44544">
          <w:rPr>
            <w:noProof/>
            <w:webHidden/>
          </w:rPr>
          <w:instrText xml:space="preserve"> PAGEREF _Toc491688838 \h </w:instrText>
        </w:r>
        <w:r w:rsidR="00A44544">
          <w:rPr>
            <w:noProof/>
            <w:webHidden/>
          </w:rPr>
        </w:r>
        <w:r w:rsidR="00A44544">
          <w:rPr>
            <w:noProof/>
            <w:webHidden/>
          </w:rPr>
          <w:fldChar w:fldCharType="separate"/>
        </w:r>
        <w:r w:rsidR="00A44544">
          <w:rPr>
            <w:noProof/>
            <w:webHidden/>
          </w:rPr>
          <w:t>89</w:t>
        </w:r>
        <w:r w:rsidR="00A44544">
          <w:rPr>
            <w:noProof/>
            <w:webHidden/>
          </w:rPr>
          <w:fldChar w:fldCharType="end"/>
        </w:r>
      </w:hyperlink>
    </w:p>
    <w:p w14:paraId="17C9D3CA" w14:textId="77777777" w:rsidR="00A44544" w:rsidRDefault="00EE4443">
      <w:pPr>
        <w:pStyle w:val="Abbildungsverzeichnis"/>
        <w:tabs>
          <w:tab w:val="right" w:leader="dot" w:pos="8209"/>
        </w:tabs>
        <w:rPr>
          <w:rFonts w:eastAsiaTheme="minorEastAsia"/>
          <w:noProof/>
          <w:sz w:val="22"/>
          <w:lang w:eastAsia="de-DE"/>
        </w:rPr>
      </w:pPr>
      <w:hyperlink w:anchor="_Toc491688839" w:history="1">
        <w:r w:rsidR="00A44544" w:rsidRPr="00687140">
          <w:rPr>
            <w:rStyle w:val="Hyperlink"/>
            <w:noProof/>
          </w:rPr>
          <w:t>Abbildung 28 Rückgängig machen</w:t>
        </w:r>
        <w:r w:rsidR="00A44544">
          <w:rPr>
            <w:noProof/>
            <w:webHidden/>
          </w:rPr>
          <w:tab/>
        </w:r>
        <w:r w:rsidR="00A44544">
          <w:rPr>
            <w:noProof/>
            <w:webHidden/>
          </w:rPr>
          <w:fldChar w:fldCharType="begin"/>
        </w:r>
        <w:r w:rsidR="00A44544">
          <w:rPr>
            <w:noProof/>
            <w:webHidden/>
          </w:rPr>
          <w:instrText xml:space="preserve"> PAGEREF _Toc491688839 \h </w:instrText>
        </w:r>
        <w:r w:rsidR="00A44544">
          <w:rPr>
            <w:noProof/>
            <w:webHidden/>
          </w:rPr>
        </w:r>
        <w:r w:rsidR="00A44544">
          <w:rPr>
            <w:noProof/>
            <w:webHidden/>
          </w:rPr>
          <w:fldChar w:fldCharType="separate"/>
        </w:r>
        <w:r w:rsidR="00A44544">
          <w:rPr>
            <w:noProof/>
            <w:webHidden/>
          </w:rPr>
          <w:t>90</w:t>
        </w:r>
        <w:r w:rsidR="00A44544">
          <w:rPr>
            <w:noProof/>
            <w:webHidden/>
          </w:rPr>
          <w:fldChar w:fldCharType="end"/>
        </w:r>
      </w:hyperlink>
    </w:p>
    <w:p w14:paraId="0268991B" w14:textId="77777777" w:rsidR="004218E9" w:rsidRPr="004218E9" w:rsidRDefault="00AC3DA5" w:rsidP="004218E9">
      <w:pPr>
        <w:sectPr w:rsidR="004218E9" w:rsidRPr="004218E9" w:rsidSect="007003AD">
          <w:type w:val="oddPage"/>
          <w:pgSz w:w="11906" w:h="16838" w:code="9"/>
          <w:pgMar w:top="1701" w:right="1418" w:bottom="1134" w:left="1418" w:header="709" w:footer="709" w:gutter="851"/>
          <w:pgNumType w:fmt="upperRoman"/>
          <w:cols w:space="708"/>
          <w:docGrid w:linePitch="360"/>
        </w:sectPr>
      </w:pPr>
      <w:r>
        <w:rPr>
          <w:b/>
          <w:bCs/>
          <w:noProof/>
        </w:rPr>
        <w:fldChar w:fldCharType="end"/>
      </w:r>
      <w:r w:rsidR="00A93992" w:rsidRPr="00A93992">
        <w:rPr>
          <w:noProof/>
          <w:lang w:eastAsia="de-DE"/>
        </w:rPr>
        <w:t xml:space="preserve"> </w:t>
      </w:r>
    </w:p>
    <w:p w14:paraId="01C64DB2" w14:textId="77777777" w:rsidR="003F5D40" w:rsidRDefault="00387FE8" w:rsidP="005A6595">
      <w:pPr>
        <w:pStyle w:val="berschrift1"/>
        <w:numPr>
          <w:ilvl w:val="0"/>
          <w:numId w:val="0"/>
        </w:numPr>
        <w:ind w:left="360" w:hanging="360"/>
      </w:pPr>
      <w:bookmarkStart w:id="5" w:name="_Toc491707839"/>
      <w:r w:rsidRPr="00992A1D">
        <w:lastRenderedPageBreak/>
        <w:t>Tabellenverzeichnis</w:t>
      </w:r>
      <w:bookmarkEnd w:id="5"/>
    </w:p>
    <w:p w14:paraId="2ABA9245" w14:textId="77777777" w:rsidR="0086370A" w:rsidRDefault="00DB2EB8">
      <w:pPr>
        <w:pStyle w:val="Abbildungsverzeichnis"/>
        <w:tabs>
          <w:tab w:val="right" w:leader="dot" w:pos="8209"/>
        </w:tabs>
        <w:rPr>
          <w:rFonts w:eastAsiaTheme="minorEastAsia"/>
          <w:noProof/>
          <w:sz w:val="22"/>
          <w:lang w:eastAsia="de-DE"/>
        </w:rPr>
      </w:pPr>
      <w:r w:rsidRPr="002E0735">
        <w:fldChar w:fldCharType="begin"/>
      </w:r>
      <w:r w:rsidRPr="004A2B07">
        <w:instrText xml:space="preserve"> TOC \h \z \c "Tabelle" </w:instrText>
      </w:r>
      <w:r w:rsidRPr="002E0735">
        <w:fldChar w:fldCharType="separate"/>
      </w:r>
      <w:hyperlink w:anchor="_Toc491697175" w:history="1">
        <w:r w:rsidR="0086370A" w:rsidRPr="00663AC7">
          <w:rPr>
            <w:rStyle w:val="Hyperlink"/>
            <w:noProof/>
          </w:rPr>
          <w:t>Tabelle 1 Grundlegende Begriffe</w:t>
        </w:r>
        <w:r w:rsidR="0086370A">
          <w:rPr>
            <w:noProof/>
            <w:webHidden/>
          </w:rPr>
          <w:tab/>
        </w:r>
        <w:r w:rsidR="0086370A">
          <w:rPr>
            <w:noProof/>
            <w:webHidden/>
          </w:rPr>
          <w:fldChar w:fldCharType="begin"/>
        </w:r>
        <w:r w:rsidR="0086370A">
          <w:rPr>
            <w:noProof/>
            <w:webHidden/>
          </w:rPr>
          <w:instrText xml:space="preserve"> PAGEREF _Toc491697175 \h </w:instrText>
        </w:r>
        <w:r w:rsidR="0086370A">
          <w:rPr>
            <w:noProof/>
            <w:webHidden/>
          </w:rPr>
        </w:r>
        <w:r w:rsidR="0086370A">
          <w:rPr>
            <w:noProof/>
            <w:webHidden/>
          </w:rPr>
          <w:fldChar w:fldCharType="separate"/>
        </w:r>
        <w:r w:rsidR="0086370A">
          <w:rPr>
            <w:noProof/>
            <w:webHidden/>
          </w:rPr>
          <w:t>47</w:t>
        </w:r>
        <w:r w:rsidR="0086370A">
          <w:rPr>
            <w:noProof/>
            <w:webHidden/>
          </w:rPr>
          <w:fldChar w:fldCharType="end"/>
        </w:r>
      </w:hyperlink>
    </w:p>
    <w:p w14:paraId="528A1EBB" w14:textId="77777777" w:rsidR="0086370A" w:rsidRDefault="00EE4443">
      <w:pPr>
        <w:pStyle w:val="Abbildungsverzeichnis"/>
        <w:tabs>
          <w:tab w:val="right" w:leader="dot" w:pos="8209"/>
        </w:tabs>
        <w:rPr>
          <w:rFonts w:eastAsiaTheme="minorEastAsia"/>
          <w:noProof/>
          <w:sz w:val="22"/>
          <w:lang w:eastAsia="de-DE"/>
        </w:rPr>
      </w:pPr>
      <w:hyperlink w:anchor="_Toc491697176" w:history="1">
        <w:r w:rsidR="0086370A" w:rsidRPr="00663AC7">
          <w:rPr>
            <w:rStyle w:val="Hyperlink"/>
            <w:noProof/>
          </w:rPr>
          <w:t>Tabelle 2 Git vs. SVN</w:t>
        </w:r>
        <w:r w:rsidR="0086370A">
          <w:rPr>
            <w:noProof/>
            <w:webHidden/>
          </w:rPr>
          <w:tab/>
        </w:r>
        <w:r w:rsidR="0086370A">
          <w:rPr>
            <w:noProof/>
            <w:webHidden/>
          </w:rPr>
          <w:fldChar w:fldCharType="begin"/>
        </w:r>
        <w:r w:rsidR="0086370A">
          <w:rPr>
            <w:noProof/>
            <w:webHidden/>
          </w:rPr>
          <w:instrText xml:space="preserve"> PAGEREF _Toc491697176 \h </w:instrText>
        </w:r>
        <w:r w:rsidR="0086370A">
          <w:rPr>
            <w:noProof/>
            <w:webHidden/>
          </w:rPr>
        </w:r>
        <w:r w:rsidR="0086370A">
          <w:rPr>
            <w:noProof/>
            <w:webHidden/>
          </w:rPr>
          <w:fldChar w:fldCharType="separate"/>
        </w:r>
        <w:r w:rsidR="0086370A">
          <w:rPr>
            <w:noProof/>
            <w:webHidden/>
          </w:rPr>
          <w:t>70</w:t>
        </w:r>
        <w:r w:rsidR="0086370A">
          <w:rPr>
            <w:noProof/>
            <w:webHidden/>
          </w:rPr>
          <w:fldChar w:fldCharType="end"/>
        </w:r>
      </w:hyperlink>
    </w:p>
    <w:p w14:paraId="1647A17A" w14:textId="77777777" w:rsidR="004218E9" w:rsidRPr="004218E9" w:rsidRDefault="00DB2EB8" w:rsidP="004218E9">
      <w:pPr>
        <w:sectPr w:rsidR="004218E9" w:rsidRPr="004218E9" w:rsidSect="007003AD">
          <w:type w:val="oddPage"/>
          <w:pgSz w:w="11906" w:h="16838" w:code="9"/>
          <w:pgMar w:top="1701" w:right="1418" w:bottom="1134" w:left="1418" w:header="709" w:footer="709" w:gutter="851"/>
          <w:pgNumType w:fmt="upperRoman"/>
          <w:cols w:space="708"/>
          <w:docGrid w:linePitch="360"/>
        </w:sectPr>
      </w:pPr>
      <w:r w:rsidRPr="002E0735">
        <w:rPr>
          <w:bCs/>
          <w:noProof/>
        </w:rPr>
        <w:fldChar w:fldCharType="end"/>
      </w:r>
      <w:r w:rsidR="00A93992" w:rsidRPr="00A93992">
        <w:rPr>
          <w:noProof/>
          <w:lang w:eastAsia="de-DE"/>
        </w:rPr>
        <w:t xml:space="preserve"> </w:t>
      </w:r>
    </w:p>
    <w:p w14:paraId="550A80AA" w14:textId="77777777" w:rsidR="005A6595" w:rsidRDefault="00387FE8" w:rsidP="005A6595">
      <w:pPr>
        <w:pStyle w:val="berschrift1"/>
        <w:numPr>
          <w:ilvl w:val="0"/>
          <w:numId w:val="0"/>
        </w:numPr>
        <w:ind w:left="360" w:hanging="360"/>
        <w:rPr>
          <w:noProof/>
          <w:lang w:eastAsia="de-DE"/>
        </w:rPr>
      </w:pPr>
      <w:bookmarkStart w:id="6" w:name="_Toc491707840"/>
      <w:r w:rsidRPr="00992A1D">
        <w:lastRenderedPageBreak/>
        <w:t>Abkürzungsverzeichnis</w:t>
      </w:r>
      <w:bookmarkEnd w:id="6"/>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6975"/>
      </w:tblGrid>
      <w:tr w:rsidR="005A0B98" w14:paraId="2831DCE0" w14:textId="77777777" w:rsidTr="005A0B98">
        <w:tc>
          <w:tcPr>
            <w:tcW w:w="1384" w:type="dxa"/>
          </w:tcPr>
          <w:p w14:paraId="0EF6CE35" w14:textId="77777777" w:rsidR="005A0B98" w:rsidRDefault="00246BFF" w:rsidP="00246BFF">
            <w:pPr>
              <w:rPr>
                <w:lang w:eastAsia="de-DE"/>
              </w:rPr>
            </w:pPr>
            <w:r>
              <w:rPr>
                <w:lang w:eastAsia="de-DE"/>
              </w:rPr>
              <w:t>VCS</w:t>
            </w:r>
          </w:p>
        </w:tc>
        <w:tc>
          <w:tcPr>
            <w:tcW w:w="6975" w:type="dxa"/>
          </w:tcPr>
          <w:p w14:paraId="2D516F91" w14:textId="77777777" w:rsidR="005A0B98" w:rsidRDefault="00246BFF" w:rsidP="005A0B98">
            <w:pPr>
              <w:rPr>
                <w:lang w:eastAsia="de-DE"/>
              </w:rPr>
            </w:pPr>
            <w:r>
              <w:rPr>
                <w:lang w:eastAsia="de-DE"/>
              </w:rPr>
              <w:t>Version Control System</w:t>
            </w:r>
          </w:p>
        </w:tc>
      </w:tr>
      <w:tr w:rsidR="005A0B98" w14:paraId="497D6463" w14:textId="77777777" w:rsidTr="005A0B98">
        <w:tc>
          <w:tcPr>
            <w:tcW w:w="1384" w:type="dxa"/>
          </w:tcPr>
          <w:p w14:paraId="1BF356FE" w14:textId="77777777" w:rsidR="005A0B98" w:rsidRDefault="00CA5903" w:rsidP="005A0B98">
            <w:pPr>
              <w:rPr>
                <w:lang w:eastAsia="de-DE"/>
              </w:rPr>
            </w:pPr>
            <w:r>
              <w:rPr>
                <w:lang w:eastAsia="de-DE"/>
              </w:rPr>
              <w:t>SCCS</w:t>
            </w:r>
          </w:p>
        </w:tc>
        <w:tc>
          <w:tcPr>
            <w:tcW w:w="6975" w:type="dxa"/>
          </w:tcPr>
          <w:p w14:paraId="615D0B0A" w14:textId="77777777" w:rsidR="005A0B98" w:rsidRDefault="00CD4B8A" w:rsidP="005A0B98">
            <w:pPr>
              <w:rPr>
                <w:lang w:eastAsia="de-DE"/>
              </w:rPr>
            </w:pPr>
            <w:r>
              <w:rPr>
                <w:lang w:eastAsia="de-DE"/>
              </w:rPr>
              <w:t>Source Code Control System</w:t>
            </w:r>
          </w:p>
        </w:tc>
      </w:tr>
      <w:tr w:rsidR="005A0B98" w14:paraId="56DF4E34" w14:textId="77777777" w:rsidTr="005A0B98">
        <w:tc>
          <w:tcPr>
            <w:tcW w:w="1384" w:type="dxa"/>
          </w:tcPr>
          <w:p w14:paraId="6A80F710" w14:textId="77777777" w:rsidR="005A0B98" w:rsidRDefault="00CA5903" w:rsidP="005A0B98">
            <w:pPr>
              <w:rPr>
                <w:lang w:eastAsia="de-DE"/>
              </w:rPr>
            </w:pPr>
            <w:r>
              <w:rPr>
                <w:lang w:eastAsia="de-DE"/>
              </w:rPr>
              <w:t>CVS</w:t>
            </w:r>
          </w:p>
        </w:tc>
        <w:tc>
          <w:tcPr>
            <w:tcW w:w="6975" w:type="dxa"/>
          </w:tcPr>
          <w:p w14:paraId="70931D7E" w14:textId="77777777" w:rsidR="005A0B98" w:rsidRDefault="00CD4B8A" w:rsidP="005A0B98">
            <w:pPr>
              <w:rPr>
                <w:lang w:eastAsia="de-DE"/>
              </w:rPr>
            </w:pPr>
            <w:r>
              <w:rPr>
                <w:lang w:eastAsia="de-DE"/>
              </w:rPr>
              <w:t>Concurrent Versions System</w:t>
            </w:r>
          </w:p>
        </w:tc>
      </w:tr>
      <w:tr w:rsidR="005A0B98" w14:paraId="73F9BE82" w14:textId="77777777" w:rsidTr="005A0B98">
        <w:tc>
          <w:tcPr>
            <w:tcW w:w="1384" w:type="dxa"/>
          </w:tcPr>
          <w:p w14:paraId="4FC7FC3A" w14:textId="77777777" w:rsidR="005A0B98" w:rsidRDefault="00CA5903" w:rsidP="005A0B98">
            <w:pPr>
              <w:rPr>
                <w:lang w:eastAsia="de-DE"/>
              </w:rPr>
            </w:pPr>
            <w:r>
              <w:rPr>
                <w:lang w:eastAsia="de-DE"/>
              </w:rPr>
              <w:t>SVN</w:t>
            </w:r>
          </w:p>
        </w:tc>
        <w:tc>
          <w:tcPr>
            <w:tcW w:w="6975" w:type="dxa"/>
          </w:tcPr>
          <w:p w14:paraId="46242705" w14:textId="77777777" w:rsidR="005A0B98" w:rsidRDefault="00CD4B8A" w:rsidP="005A0B98">
            <w:pPr>
              <w:rPr>
                <w:lang w:eastAsia="de-DE"/>
              </w:rPr>
            </w:pPr>
            <w:r>
              <w:rPr>
                <w:lang w:eastAsia="de-DE"/>
              </w:rPr>
              <w:t>Subversion</w:t>
            </w:r>
          </w:p>
        </w:tc>
      </w:tr>
      <w:tr w:rsidR="005A0B98" w14:paraId="23B7A242" w14:textId="77777777" w:rsidTr="005A0B98">
        <w:tc>
          <w:tcPr>
            <w:tcW w:w="1384" w:type="dxa"/>
          </w:tcPr>
          <w:p w14:paraId="4F0E7D4F" w14:textId="77777777" w:rsidR="005A0B98" w:rsidRDefault="00E55B0F" w:rsidP="005A0B98">
            <w:pPr>
              <w:rPr>
                <w:lang w:eastAsia="de-DE"/>
              </w:rPr>
            </w:pPr>
            <w:r>
              <w:rPr>
                <w:lang w:eastAsia="de-DE"/>
              </w:rPr>
              <w:t>RCS</w:t>
            </w:r>
          </w:p>
        </w:tc>
        <w:tc>
          <w:tcPr>
            <w:tcW w:w="6975" w:type="dxa"/>
          </w:tcPr>
          <w:p w14:paraId="79EA11BE" w14:textId="77777777" w:rsidR="005A0B98" w:rsidRDefault="00E55B0F" w:rsidP="005A0B98">
            <w:pPr>
              <w:rPr>
                <w:lang w:eastAsia="de-DE"/>
              </w:rPr>
            </w:pPr>
            <w:r>
              <w:rPr>
                <w:lang w:eastAsia="de-DE"/>
              </w:rPr>
              <w:t>Revision Control System</w:t>
            </w:r>
          </w:p>
        </w:tc>
      </w:tr>
      <w:tr w:rsidR="005A0B98" w14:paraId="6A2F03C4" w14:textId="77777777" w:rsidTr="005A0B98">
        <w:tc>
          <w:tcPr>
            <w:tcW w:w="1384" w:type="dxa"/>
          </w:tcPr>
          <w:p w14:paraId="56D877BF" w14:textId="77777777" w:rsidR="005A0B98" w:rsidRDefault="00D55997" w:rsidP="005A0B98">
            <w:pPr>
              <w:rPr>
                <w:lang w:eastAsia="de-DE"/>
              </w:rPr>
            </w:pPr>
            <w:r>
              <w:rPr>
                <w:lang w:eastAsia="de-DE"/>
              </w:rPr>
              <w:t>DVCS</w:t>
            </w:r>
          </w:p>
        </w:tc>
        <w:tc>
          <w:tcPr>
            <w:tcW w:w="6975" w:type="dxa"/>
          </w:tcPr>
          <w:p w14:paraId="4976B5F3" w14:textId="77777777" w:rsidR="005A0B98" w:rsidRDefault="00D55997" w:rsidP="005A0B98">
            <w:pPr>
              <w:rPr>
                <w:lang w:eastAsia="de-DE"/>
              </w:rPr>
            </w:pPr>
            <w:r>
              <w:rPr>
                <w:lang w:eastAsia="de-DE"/>
              </w:rPr>
              <w:t>Distributed Version Control System</w:t>
            </w:r>
          </w:p>
        </w:tc>
      </w:tr>
      <w:tr w:rsidR="005A0B98" w14:paraId="0974218A" w14:textId="77777777" w:rsidTr="005A0B98">
        <w:tc>
          <w:tcPr>
            <w:tcW w:w="1384" w:type="dxa"/>
          </w:tcPr>
          <w:p w14:paraId="28B063E6" w14:textId="77777777" w:rsidR="005A0B98" w:rsidRDefault="000D62EE" w:rsidP="005A0B98">
            <w:pPr>
              <w:rPr>
                <w:lang w:eastAsia="de-DE"/>
              </w:rPr>
            </w:pPr>
            <w:r>
              <w:rPr>
                <w:lang w:eastAsia="de-DE"/>
              </w:rPr>
              <w:t>CCVS</w:t>
            </w:r>
          </w:p>
        </w:tc>
        <w:tc>
          <w:tcPr>
            <w:tcW w:w="6975" w:type="dxa"/>
          </w:tcPr>
          <w:p w14:paraId="11F54566" w14:textId="77777777" w:rsidR="005A0B98" w:rsidRDefault="000D62EE" w:rsidP="005A0B98">
            <w:pPr>
              <w:rPr>
                <w:lang w:eastAsia="de-DE"/>
              </w:rPr>
            </w:pPr>
            <w:r>
              <w:rPr>
                <w:lang w:eastAsia="de-DE"/>
              </w:rPr>
              <w:t>Centralized Control Version System</w:t>
            </w:r>
          </w:p>
        </w:tc>
      </w:tr>
      <w:tr w:rsidR="005A0B98" w14:paraId="27B36566" w14:textId="77777777" w:rsidTr="005A0B98">
        <w:tc>
          <w:tcPr>
            <w:tcW w:w="1384" w:type="dxa"/>
          </w:tcPr>
          <w:p w14:paraId="4737698C" w14:textId="77777777" w:rsidR="005A0B98" w:rsidRDefault="008B458C" w:rsidP="005A0B98">
            <w:pPr>
              <w:rPr>
                <w:lang w:eastAsia="de-DE"/>
              </w:rPr>
            </w:pPr>
            <w:r>
              <w:rPr>
                <w:lang w:eastAsia="de-DE"/>
              </w:rPr>
              <w:t>SCM</w:t>
            </w:r>
          </w:p>
        </w:tc>
        <w:tc>
          <w:tcPr>
            <w:tcW w:w="6975" w:type="dxa"/>
          </w:tcPr>
          <w:p w14:paraId="33D90577" w14:textId="77777777" w:rsidR="005A0B98" w:rsidRDefault="008B458C" w:rsidP="005A0B98">
            <w:pPr>
              <w:rPr>
                <w:lang w:eastAsia="de-DE"/>
              </w:rPr>
            </w:pPr>
            <w:r>
              <w:rPr>
                <w:lang w:eastAsia="de-DE"/>
              </w:rPr>
              <w:t>Source Control Management</w:t>
            </w:r>
          </w:p>
        </w:tc>
      </w:tr>
      <w:tr w:rsidR="006D7F32" w14:paraId="151E7109" w14:textId="77777777" w:rsidTr="005A0B98">
        <w:tc>
          <w:tcPr>
            <w:tcW w:w="1384" w:type="dxa"/>
          </w:tcPr>
          <w:p w14:paraId="6150B2DC" w14:textId="4BE327D5" w:rsidR="006D7F32" w:rsidRDefault="006D7F32" w:rsidP="005A0B98">
            <w:pPr>
              <w:rPr>
                <w:lang w:eastAsia="de-DE"/>
              </w:rPr>
            </w:pPr>
            <w:r>
              <w:rPr>
                <w:lang w:eastAsia="de-DE"/>
              </w:rPr>
              <w:t>GPU</w:t>
            </w:r>
          </w:p>
        </w:tc>
        <w:tc>
          <w:tcPr>
            <w:tcW w:w="6975" w:type="dxa"/>
          </w:tcPr>
          <w:p w14:paraId="6FEA9336" w14:textId="015C8A4A" w:rsidR="006D7F32" w:rsidRDefault="006D7F32" w:rsidP="005A0B98">
            <w:pPr>
              <w:rPr>
                <w:lang w:eastAsia="de-DE"/>
              </w:rPr>
            </w:pPr>
            <w:r>
              <w:rPr>
                <w:lang w:eastAsia="de-DE"/>
              </w:rPr>
              <w:t>General Public License</w:t>
            </w:r>
          </w:p>
        </w:tc>
      </w:tr>
    </w:tbl>
    <w:p w14:paraId="14D423EF" w14:textId="77777777" w:rsidR="005A0B98" w:rsidRPr="006D7F32" w:rsidRDefault="005A0B98" w:rsidP="005A0B98">
      <w:pPr>
        <w:rPr>
          <w:lang w:val="en-US" w:eastAsia="de-DE"/>
        </w:rPr>
      </w:pPr>
    </w:p>
    <w:p w14:paraId="297343C5" w14:textId="77777777" w:rsidR="005A0B98" w:rsidRPr="006D7F32" w:rsidRDefault="005A0B98" w:rsidP="005A0B98">
      <w:pPr>
        <w:rPr>
          <w:lang w:val="en-US" w:eastAsia="de-DE"/>
        </w:rPr>
        <w:sectPr w:rsidR="005A0B98" w:rsidRPr="006D7F32" w:rsidSect="007003AD">
          <w:type w:val="oddPage"/>
          <w:pgSz w:w="11906" w:h="16838" w:code="9"/>
          <w:pgMar w:top="1701" w:right="1418" w:bottom="1134" w:left="1418" w:header="709" w:footer="709" w:gutter="851"/>
          <w:pgNumType w:fmt="upperRoman"/>
          <w:cols w:space="708"/>
          <w:docGrid w:linePitch="360"/>
        </w:sectPr>
      </w:pPr>
    </w:p>
    <w:p w14:paraId="45FB9C08" w14:textId="77777777" w:rsidR="007003AD" w:rsidRDefault="005A6595" w:rsidP="007003AD">
      <w:pPr>
        <w:pStyle w:val="berschrift1"/>
        <w:spacing w:line="276" w:lineRule="auto"/>
      </w:pPr>
      <w:bookmarkStart w:id="7" w:name="_Toc491707841"/>
      <w:r>
        <w:lastRenderedPageBreak/>
        <w:t>Einleitung</w:t>
      </w:r>
      <w:bookmarkEnd w:id="7"/>
    </w:p>
    <w:p w14:paraId="609DB2F9" w14:textId="77777777" w:rsidR="00C3755F" w:rsidRDefault="00C3755F" w:rsidP="001659A3">
      <w:pPr>
        <w:rPr>
          <w:szCs w:val="24"/>
        </w:rPr>
      </w:pPr>
    </w:p>
    <w:p w14:paraId="1CE7F305" w14:textId="77777777" w:rsidR="00A85508" w:rsidRDefault="00A85508" w:rsidP="007732FD">
      <w:pPr>
        <w:rPr>
          <w:szCs w:val="24"/>
        </w:rPr>
      </w:pPr>
      <w:bookmarkStart w:id="8" w:name="_CTVK0018d3caa4428694ecbb2576b7af1da5de7"/>
      <w:bookmarkStart w:id="9" w:name="_CTVK0029220d459f3944b3292b42c2acbc697b4"/>
      <w:bookmarkStart w:id="10" w:name="_CTVK0019220d459f3944b3292b42c2acbc697b4"/>
      <w:r w:rsidRPr="00A85508">
        <w:rPr>
          <w:szCs w:val="24"/>
        </w:rPr>
        <w:t>Versionsverwaltungen oder auch Versions</w:t>
      </w:r>
      <w:r>
        <w:rPr>
          <w:szCs w:val="24"/>
        </w:rPr>
        <w:t>kontrollsysteme (kurz: VCS) ve</w:t>
      </w:r>
      <w:r>
        <w:rPr>
          <w:szCs w:val="24"/>
        </w:rPr>
        <w:t>r</w:t>
      </w:r>
      <w:r w:rsidRPr="00A85508">
        <w:rPr>
          <w:szCs w:val="24"/>
        </w:rPr>
        <w:t>walten die Änderungen an beliebig vielen Dat</w:t>
      </w:r>
      <w:r>
        <w:rPr>
          <w:szCs w:val="24"/>
        </w:rPr>
        <w:t>eien, die im Laufe der Zeit en</w:t>
      </w:r>
      <w:r>
        <w:rPr>
          <w:szCs w:val="24"/>
        </w:rPr>
        <w:t>t</w:t>
      </w:r>
      <w:r w:rsidRPr="00A85508">
        <w:rPr>
          <w:szCs w:val="24"/>
        </w:rPr>
        <w:t>stehen. Sie ermöglichen es diese in eine ältere Version zurückzuführen ohne dass es dabei eine Rolle spielt, ob es sich um Bilddateien, Quellcode oder jegliche andere Art von Dateien handelt.</w:t>
      </w:r>
      <w:bookmarkEnd w:id="8"/>
      <w:r>
        <w:rPr>
          <w:rStyle w:val="Funotenzeichen"/>
        </w:rPr>
        <w:footnoteReference w:id="1"/>
      </w:r>
    </w:p>
    <w:p w14:paraId="0962C443" w14:textId="77777777" w:rsidR="00595FC5" w:rsidRDefault="00A85508" w:rsidP="007732FD">
      <w:pPr>
        <w:rPr>
          <w:szCs w:val="24"/>
        </w:rPr>
      </w:pPr>
      <w:bookmarkStart w:id="12" w:name="_CTVK0039220d459f3944b3292b42c2acbc697b4"/>
      <w:bookmarkEnd w:id="9"/>
      <w:r w:rsidRPr="00A85508">
        <w:rPr>
          <w:szCs w:val="24"/>
        </w:rPr>
        <w:t>Versionskontrolle ist vor allem im Bereich der Software-Entwicklung ein i</w:t>
      </w:r>
      <w:r>
        <w:rPr>
          <w:szCs w:val="24"/>
        </w:rPr>
        <w:t>m</w:t>
      </w:r>
      <w:r w:rsidRPr="00A85508">
        <w:rPr>
          <w:szCs w:val="24"/>
        </w:rPr>
        <w:t>mer wichtiger werdendes Thema. Höchstwa</w:t>
      </w:r>
      <w:r>
        <w:rPr>
          <w:szCs w:val="24"/>
        </w:rPr>
        <w:t>hrscheinlich erreicht jedes Pr</w:t>
      </w:r>
      <w:r>
        <w:rPr>
          <w:szCs w:val="24"/>
        </w:rPr>
        <w:t>o</w:t>
      </w:r>
      <w:r w:rsidRPr="00A85508">
        <w:rPr>
          <w:szCs w:val="24"/>
        </w:rPr>
        <w:t>jekt irgendwann den Punkt, an dem ältere oder gelöschte Stände noch ein-mal eingesehen werden müssen, es zu ve</w:t>
      </w:r>
      <w:r>
        <w:rPr>
          <w:szCs w:val="24"/>
        </w:rPr>
        <w:t>rstehen gilt, warum zu einem b</w:t>
      </w:r>
      <w:r>
        <w:rPr>
          <w:szCs w:val="24"/>
        </w:rPr>
        <w:t>e</w:t>
      </w:r>
      <w:r w:rsidRPr="00A85508">
        <w:rPr>
          <w:szCs w:val="24"/>
        </w:rPr>
        <w:t>stimmten Zeitpunkt eine bestimmte Funktio</w:t>
      </w:r>
      <w:r>
        <w:rPr>
          <w:szCs w:val="24"/>
        </w:rPr>
        <w:t>n in ein Programm eingefügt wo</w:t>
      </w:r>
      <w:r>
        <w:rPr>
          <w:szCs w:val="24"/>
        </w:rPr>
        <w:t>r</w:t>
      </w:r>
      <w:r w:rsidRPr="00A85508">
        <w:rPr>
          <w:szCs w:val="24"/>
        </w:rPr>
        <w:t>den ist oder das etwas kaputt ist und man in die Ausgangssituation zurück möchte.</w:t>
      </w:r>
      <w:r w:rsidRPr="00A85508">
        <w:rPr>
          <w:szCs w:val="24"/>
        </w:rPr>
        <w:br/>
        <w:t>Diese bieten nicht nur einen Ausweg für die beschriebenen Probleme, so</w:t>
      </w:r>
      <w:r w:rsidRPr="00A85508">
        <w:rPr>
          <w:szCs w:val="24"/>
        </w:rPr>
        <w:t>n</w:t>
      </w:r>
      <w:r w:rsidRPr="00A85508">
        <w:rPr>
          <w:szCs w:val="24"/>
        </w:rPr>
        <w:t>dern sie sind ebenso eine Erleichterung im Voranschreiten des Entwic</w:t>
      </w:r>
      <w:r w:rsidRPr="00A85508">
        <w:rPr>
          <w:szCs w:val="24"/>
        </w:rPr>
        <w:t>k</w:t>
      </w:r>
      <w:r w:rsidRPr="00A85508">
        <w:rPr>
          <w:szCs w:val="24"/>
        </w:rPr>
        <w:t>lungsprozesses in Solo- und auch Großprojekten.</w:t>
      </w:r>
      <w:bookmarkEnd w:id="12"/>
      <w:r>
        <w:rPr>
          <w:rStyle w:val="Funotenzeichen"/>
        </w:rPr>
        <w:footnoteReference w:id="2"/>
      </w:r>
      <w:r w:rsidRPr="00A85508">
        <w:t xml:space="preserve"> </w:t>
      </w:r>
      <w:r w:rsidR="0048328F" w:rsidRPr="00A85508">
        <w:t>D</w:t>
      </w:r>
      <w:r w:rsidR="0048328F">
        <w:rPr>
          <w:szCs w:val="24"/>
        </w:rPr>
        <w:t>arüber hinaus besteht jederzeit die Gefahr, dass man vor allem in großen Projekten mit mehreren Mitgliedern, die zuvor verrichtete Arbeit eines anderen überschreibt und di</w:t>
      </w:r>
      <w:r w:rsidR="0048328F">
        <w:rPr>
          <w:szCs w:val="24"/>
        </w:rPr>
        <w:t>e</w:t>
      </w:r>
      <w:r w:rsidR="0048328F">
        <w:rPr>
          <w:szCs w:val="24"/>
        </w:rPr>
        <w:t>se damit verloren geht.</w:t>
      </w:r>
    </w:p>
    <w:p w14:paraId="2D0FEFB8" w14:textId="48324C42" w:rsidR="00275A52" w:rsidRDefault="00275A52" w:rsidP="007732FD">
      <w:pPr>
        <w:rPr>
          <w:szCs w:val="24"/>
        </w:rPr>
      </w:pPr>
      <w:bookmarkStart w:id="14" w:name="_CTVK001e635391cf04c40d5af09606b44986e1e"/>
      <w:bookmarkEnd w:id="10"/>
      <w:r w:rsidRPr="00275A52">
        <w:rPr>
          <w:color w:val="000000"/>
          <w:szCs w:val="24"/>
        </w:rPr>
        <w:t xml:space="preserve">Mit immer größer und anspruchsvoller werdenden Programmen steigt auch die Anzahl der benötigten Entwickler. Diese wiederum haben die Aufgabe Anfälligkeiten auf Fehler so gut wie möglich zu verhindern. Dies </w:t>
      </w:r>
      <w:r w:rsidR="00A239F5">
        <w:rPr>
          <w:color w:val="000000"/>
          <w:szCs w:val="24"/>
        </w:rPr>
        <w:t>wiederum</w:t>
      </w:r>
      <w:r w:rsidR="00A239F5" w:rsidRPr="00275A52">
        <w:rPr>
          <w:color w:val="000000"/>
          <w:szCs w:val="24"/>
        </w:rPr>
        <w:t xml:space="preserve"> </w:t>
      </w:r>
      <w:r w:rsidRPr="00275A52">
        <w:rPr>
          <w:color w:val="000000"/>
          <w:szCs w:val="24"/>
        </w:rPr>
        <w:t xml:space="preserve">stellt eine immer größer werdende Herausforderung dar. Abhilfe schaffen </w:t>
      </w:r>
      <w:r w:rsidR="00B11B75">
        <w:rPr>
          <w:color w:val="000000"/>
          <w:szCs w:val="24"/>
        </w:rPr>
        <w:lastRenderedPageBreak/>
        <w:t>h</w:t>
      </w:r>
      <w:r w:rsidRPr="00275A52">
        <w:rPr>
          <w:color w:val="000000"/>
          <w:szCs w:val="24"/>
        </w:rPr>
        <w:t>ier Versionsverwaltungssysteme, welche sich deshalb auch am schnellsten in dieser Branche verbreitet haben.</w:t>
      </w:r>
      <w:bookmarkEnd w:id="14"/>
      <w:r>
        <w:rPr>
          <w:rStyle w:val="Funotenzeichen"/>
        </w:rPr>
        <w:footnoteReference w:id="3"/>
      </w:r>
    </w:p>
    <w:p w14:paraId="576C3438" w14:textId="4CA45492" w:rsidR="00807F1B" w:rsidRDefault="00807F1B" w:rsidP="007732FD">
      <w:pPr>
        <w:rPr>
          <w:szCs w:val="24"/>
        </w:rPr>
      </w:pPr>
      <w:r>
        <w:rPr>
          <w:szCs w:val="24"/>
        </w:rPr>
        <w:t>Software-Entwicklung findet nicht nur in Unternehmen statt, sondern wird auch in den verschiedensten Einrichtungen gelehrt. Dabei reicht das Spek</w:t>
      </w:r>
      <w:r>
        <w:rPr>
          <w:szCs w:val="24"/>
        </w:rPr>
        <w:t>t</w:t>
      </w:r>
      <w:r>
        <w:rPr>
          <w:szCs w:val="24"/>
        </w:rPr>
        <w:t>rum von weiterführenden berufsbezogenen Schulen, bis hin zu Universitäten.</w:t>
      </w:r>
      <w:r w:rsidR="00926F92">
        <w:rPr>
          <w:szCs w:val="24"/>
        </w:rPr>
        <w:t xml:space="preserve"> </w:t>
      </w:r>
      <w:r>
        <w:rPr>
          <w:szCs w:val="24"/>
        </w:rPr>
        <w:t>Daher ist es nicht unwahrscheinlich, dass die oben aufgeführten Probleme sich auch in Unterrichtsräumen und Hörs</w:t>
      </w:r>
      <w:r w:rsidR="00D66BA0">
        <w:rPr>
          <w:szCs w:val="24"/>
        </w:rPr>
        <w:t>ä</w:t>
      </w:r>
      <w:r>
        <w:rPr>
          <w:szCs w:val="24"/>
        </w:rPr>
        <w:t>len zu erkennen geben und Le</w:t>
      </w:r>
      <w:r>
        <w:rPr>
          <w:szCs w:val="24"/>
        </w:rPr>
        <w:t>h</w:t>
      </w:r>
      <w:r>
        <w:rPr>
          <w:szCs w:val="24"/>
        </w:rPr>
        <w:t>rende sowie auch Lernende vor Herausforderungen stellen.</w:t>
      </w:r>
    </w:p>
    <w:p w14:paraId="6D1C2208" w14:textId="77777777" w:rsidR="0048328F" w:rsidRDefault="0048328F" w:rsidP="007732FD">
      <w:pPr>
        <w:rPr>
          <w:szCs w:val="24"/>
        </w:rPr>
      </w:pPr>
      <w:r>
        <w:rPr>
          <w:szCs w:val="24"/>
        </w:rPr>
        <w:t xml:space="preserve">Aufgrund dieser Erkenntnis ist es das Ziel dieser Arbeit Versionsverwaltung </w:t>
      </w:r>
      <w:r w:rsidR="00484749">
        <w:rPr>
          <w:szCs w:val="24"/>
        </w:rPr>
        <w:t>Studenten, Schülern</w:t>
      </w:r>
      <w:r>
        <w:rPr>
          <w:szCs w:val="24"/>
        </w:rPr>
        <w:t xml:space="preserve"> sowie </w:t>
      </w:r>
      <w:r w:rsidR="00484749">
        <w:rPr>
          <w:szCs w:val="24"/>
        </w:rPr>
        <w:t>Lehrkörpern</w:t>
      </w:r>
      <w:r>
        <w:rPr>
          <w:szCs w:val="24"/>
        </w:rPr>
        <w:t xml:space="preserve"> näher zu bringen</w:t>
      </w:r>
      <w:r w:rsidR="00824BC6">
        <w:rPr>
          <w:szCs w:val="24"/>
        </w:rPr>
        <w:t>, diese dafür zu b</w:t>
      </w:r>
      <w:r w:rsidR="00824BC6">
        <w:rPr>
          <w:szCs w:val="24"/>
        </w:rPr>
        <w:t>e</w:t>
      </w:r>
      <w:r w:rsidR="00824BC6">
        <w:rPr>
          <w:szCs w:val="24"/>
        </w:rPr>
        <w:t>geistern</w:t>
      </w:r>
      <w:r>
        <w:rPr>
          <w:szCs w:val="24"/>
        </w:rPr>
        <w:t xml:space="preserve"> und die benötigte Versionskontrolle in Programmier-Vorlesungen zu </w:t>
      </w:r>
      <w:r w:rsidR="00484749">
        <w:rPr>
          <w:szCs w:val="24"/>
        </w:rPr>
        <w:t>verankern</w:t>
      </w:r>
      <w:r>
        <w:rPr>
          <w:szCs w:val="24"/>
        </w:rPr>
        <w:t>.</w:t>
      </w:r>
    </w:p>
    <w:p w14:paraId="6B527701" w14:textId="49DC6AA0" w:rsidR="005874E1" w:rsidRDefault="00A41364" w:rsidP="007732FD">
      <w:pPr>
        <w:rPr>
          <w:szCs w:val="24"/>
        </w:rPr>
      </w:pPr>
      <w:r>
        <w:rPr>
          <w:szCs w:val="24"/>
        </w:rPr>
        <w:t xml:space="preserve">Gegenstand von Kapitel </w:t>
      </w:r>
      <w:r w:rsidR="00D66BA0">
        <w:rPr>
          <w:szCs w:val="24"/>
        </w:rPr>
        <w:t>zwei</w:t>
      </w:r>
      <w:r>
        <w:rPr>
          <w:szCs w:val="24"/>
        </w:rPr>
        <w:t xml:space="preserve"> ist es dem Leser fundamentales Wissen über Versionsverwaltung zu vermitteln und zu verstehen aus welcher Notwendi</w:t>
      </w:r>
      <w:r>
        <w:rPr>
          <w:szCs w:val="24"/>
        </w:rPr>
        <w:t>g</w:t>
      </w:r>
      <w:r>
        <w:rPr>
          <w:szCs w:val="24"/>
        </w:rPr>
        <w:t>keit heraus diese entstanden ist. Des Weiteren werden verschiedene Ko</w:t>
      </w:r>
      <w:r>
        <w:rPr>
          <w:szCs w:val="24"/>
        </w:rPr>
        <w:t>n</w:t>
      </w:r>
      <w:r>
        <w:rPr>
          <w:szCs w:val="24"/>
        </w:rPr>
        <w:t>zepte und auch Funktionsweisen angesprochen. Nachfolgend werden gäng</w:t>
      </w:r>
      <w:r>
        <w:rPr>
          <w:szCs w:val="24"/>
        </w:rPr>
        <w:t>i</w:t>
      </w:r>
      <w:r>
        <w:rPr>
          <w:szCs w:val="24"/>
        </w:rPr>
        <w:t>ge Versionsverwaltungssysteme unter die Lupe genommen und entspr</w:t>
      </w:r>
      <w:r>
        <w:rPr>
          <w:szCs w:val="24"/>
        </w:rPr>
        <w:t>e</w:t>
      </w:r>
      <w:r>
        <w:rPr>
          <w:szCs w:val="24"/>
        </w:rPr>
        <w:t>chend wichtige Begriffe erklärt, um sich ein Bild d</w:t>
      </w:r>
      <w:r w:rsidR="002F2CBB">
        <w:rPr>
          <w:szCs w:val="24"/>
        </w:rPr>
        <w:t xml:space="preserve">arüber </w:t>
      </w:r>
      <w:r w:rsidR="00A239F5">
        <w:rPr>
          <w:szCs w:val="24"/>
        </w:rPr>
        <w:t xml:space="preserve">zu </w:t>
      </w:r>
      <w:r w:rsidR="002F2CBB">
        <w:rPr>
          <w:szCs w:val="24"/>
        </w:rPr>
        <w:t>machen, welche</w:t>
      </w:r>
      <w:r>
        <w:rPr>
          <w:szCs w:val="24"/>
        </w:rPr>
        <w:t xml:space="preserve"> System</w:t>
      </w:r>
      <w:r w:rsidR="002F2CBB">
        <w:rPr>
          <w:szCs w:val="24"/>
        </w:rPr>
        <w:t>e</w:t>
      </w:r>
      <w:r>
        <w:rPr>
          <w:szCs w:val="24"/>
        </w:rPr>
        <w:t xml:space="preserve"> am geeignetsten für die Arbeit </w:t>
      </w:r>
      <w:r w:rsidR="002F2CBB">
        <w:rPr>
          <w:szCs w:val="24"/>
        </w:rPr>
        <w:t>in</w:t>
      </w:r>
      <w:r w:rsidR="00554AB0">
        <w:rPr>
          <w:szCs w:val="24"/>
        </w:rPr>
        <w:t xml:space="preserve"> Program</w:t>
      </w:r>
      <w:r w:rsidR="002F2CBB">
        <w:rPr>
          <w:szCs w:val="24"/>
        </w:rPr>
        <w:t>mier-Vorlesung</w:t>
      </w:r>
      <w:r w:rsidR="00A239F5">
        <w:rPr>
          <w:szCs w:val="24"/>
        </w:rPr>
        <w:t>en</w:t>
      </w:r>
      <w:r w:rsidR="002F2CBB">
        <w:rPr>
          <w:szCs w:val="24"/>
        </w:rPr>
        <w:t xml:space="preserve"> sind</w:t>
      </w:r>
      <w:r w:rsidR="00554AB0">
        <w:rPr>
          <w:szCs w:val="24"/>
        </w:rPr>
        <w:t>.</w:t>
      </w:r>
      <w:r w:rsidR="002F2CBB">
        <w:rPr>
          <w:szCs w:val="24"/>
        </w:rPr>
        <w:t xml:space="preserve"> Anschließend wird auf die V</w:t>
      </w:r>
      <w:r w:rsidR="002F2CBB" w:rsidRPr="00417B05">
        <w:rPr>
          <w:szCs w:val="24"/>
        </w:rPr>
        <w:t>ersionsverwaltungssoftware</w:t>
      </w:r>
      <w:r w:rsidR="002F2CBB">
        <w:rPr>
          <w:szCs w:val="24"/>
        </w:rPr>
        <w:t xml:space="preserve"> Git eingegangen</w:t>
      </w:r>
      <w:r w:rsidR="00554AB0">
        <w:rPr>
          <w:szCs w:val="24"/>
        </w:rPr>
        <w:t xml:space="preserve"> Den Abschl</w:t>
      </w:r>
      <w:r w:rsidR="00417B05">
        <w:rPr>
          <w:szCs w:val="24"/>
        </w:rPr>
        <w:t xml:space="preserve">uss bildet die Integration </w:t>
      </w:r>
      <w:r w:rsidR="002F2CBB">
        <w:rPr>
          <w:szCs w:val="24"/>
        </w:rPr>
        <w:t>von Git</w:t>
      </w:r>
      <w:r w:rsidR="00417B05" w:rsidRPr="00417B05">
        <w:rPr>
          <w:szCs w:val="24"/>
        </w:rPr>
        <w:t xml:space="preserve"> </w:t>
      </w:r>
      <w:r w:rsidR="00554AB0">
        <w:rPr>
          <w:szCs w:val="24"/>
        </w:rPr>
        <w:t>in die Vorlesung und die zug</w:t>
      </w:r>
      <w:r w:rsidR="00554AB0">
        <w:rPr>
          <w:szCs w:val="24"/>
        </w:rPr>
        <w:t>e</w:t>
      </w:r>
      <w:r w:rsidR="00554AB0">
        <w:rPr>
          <w:szCs w:val="24"/>
        </w:rPr>
        <w:t>hörige Handhabung.</w:t>
      </w:r>
    </w:p>
    <w:p w14:paraId="55AC42FE" w14:textId="77777777" w:rsidR="00A239F5" w:rsidRDefault="00A239F5">
      <w:pPr>
        <w:spacing w:line="276" w:lineRule="auto"/>
        <w:jc w:val="left"/>
        <w:rPr>
          <w:rFonts w:asciiTheme="majorHAnsi" w:eastAsiaTheme="majorEastAsia" w:hAnsiTheme="majorHAnsi" w:cstheme="majorBidi"/>
          <w:b/>
          <w:bCs/>
          <w:sz w:val="28"/>
          <w:szCs w:val="28"/>
        </w:rPr>
      </w:pPr>
      <w:r>
        <w:br w:type="page"/>
      </w:r>
    </w:p>
    <w:p w14:paraId="795DCC06" w14:textId="77777777" w:rsidR="006706F7" w:rsidRDefault="006706F7" w:rsidP="006706F7">
      <w:pPr>
        <w:pStyle w:val="berschrift1"/>
      </w:pPr>
      <w:bookmarkStart w:id="16" w:name="_Toc491688610"/>
      <w:bookmarkStart w:id="17" w:name="_Toc491707842"/>
      <w:bookmarkStart w:id="18" w:name="_Toc491688611"/>
      <w:bookmarkStart w:id="19" w:name="_Toc491707843"/>
      <w:bookmarkStart w:id="20" w:name="_Toc491688612"/>
      <w:bookmarkStart w:id="21" w:name="_Toc491707844"/>
      <w:bookmarkStart w:id="22" w:name="_Toc491688613"/>
      <w:bookmarkStart w:id="23" w:name="_Toc491707845"/>
      <w:bookmarkStart w:id="24" w:name="_Toc491688615"/>
      <w:bookmarkStart w:id="25" w:name="_Toc491707847"/>
      <w:bookmarkStart w:id="26" w:name="_Toc491688616"/>
      <w:bookmarkStart w:id="27" w:name="_Toc491707848"/>
      <w:bookmarkStart w:id="28" w:name="_Toc491688617"/>
      <w:bookmarkStart w:id="29" w:name="_Toc491707849"/>
      <w:bookmarkStart w:id="30" w:name="_Toc491688618"/>
      <w:bookmarkStart w:id="31" w:name="_Toc491707850"/>
      <w:bookmarkStart w:id="32" w:name="_Toc491688620"/>
      <w:bookmarkStart w:id="33" w:name="_Toc491707852"/>
      <w:bookmarkStart w:id="34" w:name="_Toc491688621"/>
      <w:bookmarkStart w:id="35" w:name="_Toc491707853"/>
      <w:bookmarkStart w:id="36" w:name="_Toc491688622"/>
      <w:bookmarkStart w:id="37" w:name="_Toc491707854"/>
      <w:bookmarkStart w:id="38" w:name="_Toc491688623"/>
      <w:bookmarkStart w:id="39" w:name="_Toc491707855"/>
      <w:bookmarkStart w:id="40" w:name="_Toc491688624"/>
      <w:bookmarkStart w:id="41" w:name="_Toc491707856"/>
      <w:bookmarkStart w:id="42" w:name="_Toc491688625"/>
      <w:bookmarkStart w:id="43" w:name="_Toc491707857"/>
      <w:bookmarkStart w:id="44" w:name="_Toc491688627"/>
      <w:bookmarkStart w:id="45" w:name="_Toc491707859"/>
      <w:bookmarkStart w:id="46" w:name="_Toc491688628"/>
      <w:bookmarkStart w:id="47" w:name="_Toc491707860"/>
      <w:bookmarkStart w:id="48" w:name="_Toc491688629"/>
      <w:bookmarkStart w:id="49" w:name="_Toc491707861"/>
      <w:bookmarkStart w:id="50" w:name="_Toc491688630"/>
      <w:bookmarkStart w:id="51" w:name="_Toc491707862"/>
      <w:bookmarkStart w:id="52" w:name="_Toc491688631"/>
      <w:bookmarkStart w:id="53" w:name="_Toc491707863"/>
      <w:bookmarkStart w:id="54" w:name="_Toc491688632"/>
      <w:bookmarkStart w:id="55" w:name="_Toc491707864"/>
      <w:bookmarkStart w:id="56" w:name="_Toc491688633"/>
      <w:bookmarkStart w:id="57" w:name="_Toc491707865"/>
      <w:bookmarkStart w:id="58" w:name="_Toc491688634"/>
      <w:bookmarkStart w:id="59" w:name="_Toc491707866"/>
      <w:bookmarkStart w:id="60" w:name="_Toc491688635"/>
      <w:bookmarkStart w:id="61" w:name="_Toc491707867"/>
      <w:bookmarkStart w:id="62" w:name="_Toc491688636"/>
      <w:bookmarkStart w:id="63" w:name="_Toc491707868"/>
      <w:bookmarkStart w:id="64" w:name="_Toc491688637"/>
      <w:bookmarkStart w:id="65" w:name="_Toc491707869"/>
      <w:bookmarkStart w:id="66" w:name="_Toc491688638"/>
      <w:bookmarkStart w:id="67" w:name="_Toc491707870"/>
      <w:bookmarkStart w:id="68" w:name="_Toc491688639"/>
      <w:bookmarkStart w:id="69" w:name="_Toc491707871"/>
      <w:bookmarkStart w:id="70" w:name="_Toc491688640"/>
      <w:bookmarkStart w:id="71" w:name="_Toc491707872"/>
      <w:bookmarkStart w:id="72" w:name="_Toc491688641"/>
      <w:bookmarkStart w:id="73" w:name="_Toc491707873"/>
      <w:bookmarkStart w:id="74" w:name="_Toc491688642"/>
      <w:bookmarkStart w:id="75" w:name="_Toc491707874"/>
      <w:bookmarkStart w:id="76" w:name="_Toc491688643"/>
      <w:bookmarkStart w:id="77" w:name="_Toc491707875"/>
      <w:bookmarkStart w:id="78" w:name="_Toc491688644"/>
      <w:bookmarkStart w:id="79" w:name="_Toc491707876"/>
      <w:bookmarkStart w:id="80" w:name="_Toc491688645"/>
      <w:bookmarkStart w:id="81" w:name="_Toc491707877"/>
      <w:bookmarkStart w:id="82" w:name="_Toc491688646"/>
      <w:bookmarkStart w:id="83" w:name="_Toc491707878"/>
      <w:bookmarkStart w:id="84" w:name="_Toc491688647"/>
      <w:bookmarkStart w:id="85" w:name="_Toc491707879"/>
      <w:bookmarkStart w:id="86" w:name="_Toc491688648"/>
      <w:bookmarkStart w:id="87" w:name="_Toc491707880"/>
      <w:bookmarkStart w:id="88" w:name="_Toc491688649"/>
      <w:bookmarkStart w:id="89" w:name="_Toc491707881"/>
      <w:bookmarkStart w:id="90" w:name="_Toc491688650"/>
      <w:bookmarkStart w:id="91" w:name="_Toc491707882"/>
      <w:bookmarkStart w:id="92" w:name="_Toc491688651"/>
      <w:bookmarkStart w:id="93" w:name="_Toc491707883"/>
      <w:bookmarkStart w:id="94" w:name="_Toc491688652"/>
      <w:bookmarkStart w:id="95" w:name="_Toc491707884"/>
      <w:bookmarkStart w:id="96" w:name="_Toc491688653"/>
      <w:bookmarkStart w:id="97" w:name="_Toc491707885"/>
      <w:bookmarkStart w:id="98" w:name="_Toc491688655"/>
      <w:bookmarkStart w:id="99" w:name="_Toc491707887"/>
      <w:bookmarkStart w:id="100" w:name="_Toc491688656"/>
      <w:bookmarkStart w:id="101" w:name="_Toc491707888"/>
      <w:bookmarkStart w:id="102" w:name="_Toc491688657"/>
      <w:bookmarkStart w:id="103" w:name="_Toc491707889"/>
      <w:bookmarkStart w:id="104" w:name="_Toc491688658"/>
      <w:bookmarkStart w:id="105" w:name="_Toc491707890"/>
      <w:bookmarkStart w:id="106" w:name="_Toc491688660"/>
      <w:bookmarkStart w:id="107" w:name="_Toc491707892"/>
      <w:bookmarkStart w:id="108" w:name="_Toc491688661"/>
      <w:bookmarkStart w:id="109" w:name="_Toc491707893"/>
      <w:bookmarkStart w:id="110" w:name="_Toc491688664"/>
      <w:bookmarkStart w:id="111" w:name="_Toc491707896"/>
      <w:bookmarkStart w:id="112" w:name="_Toc491688665"/>
      <w:bookmarkStart w:id="113" w:name="_Toc491707897"/>
      <w:bookmarkStart w:id="114" w:name="_Toc491688666"/>
      <w:bookmarkStart w:id="115" w:name="_Toc491707898"/>
      <w:bookmarkStart w:id="116" w:name="_Toc491688667"/>
      <w:bookmarkStart w:id="117" w:name="_Toc491707899"/>
      <w:bookmarkStart w:id="118" w:name="_Toc491688668"/>
      <w:bookmarkStart w:id="119" w:name="_Toc491707900"/>
      <w:bookmarkStart w:id="120" w:name="_Toc491688670"/>
      <w:bookmarkStart w:id="121" w:name="_Toc491707902"/>
      <w:bookmarkStart w:id="122" w:name="_Toc491688671"/>
      <w:bookmarkStart w:id="123" w:name="_Toc491707903"/>
      <w:bookmarkStart w:id="124" w:name="_Toc491688672"/>
      <w:bookmarkStart w:id="125" w:name="_Toc491707904"/>
      <w:bookmarkStart w:id="126" w:name="_Toc491688673"/>
      <w:bookmarkStart w:id="127" w:name="_Toc491707905"/>
      <w:bookmarkStart w:id="128" w:name="_Toc491688674"/>
      <w:bookmarkStart w:id="129" w:name="_Toc491707906"/>
      <w:bookmarkStart w:id="130" w:name="_Toc491688675"/>
      <w:bookmarkStart w:id="131" w:name="_Toc491707907"/>
      <w:bookmarkStart w:id="132" w:name="_Toc491688676"/>
      <w:bookmarkStart w:id="133" w:name="_Toc491707908"/>
      <w:bookmarkStart w:id="134" w:name="_Toc491688677"/>
      <w:bookmarkStart w:id="135" w:name="_Toc491707909"/>
      <w:bookmarkStart w:id="136" w:name="_Toc491688678"/>
      <w:bookmarkStart w:id="137" w:name="_Toc491707910"/>
      <w:bookmarkStart w:id="138" w:name="_Toc491688680"/>
      <w:bookmarkStart w:id="139" w:name="_Toc491707912"/>
      <w:bookmarkStart w:id="140" w:name="_Toc491688682"/>
      <w:bookmarkStart w:id="141" w:name="_Toc491707914"/>
      <w:bookmarkStart w:id="142" w:name="_Toc491688683"/>
      <w:bookmarkStart w:id="143" w:name="_Toc491707915"/>
      <w:bookmarkStart w:id="144" w:name="_Toc491688684"/>
      <w:bookmarkStart w:id="145" w:name="_Toc491707916"/>
      <w:bookmarkStart w:id="146" w:name="_Toc491688685"/>
      <w:bookmarkStart w:id="147" w:name="_Toc491707917"/>
      <w:bookmarkStart w:id="148" w:name="_Toc491688686"/>
      <w:bookmarkStart w:id="149" w:name="_Toc491707918"/>
      <w:bookmarkStart w:id="150" w:name="_Toc491688687"/>
      <w:bookmarkStart w:id="151" w:name="_Toc491707919"/>
      <w:bookmarkStart w:id="152" w:name="_Toc491688688"/>
      <w:bookmarkStart w:id="153" w:name="_Toc491707920"/>
      <w:bookmarkStart w:id="154" w:name="_Toc491688689"/>
      <w:bookmarkStart w:id="155" w:name="_Toc491707921"/>
      <w:bookmarkStart w:id="156" w:name="_Toc491688691"/>
      <w:bookmarkStart w:id="157" w:name="_Toc491707923"/>
      <w:bookmarkStart w:id="158" w:name="_Toc491688692"/>
      <w:bookmarkStart w:id="159" w:name="_Toc491707924"/>
      <w:bookmarkStart w:id="160" w:name="_Toc491688693"/>
      <w:bookmarkStart w:id="161" w:name="_Toc491707925"/>
      <w:bookmarkStart w:id="162" w:name="_Toc491688694"/>
      <w:bookmarkStart w:id="163" w:name="_Toc491707926"/>
      <w:bookmarkStart w:id="164" w:name="_Toc491688695"/>
      <w:bookmarkStart w:id="165" w:name="_Toc491707927"/>
      <w:bookmarkStart w:id="166" w:name="_Toc491688696"/>
      <w:bookmarkStart w:id="167" w:name="_Toc491707928"/>
      <w:bookmarkStart w:id="168" w:name="_Toc491688697"/>
      <w:bookmarkStart w:id="169" w:name="_Toc491707929"/>
      <w:bookmarkStart w:id="170" w:name="_Toc491688698"/>
      <w:bookmarkStart w:id="171" w:name="_Toc491707930"/>
      <w:bookmarkStart w:id="172" w:name="_Toc491688699"/>
      <w:bookmarkStart w:id="173" w:name="_Toc491707931"/>
      <w:bookmarkStart w:id="174" w:name="_Toc491688700"/>
      <w:bookmarkStart w:id="175" w:name="_Toc491707932"/>
      <w:bookmarkStart w:id="176" w:name="_Toc491688701"/>
      <w:bookmarkStart w:id="177" w:name="_Toc491707933"/>
      <w:bookmarkStart w:id="178" w:name="_Toc491688702"/>
      <w:bookmarkStart w:id="179" w:name="_Toc491707934"/>
      <w:bookmarkStart w:id="180" w:name="_Toc491688703"/>
      <w:bookmarkStart w:id="181" w:name="_Toc491707935"/>
      <w:bookmarkStart w:id="182" w:name="_Toc491688704"/>
      <w:bookmarkStart w:id="183" w:name="_Toc491707936"/>
      <w:bookmarkStart w:id="184" w:name="_Toc491688707"/>
      <w:bookmarkStart w:id="185" w:name="_Toc491707939"/>
      <w:bookmarkStart w:id="186" w:name="_Toc491688708"/>
      <w:bookmarkStart w:id="187" w:name="_Toc491707940"/>
      <w:bookmarkStart w:id="188" w:name="_Toc491688710"/>
      <w:bookmarkStart w:id="189" w:name="_Toc491707942"/>
      <w:bookmarkStart w:id="190" w:name="_Toc491688711"/>
      <w:bookmarkStart w:id="191" w:name="_Toc491707943"/>
      <w:bookmarkStart w:id="192" w:name="_Toc491688713"/>
      <w:bookmarkStart w:id="193" w:name="_Toc491707945"/>
      <w:bookmarkStart w:id="194" w:name="_Toc491688714"/>
      <w:bookmarkStart w:id="195" w:name="_Toc491707946"/>
      <w:bookmarkStart w:id="196" w:name="_Toc491688715"/>
      <w:bookmarkStart w:id="197" w:name="_Toc491707947"/>
      <w:bookmarkStart w:id="198" w:name="_Toc491688717"/>
      <w:bookmarkStart w:id="199" w:name="_Toc491707949"/>
      <w:bookmarkStart w:id="200" w:name="_Toc491688718"/>
      <w:bookmarkStart w:id="201" w:name="_Toc491707950"/>
      <w:bookmarkStart w:id="202" w:name="_Toc491688719"/>
      <w:bookmarkStart w:id="203" w:name="_Toc491707951"/>
      <w:bookmarkStart w:id="204" w:name="_Toc491688720"/>
      <w:bookmarkStart w:id="205" w:name="_Toc491707952"/>
      <w:bookmarkStart w:id="206" w:name="_Toc491688721"/>
      <w:bookmarkStart w:id="207" w:name="_Toc491707953"/>
      <w:bookmarkStart w:id="208" w:name="_Toc491688722"/>
      <w:bookmarkStart w:id="209" w:name="_Toc491707954"/>
      <w:bookmarkStart w:id="210" w:name="_Toc491688723"/>
      <w:bookmarkStart w:id="211" w:name="_Toc491707955"/>
      <w:bookmarkStart w:id="212" w:name="_Toc491688724"/>
      <w:bookmarkStart w:id="213" w:name="_Toc491707956"/>
      <w:bookmarkStart w:id="214" w:name="_Toc491688725"/>
      <w:bookmarkStart w:id="215" w:name="_Toc491707957"/>
      <w:bookmarkStart w:id="216" w:name="_Toc491688726"/>
      <w:bookmarkStart w:id="217" w:name="_Toc491707958"/>
      <w:bookmarkStart w:id="218" w:name="_Toc491688728"/>
      <w:bookmarkStart w:id="219" w:name="_Toc491707960"/>
      <w:bookmarkStart w:id="220" w:name="_Toc491688729"/>
      <w:bookmarkStart w:id="221" w:name="_Toc491707961"/>
      <w:bookmarkStart w:id="222" w:name="_Toc491688730"/>
      <w:bookmarkStart w:id="223" w:name="_Toc491707962"/>
      <w:bookmarkStart w:id="224" w:name="_Toc491688732"/>
      <w:bookmarkStart w:id="225" w:name="_Toc491707964"/>
      <w:bookmarkStart w:id="226" w:name="_Toc491688733"/>
      <w:bookmarkStart w:id="227" w:name="_Toc491707965"/>
      <w:bookmarkStart w:id="228" w:name="_Toc491688734"/>
      <w:bookmarkStart w:id="229" w:name="_Toc491707966"/>
      <w:bookmarkStart w:id="230" w:name="_Toc491688735"/>
      <w:bookmarkStart w:id="231" w:name="_Toc491707967"/>
      <w:bookmarkStart w:id="232" w:name="_Toc491688736"/>
      <w:bookmarkStart w:id="233" w:name="_Toc491707968"/>
      <w:bookmarkStart w:id="234" w:name="_Toc491688737"/>
      <w:bookmarkStart w:id="235" w:name="_Toc491707969"/>
      <w:bookmarkStart w:id="236" w:name="_Toc491688739"/>
      <w:bookmarkStart w:id="237" w:name="_Toc491707971"/>
      <w:bookmarkStart w:id="238" w:name="_Toc491688740"/>
      <w:bookmarkStart w:id="239" w:name="_Toc491707972"/>
      <w:bookmarkStart w:id="240" w:name="_Toc491688742"/>
      <w:bookmarkStart w:id="241" w:name="_Toc491707974"/>
      <w:bookmarkStart w:id="242" w:name="_Toc491688743"/>
      <w:bookmarkStart w:id="243" w:name="_Toc491707975"/>
      <w:bookmarkStart w:id="244" w:name="_Toc491688744"/>
      <w:bookmarkStart w:id="245" w:name="_Toc491707976"/>
      <w:bookmarkStart w:id="246" w:name="_Toc491688745"/>
      <w:bookmarkStart w:id="247" w:name="_Toc491707977"/>
      <w:bookmarkStart w:id="248" w:name="_Toc491688746"/>
      <w:bookmarkStart w:id="249" w:name="_Toc491707978"/>
      <w:bookmarkStart w:id="250" w:name="_Toc491688747"/>
      <w:bookmarkStart w:id="251" w:name="_Toc491707979"/>
      <w:bookmarkStart w:id="252" w:name="_Toc491688748"/>
      <w:bookmarkStart w:id="253" w:name="_Toc491707980"/>
      <w:bookmarkStart w:id="254" w:name="_Toc491707981"/>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r w:rsidRPr="00A93992">
        <w:lastRenderedPageBreak/>
        <w:t>Grundlagen</w:t>
      </w:r>
      <w:bookmarkEnd w:id="254"/>
    </w:p>
    <w:p w14:paraId="1E690621" w14:textId="77777777" w:rsidR="006706F7" w:rsidRDefault="006706F7" w:rsidP="006706F7"/>
    <w:p w14:paraId="3E1CF4E2" w14:textId="77777777" w:rsidR="006706F7" w:rsidRDefault="006706F7" w:rsidP="006706F7">
      <w:r>
        <w:t>Dieses Kapitel geht auf wichtiges und fundamentales Wissen im Bereich von Versionsverwaltung und verteilter Versionsverwaltung ein. Es wird erklärt was Versionsverwaltung ist, warum es notwendig ist, welche Konzepte d</w:t>
      </w:r>
      <w:r>
        <w:t>a</w:t>
      </w:r>
      <w:r>
        <w:t>hinter stecken und warum heutzutage verteilte Versionsverwaltung bevorzugt wird.</w:t>
      </w:r>
    </w:p>
    <w:p w14:paraId="77EB5438" w14:textId="77777777" w:rsidR="006706F7" w:rsidRDefault="006706F7" w:rsidP="006706F7"/>
    <w:p w14:paraId="1A0AEB8C" w14:textId="77777777" w:rsidR="006706F7" w:rsidRDefault="006706F7" w:rsidP="006706F7">
      <w:pPr>
        <w:pStyle w:val="berschrift2"/>
      </w:pPr>
      <w:bookmarkStart w:id="255" w:name="_Toc491707982"/>
      <w:r>
        <w:t>Definition</w:t>
      </w:r>
      <w:bookmarkEnd w:id="255"/>
    </w:p>
    <w:p w14:paraId="2FFB0F6F" w14:textId="77777777" w:rsidR="006706F7" w:rsidRPr="008B458C" w:rsidRDefault="006706F7" w:rsidP="006706F7"/>
    <w:p w14:paraId="4D8BEA4B" w14:textId="77777777" w:rsidR="006706F7" w:rsidRDefault="006706F7" w:rsidP="006706F7">
      <w:pPr>
        <w:rPr>
          <w:b/>
        </w:rPr>
      </w:pPr>
      <w:commentRangeStart w:id="256"/>
      <w:r w:rsidRPr="008B458C">
        <w:rPr>
          <w:b/>
        </w:rPr>
        <w:t>Definition 1</w:t>
      </w:r>
      <w:commentRangeEnd w:id="256"/>
      <w:r w:rsidR="008234DD">
        <w:rPr>
          <w:rStyle w:val="Kommentarzeichen"/>
        </w:rPr>
        <w:commentReference w:id="256"/>
      </w:r>
    </w:p>
    <w:p w14:paraId="0BA81857" w14:textId="4082B4F8" w:rsidR="006706F7" w:rsidRDefault="006706F7" w:rsidP="006706F7">
      <w:pPr>
        <w:spacing w:after="0"/>
      </w:pPr>
      <w:commentRangeStart w:id="257"/>
      <w:r w:rsidRPr="00C006E2">
        <w:rPr>
          <w:szCs w:val="24"/>
        </w:rPr>
        <w:t>„Eine Versionsverwaltung hat die Aufgabe, den Werdegang eines Projektes zu protokollieren. Sie übernimmt die Versionierung und die Archivierung der Daten und ermöglicht den gemeinsamen Zugriff darauf. Dabei kann jede Ä</w:t>
      </w:r>
      <w:r w:rsidRPr="00C006E2">
        <w:rPr>
          <w:szCs w:val="24"/>
        </w:rPr>
        <w:t>n</w:t>
      </w:r>
      <w:r w:rsidRPr="00C006E2">
        <w:rPr>
          <w:szCs w:val="24"/>
        </w:rPr>
        <w:t>derung und jeder Stand verfolgt, rückgängig gemacht oder wiederhergestellt werden.“</w:t>
      </w:r>
      <w:r w:rsidRPr="00C006E2">
        <w:t xml:space="preserve"> </w:t>
      </w:r>
      <w:r>
        <w:fldChar w:fldCharType="begin"/>
      </w:r>
      <w:r w:rsidR="003F4995">
        <w:instrText>ADDIN CITAVI.PLACEHOLDER 221c1440-110f-4565-b267-cbbe5be1b724 PFBsYWNlaG9sZGVyPg0KICA8QWRkSW5WZXJzaW9uPjUuNi4wLjI8L0FkZEluVmVyc2lvbj4NCiAgPElkPjIyMWMxNDQwLTExMGYtNDU2NS1iMjY3LWNiYmU1YmUxYjcyNDwvSWQ+DQogIDxFbnRyaWVzPg0KICAgIDxFbnRyeT4NCiAgICAgIDxBc3NvY2lhdGVXaXRoS25vd2xlZGdlSXRlbUlkPmI2NzMzMzUwLTJhYzUtNGM2Yi04NTI3LTgxM2M1MTRlMWZhMDwvQXNzb2NpYXRlV2l0aEtub3dsZWRnZUl0ZW1JZD4NCiAgICAgIDxJZD5jZDZiNWY2YS1kNjE1LTQxZDktODEwNi0yYzZmYWNjNmJjNDI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HbG9zc2FyV2lraSAyMDE2LCBTLiAxKTwvVGV4dD4NCiAgICA8L1RleHRVbml0Pg0KICA8L1RleHRVbml0cz4NCjwvUGxhY2Vob2xkZXI+</w:instrText>
      </w:r>
      <w:r>
        <w:fldChar w:fldCharType="separate"/>
      </w:r>
      <w:r>
        <w:t>(GlossarWiki 2016, S. 1)</w:t>
      </w:r>
      <w:r>
        <w:fldChar w:fldCharType="end"/>
      </w:r>
      <w:commentRangeEnd w:id="257"/>
      <w:r w:rsidR="00D71776">
        <w:rPr>
          <w:rStyle w:val="Kommentarzeichen"/>
        </w:rPr>
        <w:commentReference w:id="257"/>
      </w:r>
    </w:p>
    <w:p w14:paraId="4ABA73F5" w14:textId="77777777" w:rsidR="006706F7" w:rsidRDefault="006706F7" w:rsidP="006706F7">
      <w:pPr>
        <w:spacing w:after="0"/>
        <w:rPr>
          <w:b/>
          <w:szCs w:val="24"/>
        </w:rPr>
      </w:pPr>
    </w:p>
    <w:p w14:paraId="6DFF5A3D" w14:textId="77777777" w:rsidR="006706F7" w:rsidRPr="008B458C" w:rsidRDefault="006706F7" w:rsidP="006706F7">
      <w:pPr>
        <w:spacing w:after="0"/>
        <w:rPr>
          <w:b/>
          <w:szCs w:val="24"/>
        </w:rPr>
      </w:pPr>
      <w:r w:rsidRPr="008B458C">
        <w:rPr>
          <w:b/>
          <w:szCs w:val="24"/>
        </w:rPr>
        <w:t>Definition 2</w:t>
      </w:r>
    </w:p>
    <w:p w14:paraId="7835C700" w14:textId="77777777" w:rsidR="006706F7" w:rsidRDefault="006706F7" w:rsidP="006706F7">
      <w:pPr>
        <w:spacing w:after="0"/>
        <w:rPr>
          <w:szCs w:val="24"/>
        </w:rPr>
      </w:pPr>
    </w:p>
    <w:p w14:paraId="422039F8" w14:textId="204230E2" w:rsidR="006706F7" w:rsidRDefault="006706F7" w:rsidP="006706F7">
      <w:pPr>
        <w:spacing w:after="0"/>
      </w:pPr>
      <w:r w:rsidRPr="00C006E2">
        <w:rPr>
          <w:szCs w:val="24"/>
        </w:rPr>
        <w:t>„</w:t>
      </w:r>
      <w:r w:rsidRPr="00C006E2">
        <w:rPr>
          <w:color w:val="000000"/>
          <w:szCs w:val="24"/>
        </w:rPr>
        <w:t>Eine Versionsverwaltung ist ein System mit dem Änderungen an Dateien auf Befehl</w:t>
      </w:r>
      <w:r>
        <w:rPr>
          <w:color w:val="000000"/>
          <w:szCs w:val="24"/>
        </w:rPr>
        <w:t xml:space="preserve"> </w:t>
      </w:r>
      <w:r w:rsidRPr="00C006E2">
        <w:rPr>
          <w:color w:val="000000"/>
          <w:szCs w:val="24"/>
        </w:rPr>
        <w:t>der Benutzer aufgezeichnet werden und bei Bedarf jede der vorher</w:t>
      </w:r>
      <w:r w:rsidRPr="00C006E2">
        <w:rPr>
          <w:color w:val="000000"/>
          <w:szCs w:val="24"/>
        </w:rPr>
        <w:t>i</w:t>
      </w:r>
      <w:r w:rsidRPr="00C006E2">
        <w:rPr>
          <w:color w:val="000000"/>
          <w:szCs w:val="24"/>
        </w:rPr>
        <w:t xml:space="preserve">gen Dateiversionen wiederhergestellt werden kann. Der zentrale Ort an dem die Änderungen der Dateien aufgezeichnet werden nennt sich Repository. Zusätzlich </w:t>
      </w:r>
      <w:r>
        <w:rPr>
          <w:color w:val="000000"/>
          <w:szCs w:val="24"/>
        </w:rPr>
        <w:t>zur Benutzung eines Repositories</w:t>
      </w:r>
      <w:r w:rsidRPr="00C006E2">
        <w:rPr>
          <w:color w:val="000000"/>
          <w:szCs w:val="24"/>
        </w:rPr>
        <w:t xml:space="preserve"> von lediglich einem Benutzer, bieten die meisten Versionsverwaltungen die Möglichkeit, dass mehrere B</w:t>
      </w:r>
      <w:r w:rsidRPr="00C006E2">
        <w:rPr>
          <w:color w:val="000000"/>
          <w:szCs w:val="24"/>
        </w:rPr>
        <w:t>e</w:t>
      </w:r>
      <w:r w:rsidRPr="00C006E2">
        <w:rPr>
          <w:color w:val="000000"/>
          <w:szCs w:val="24"/>
        </w:rPr>
        <w:t>nutzer gleichzeitig an Dateien arbeiten können, ohne dass dabei eine Änd</w:t>
      </w:r>
      <w:r w:rsidRPr="00C006E2">
        <w:rPr>
          <w:color w:val="000000"/>
          <w:szCs w:val="24"/>
        </w:rPr>
        <w:t>e</w:t>
      </w:r>
      <w:r w:rsidRPr="00C006E2">
        <w:rPr>
          <w:color w:val="000000"/>
          <w:szCs w:val="24"/>
        </w:rPr>
        <w:t>rung eines Nutzers verloren geht. Die Kombination dieser Eigenschaften bi</w:t>
      </w:r>
      <w:r w:rsidRPr="00C006E2">
        <w:rPr>
          <w:color w:val="000000"/>
          <w:szCs w:val="24"/>
        </w:rPr>
        <w:t>e</w:t>
      </w:r>
      <w:r w:rsidRPr="00C006E2">
        <w:rPr>
          <w:color w:val="000000"/>
          <w:szCs w:val="24"/>
        </w:rPr>
        <w:t>tet die Grundlage der Softwareentwicklung im Team. Dies bedeutet jedoch keineswegs, dass Versionsverwaltungen lediglich für die Softwareentwic</w:t>
      </w:r>
      <w:r w:rsidRPr="00C006E2">
        <w:rPr>
          <w:color w:val="000000"/>
          <w:szCs w:val="24"/>
        </w:rPr>
        <w:t>k</w:t>
      </w:r>
      <w:r w:rsidRPr="00C006E2">
        <w:rPr>
          <w:color w:val="000000"/>
          <w:szCs w:val="24"/>
        </w:rPr>
        <w:t>lung interessant sind. Ebenso kann man die Systeme dazu nutzen, um Änd</w:t>
      </w:r>
      <w:r w:rsidRPr="00C006E2">
        <w:rPr>
          <w:color w:val="000000"/>
          <w:szCs w:val="24"/>
        </w:rPr>
        <w:t>e</w:t>
      </w:r>
      <w:r w:rsidRPr="00C006E2">
        <w:rPr>
          <w:color w:val="000000"/>
          <w:szCs w:val="24"/>
        </w:rPr>
        <w:t xml:space="preserve">rungen an Bildern, Audiodateien oder sogar Binärdateien nachzuverfolgen </w:t>
      </w:r>
      <w:r w:rsidRPr="00C006E2">
        <w:rPr>
          <w:color w:val="000000"/>
          <w:szCs w:val="24"/>
        </w:rPr>
        <w:lastRenderedPageBreak/>
        <w:t>und alte Versionen wiederherzustellen. Gerade große Projekte in der Bild- und Tonbearbeitung brauchen viel Platz auf der Festplatte und im Arbeit</w:t>
      </w:r>
      <w:r w:rsidRPr="00C006E2">
        <w:rPr>
          <w:color w:val="000000"/>
          <w:szCs w:val="24"/>
        </w:rPr>
        <w:t>s</w:t>
      </w:r>
      <w:r w:rsidRPr="00C006E2">
        <w:rPr>
          <w:color w:val="000000"/>
          <w:szCs w:val="24"/>
        </w:rPr>
        <w:t xml:space="preserve">speicher, da sie selbst die Option bieten alle Änderungen nichtdestruktiv </w:t>
      </w:r>
      <w:r w:rsidRPr="008234DD">
        <w:rPr>
          <w:color w:val="000000"/>
          <w:szCs w:val="24"/>
          <w:vertAlign w:val="superscript"/>
        </w:rPr>
        <w:t>1</w:t>
      </w:r>
      <w:r w:rsidRPr="00C006E2">
        <w:rPr>
          <w:color w:val="000000"/>
          <w:szCs w:val="24"/>
        </w:rPr>
        <w:t xml:space="preserve"> </w:t>
      </w:r>
      <w:r w:rsidR="008234DD">
        <w:rPr>
          <w:color w:val="000000"/>
          <w:szCs w:val="24"/>
        </w:rPr>
        <w:t xml:space="preserve">[sic] </w:t>
      </w:r>
      <w:r w:rsidRPr="00C006E2">
        <w:rPr>
          <w:color w:val="000000"/>
          <w:szCs w:val="24"/>
        </w:rPr>
        <w:t>durchzuführen und somit eine eigene Versionsverwaltung enthalten. Die Anforderungen an die Rechner könnten jedoch immens gesenkt werden, wenn man lediglich die aktuell nötigen Daten bereithält, anstatt des gesa</w:t>
      </w:r>
      <w:r w:rsidRPr="00C006E2">
        <w:rPr>
          <w:color w:val="000000"/>
          <w:szCs w:val="24"/>
        </w:rPr>
        <w:t>m</w:t>
      </w:r>
      <w:r w:rsidRPr="00C006E2">
        <w:rPr>
          <w:color w:val="000000"/>
          <w:szCs w:val="24"/>
        </w:rPr>
        <w:t>ten Werdegangs einer Datei. Dies kann man erreichen, indem man die pr</w:t>
      </w:r>
      <w:r w:rsidRPr="00C006E2">
        <w:rPr>
          <w:color w:val="000000"/>
          <w:szCs w:val="24"/>
        </w:rPr>
        <w:t>o</w:t>
      </w:r>
      <w:r w:rsidRPr="00C006E2">
        <w:rPr>
          <w:color w:val="000000"/>
          <w:szCs w:val="24"/>
        </w:rPr>
        <w:t>grammeigene Versionsverwaltung deaktiviert und</w:t>
      </w:r>
      <w:r>
        <w:rPr>
          <w:color w:val="000000"/>
          <w:szCs w:val="24"/>
        </w:rPr>
        <w:t xml:space="preserve"> </w:t>
      </w:r>
      <w:r w:rsidRPr="00C006E2">
        <w:rPr>
          <w:color w:val="000000"/>
          <w:szCs w:val="24"/>
        </w:rPr>
        <w:t>stattdessen auf ein System wie Git oder Subversion setzt.</w:t>
      </w:r>
      <w:r w:rsidRPr="00C006E2">
        <w:rPr>
          <w:szCs w:val="24"/>
        </w:rPr>
        <w:t>“</w:t>
      </w:r>
      <w:r w:rsidRPr="00C006E2">
        <w:t xml:space="preserve"> </w:t>
      </w:r>
      <w:r>
        <w:fldChar w:fldCharType="begin"/>
      </w:r>
      <w:r w:rsidR="003F4995">
        <w:instrText>ADDIN CITAVI.PLACEHOLDER 7ecf64dd-812e-4198-8de7-13516adb3fdc PFBsYWNlaG9sZGVyPg0KICA8QWRkSW5WZXJzaW9uPjUuNi4wLjI8L0FkZEluVmVyc2lvbj4NCiAgPElkPjdlY2Y2NGRkLTgxMmUtNDE5OC04ZGU3LTEzNTE2YWRiM2ZkYzwvSWQ+DQogIDxFbnRyaWVzPg0KICAgIDxFbnRyeT4NCiAgICAgIDxBc3NvY2lhdGVXaXRoS25vd2xlZGdlSXRlbUlkPmFhZGIzODc3LTlmYTQtNGMwNC1iZmMyLWZkMDIxNDA5NTJiZDwvQXNzb2NpYXRlV2l0aEtub3dsZWRnZUl0ZW1JZD4NCiAgICAgIDxJZD40NjEwNTBmYi04ZDM0LTRhZjUtYjUyYS02MjFhODE2NGQ4ZWU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RGlyZWN0UXVvdGF0aW9uPC9RdW90YXRpb25UeXBlPg0KICAgICAgPFJlZmVyZW5jZUlkPjcxOTc4Nzk5LTI0YjMtNGI5MC04ODBmLTYyZWY2MDdmYWVjMj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1hdWVsIDIwMTMsIFMuIDUpPC9UZXh0Pg0KICAgIDwvVGV4dFVuaXQ+DQogIDwvVGV4dFVuaXRzPg0KPC9QbGFjZWhvbGRlcj4=</w:instrText>
      </w:r>
      <w:r>
        <w:fldChar w:fldCharType="separate"/>
      </w:r>
      <w:r>
        <w:t>(Mauel 2013, S. 5)</w:t>
      </w:r>
      <w:r>
        <w:fldChar w:fldCharType="end"/>
      </w:r>
    </w:p>
    <w:p w14:paraId="695CB961" w14:textId="77777777" w:rsidR="006706F7" w:rsidRDefault="006706F7" w:rsidP="006706F7"/>
    <w:p w14:paraId="2540B9B9" w14:textId="77777777" w:rsidR="006706F7" w:rsidRDefault="006706F7" w:rsidP="006706F7">
      <w:pPr>
        <w:pStyle w:val="berschrift2"/>
      </w:pPr>
      <w:bookmarkStart w:id="258" w:name="_Toc491707983"/>
      <w:r>
        <w:t>Was ist Versionsverwaltung</w:t>
      </w:r>
      <w:bookmarkEnd w:id="258"/>
    </w:p>
    <w:p w14:paraId="3F21AEDF" w14:textId="77777777" w:rsidR="006706F7" w:rsidRDefault="006706F7" w:rsidP="006706F7"/>
    <w:p w14:paraId="0A3E717D" w14:textId="28114CCA" w:rsidR="006706F7" w:rsidRDefault="006706F7" w:rsidP="006706F7">
      <w:r w:rsidRPr="00F91FFF">
        <w:rPr>
          <w:szCs w:val="24"/>
        </w:rPr>
        <w:t>„Arbeit, die Sie nicht mit einem Versionskontrollsystem verwalten, ist Arbeit, die Sie möglicherweise noch einmal machen müssen - sei es weil Sie vers</w:t>
      </w:r>
      <w:r w:rsidRPr="00F91FFF">
        <w:rPr>
          <w:szCs w:val="24"/>
        </w:rPr>
        <w:t>e</w:t>
      </w:r>
      <w:r w:rsidRPr="00F91FFF">
        <w:rPr>
          <w:szCs w:val="24"/>
        </w:rPr>
        <w:t>hentlich eine Datei löschen oder Teile als obsolet betrachten, die Sie später doch wieder benötigen.“</w:t>
      </w:r>
      <w:r w:rsidRPr="00F91FFF">
        <w:t xml:space="preserve"> </w:t>
      </w:r>
      <w:r>
        <w:fldChar w:fldCharType="begin"/>
      </w:r>
      <w:r w:rsidR="003F4995">
        <w:instrText>ADDIN CITAVI.PLACEHOLDER 8c42c40f-f5fc-4cd5-a447-e8b7f76c3607 PFBsYWNlaG9sZGVyPg0KICA8QWRkSW5WZXJzaW9uPjUuNi4wLjI8L0FkZEluVmVyc2lvbj4NCiAgPElkPjhjNDJjNDBmLWY1ZmMtNGNkNS1hNDQ3LWU4YjdmNzZjMzYwNzwvSWQ+DQogIDxFbnRyaWVzPg0KICAgIDxFbnRyeT4NCiAgICAgIDxBc3NvY2lhdGVXaXRoS25vd2xlZGdlSXRlbUlkPjA0ZGQ4NGFlLTU3ZjEtNDExYy1iY2M2LWJhNjVkMmM0YTIyNDwvQXNzb2NpYXRlV2l0aEtub3dsZWRnZUl0ZW1JZD4NCiAgICAgIDxJZD5lOTJhMzkyYy1hN2MyLTQ4MmItOGU3Ni00M2ZiZDlhNTA2ZmM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IYWVuZWwgdW5kIFBsZW56IDIwMTEsIFMuIDE0KTwvVGV4dD4NCiAgICA8L1RleHRVbml0Pg0KICA8L1RleHRVbml0cz4NCjwvUGxhY2Vob2xkZXI+</w:instrText>
      </w:r>
      <w:r>
        <w:fldChar w:fldCharType="separate"/>
      </w:r>
      <w:r>
        <w:t>(Haenel und Plenz 2011, S. 14)</w:t>
      </w:r>
      <w:r>
        <w:fldChar w:fldCharType="end"/>
      </w:r>
    </w:p>
    <w:p w14:paraId="18947F09" w14:textId="77777777" w:rsidR="006706F7" w:rsidRDefault="006706F7" w:rsidP="006706F7">
      <w:r>
        <w:t>Das obige Zitat unterstreicht das Argument, wie wichtig die Arbeit mit Vers</w:t>
      </w:r>
      <w:r>
        <w:t>i</w:t>
      </w:r>
      <w:r>
        <w:t>onsverwaltung in manchen Bereichen sein kann. Versionsverwaltung kann unter anderem dafür sorgen, dass bei einer sorgfältigen Planung viel Zeit gespart wird. Beispielsweise können verlorengeglaubte Dateien wiederhe</w:t>
      </w:r>
      <w:r>
        <w:t>r</w:t>
      </w:r>
      <w:r>
        <w:t>gestellt werden. Dadurch muss bei einem unterlaufenen Fehler, die bereits getane Arbeit nicht wiederholt werden.</w:t>
      </w:r>
    </w:p>
    <w:p w14:paraId="13DA3FB5" w14:textId="77777777" w:rsidR="006706F7" w:rsidRDefault="006706F7" w:rsidP="006706F7">
      <w:pPr>
        <w:rPr>
          <w:color w:val="000000"/>
          <w:szCs w:val="24"/>
        </w:rPr>
      </w:pPr>
      <w:r w:rsidRPr="00510040">
        <w:rPr>
          <w:color w:val="000000"/>
          <w:szCs w:val="24"/>
        </w:rPr>
        <w:t>Versionsverwaltung bedeutet im Prinzip nichts anderes, als das von Dateien Versionen erstellt werden können, um diese dann je nach Gebrauch zu ve</w:t>
      </w:r>
      <w:r w:rsidRPr="00510040">
        <w:rPr>
          <w:color w:val="000000"/>
          <w:szCs w:val="24"/>
        </w:rPr>
        <w:t>r</w:t>
      </w:r>
      <w:r w:rsidRPr="00510040">
        <w:rPr>
          <w:color w:val="000000"/>
          <w:szCs w:val="24"/>
        </w:rPr>
        <w:t>walten. Jede noch so kleine Änderung an einer Datei erstellt eine neue Ve</w:t>
      </w:r>
      <w:r w:rsidRPr="00510040">
        <w:rPr>
          <w:color w:val="000000"/>
          <w:szCs w:val="24"/>
        </w:rPr>
        <w:t>r</w:t>
      </w:r>
      <w:r w:rsidRPr="00510040">
        <w:rPr>
          <w:color w:val="000000"/>
          <w:szCs w:val="24"/>
        </w:rPr>
        <w:t>sion dieser. Der Begriff »Version« kann vieles Bedeuten, doch wenn man im Bereich der Versionskontrolle davon spricht, handelt es sich um die Version einer einzelnen Datei oder der Ansammlung mehrerer Dateien.</w:t>
      </w:r>
      <w:r>
        <w:rPr>
          <w:rStyle w:val="Funotenzeichen"/>
        </w:rPr>
        <w:footnoteReference w:id="4"/>
      </w:r>
    </w:p>
    <w:p w14:paraId="36CAC883" w14:textId="77777777" w:rsidR="006706F7" w:rsidRDefault="006706F7" w:rsidP="006706F7">
      <w:r w:rsidRPr="00510040">
        <w:lastRenderedPageBreak/>
        <w:t>Dadurch soll das gemeinsame Arbeiten an einer Vielzahl von Dokumenten ermöglicht werden. Dabei gilt die höchste Priorität der Vermeidung von D</w:t>
      </w:r>
      <w:r w:rsidRPr="00510040">
        <w:t>a</w:t>
      </w:r>
      <w:r w:rsidRPr="00510040">
        <w:t>tenverlust bei gleichzeitiger Entwicklung durch mehrere Personen.</w:t>
      </w:r>
      <w:r>
        <w:rPr>
          <w:rStyle w:val="Funotenzeichen"/>
        </w:rPr>
        <w:footnoteReference w:id="5"/>
      </w:r>
    </w:p>
    <w:p w14:paraId="2D7AE27B" w14:textId="77777777" w:rsidR="008234DD" w:rsidRDefault="006706F7" w:rsidP="006706F7">
      <w:pPr>
        <w:rPr>
          <w:szCs w:val="24"/>
        </w:rPr>
      </w:pPr>
      <w:r w:rsidRPr="00A72C64">
        <w:rPr>
          <w:szCs w:val="24"/>
        </w:rPr>
        <w:t>Egal ob eine reine Textdatei bearbeitet wird, ein Bild oder ein Video, es ist üblich, dass der aktuelle Stand immer wieder gesichert wird, damit die bereits verrichtete Arbeit nicht verloren geht oder damit man bei Bedarf auf eine ält</w:t>
      </w:r>
      <w:r w:rsidRPr="00A72C64">
        <w:rPr>
          <w:szCs w:val="24"/>
        </w:rPr>
        <w:t>e</w:t>
      </w:r>
      <w:r w:rsidRPr="00A72C64">
        <w:rPr>
          <w:szCs w:val="24"/>
        </w:rPr>
        <w:t>re Version zurückgreifen kann. Die Vorgehensweise bei der Benennung di</w:t>
      </w:r>
      <w:r w:rsidRPr="00A72C64">
        <w:rPr>
          <w:szCs w:val="24"/>
        </w:rPr>
        <w:t>e</w:t>
      </w:r>
      <w:r w:rsidRPr="00A72C64">
        <w:rPr>
          <w:szCs w:val="24"/>
        </w:rPr>
        <w:t>ser "Sicherheitskopien" ist von Mensch zu Mensch unterschiedlich. Manche geben die aktuelle Versionsnummer der Datei bei, andere wiederum erze</w:t>
      </w:r>
      <w:r w:rsidRPr="00A72C64">
        <w:rPr>
          <w:szCs w:val="24"/>
        </w:rPr>
        <w:t>u</w:t>
      </w:r>
      <w:r w:rsidRPr="00A72C64">
        <w:rPr>
          <w:szCs w:val="24"/>
        </w:rPr>
        <w:t>gen verschiedene Ordner mit dem entsprechenden Datum.</w:t>
      </w:r>
    </w:p>
    <w:p w14:paraId="1C7B278D" w14:textId="5E4F5BB4" w:rsidR="006706F7" w:rsidRDefault="006706F7" w:rsidP="006706F7">
      <w:pPr>
        <w:rPr>
          <w:szCs w:val="24"/>
        </w:rPr>
      </w:pPr>
      <w:r w:rsidRPr="00A72C64">
        <w:rPr>
          <w:szCs w:val="24"/>
        </w:rPr>
        <w:t>Diese Vorgehensweisen sind zwar nicht ganz falsch, doch weder sind sie praktisch noch sind sie resistent gegen Fehleranfälligkeit. Wenn zu viele D</w:t>
      </w:r>
      <w:r w:rsidRPr="00A72C64">
        <w:rPr>
          <w:szCs w:val="24"/>
        </w:rPr>
        <w:t>a</w:t>
      </w:r>
      <w:r w:rsidRPr="00A72C64">
        <w:rPr>
          <w:szCs w:val="24"/>
        </w:rPr>
        <w:t>teien versioniert werden müssen und diese keine eindeutigen Namen zug</w:t>
      </w:r>
      <w:r w:rsidRPr="00A72C64">
        <w:rPr>
          <w:szCs w:val="24"/>
        </w:rPr>
        <w:t>e</w:t>
      </w:r>
      <w:r w:rsidRPr="00A72C64">
        <w:rPr>
          <w:szCs w:val="24"/>
        </w:rPr>
        <w:t xml:space="preserve">wiesen bekommen, dann </w:t>
      </w:r>
      <w:r>
        <w:rPr>
          <w:szCs w:val="24"/>
        </w:rPr>
        <w:t>ist die Wahrscheinlichkeit sehr hoch, dass Versi</w:t>
      </w:r>
      <w:r>
        <w:rPr>
          <w:szCs w:val="24"/>
        </w:rPr>
        <w:t>o</w:t>
      </w:r>
      <w:r>
        <w:rPr>
          <w:szCs w:val="24"/>
        </w:rPr>
        <w:t>nen von Dateien verloren gehen</w:t>
      </w:r>
      <w:r w:rsidRPr="00A72C64">
        <w:rPr>
          <w:szCs w:val="24"/>
        </w:rPr>
        <w:t>.</w:t>
      </w:r>
      <w:r>
        <w:rPr>
          <w:rStyle w:val="Funotenzeichen"/>
        </w:rPr>
        <w:footnoteReference w:id="6"/>
      </w:r>
    </w:p>
    <w:p w14:paraId="3BA91D85" w14:textId="77777777" w:rsidR="006706F7" w:rsidRDefault="006706F7" w:rsidP="006706F7">
      <w:pPr>
        <w:rPr>
          <w:szCs w:val="24"/>
        </w:rPr>
      </w:pPr>
      <w:r w:rsidRPr="00A72C64">
        <w:rPr>
          <w:szCs w:val="24"/>
        </w:rPr>
        <w:t>Zur Lösung dieser Probleme wurden Versionsverwaltungssysteme entw</w:t>
      </w:r>
      <w:r w:rsidRPr="00A72C64">
        <w:rPr>
          <w:szCs w:val="24"/>
        </w:rPr>
        <w:t>i</w:t>
      </w:r>
      <w:r w:rsidRPr="00A72C64">
        <w:rPr>
          <w:szCs w:val="24"/>
        </w:rPr>
        <w:t>ckelt, die es erlauben, genau nachzusehen wer etwas wann und weshalb geändert hat, um bei Bedarf die entsprechenden Änderungen rückgängig zu machen. Das System notiert sich nämlich, wer eine Datei geändert hat mit der dazugehörigen Uhrzeit und verweist auf den Abschnitt in der Datei, die geändert worden ist. So entsteht nach und nach mit jeder Änderung eine Ä</w:t>
      </w:r>
      <w:r w:rsidRPr="00A72C64">
        <w:rPr>
          <w:szCs w:val="24"/>
        </w:rPr>
        <w:t>n</w:t>
      </w:r>
      <w:r w:rsidRPr="00A72C64">
        <w:rPr>
          <w:szCs w:val="24"/>
        </w:rPr>
        <w:t>derungshistorie, die dem Arbeiten an mehreren Dateien Erleichterung bri</w:t>
      </w:r>
      <w:r w:rsidRPr="00A72C64">
        <w:rPr>
          <w:szCs w:val="24"/>
        </w:rPr>
        <w:t>n</w:t>
      </w:r>
      <w:r w:rsidRPr="00A72C64">
        <w:rPr>
          <w:szCs w:val="24"/>
        </w:rPr>
        <w:t>gen. Diese Änderungshistorie erlaubt es genau nachzuverfolgen ab welchem Punkt ein Projekt in die falsche Richtung geht oder Fehler aufweist, sodass diese Fehler schnell ausfindig gemacht und auch behoben werden können.</w:t>
      </w:r>
      <w:r>
        <w:rPr>
          <w:rStyle w:val="Funotenzeichen"/>
        </w:rPr>
        <w:footnoteReference w:id="7"/>
      </w:r>
    </w:p>
    <w:p w14:paraId="61DE543A" w14:textId="77777777" w:rsidR="006706F7" w:rsidRDefault="006706F7" w:rsidP="006706F7">
      <w:pPr>
        <w:rPr>
          <w:szCs w:val="24"/>
        </w:rPr>
      </w:pPr>
    </w:p>
    <w:p w14:paraId="295217E7" w14:textId="77777777" w:rsidR="006706F7" w:rsidRDefault="006706F7" w:rsidP="006706F7"/>
    <w:p w14:paraId="4D6BC2CC" w14:textId="77777777" w:rsidR="006706F7" w:rsidRDefault="006706F7" w:rsidP="006706F7">
      <w:pPr>
        <w:pStyle w:val="berschrift2"/>
      </w:pPr>
      <w:bookmarkStart w:id="259" w:name="_Toc491707984"/>
      <w:r>
        <w:lastRenderedPageBreak/>
        <w:t>Vorteile einer Versionsverwaltung</w:t>
      </w:r>
      <w:bookmarkEnd w:id="259"/>
    </w:p>
    <w:p w14:paraId="3A1CE9B2" w14:textId="77777777" w:rsidR="006706F7" w:rsidRDefault="006706F7" w:rsidP="006706F7"/>
    <w:p w14:paraId="023E267D" w14:textId="77777777" w:rsidR="006706F7" w:rsidRDefault="006706F7" w:rsidP="006706F7">
      <w:r>
        <w:t>Vor allem bei großen Projekten ist die Nutzung eines Versionsverwaltung</w:t>
      </w:r>
      <w:r>
        <w:t>s</w:t>
      </w:r>
      <w:r>
        <w:t>systems fast unumgänglich. Diese bringen nämlich erhebliche Erleichteru</w:t>
      </w:r>
      <w:r>
        <w:t>n</w:t>
      </w:r>
      <w:r>
        <w:t>gen mit an Bord. Die meisten Vorteile die eine Versionskontrolle mit sich bringt wurden zwar weiter oben schon fast alle genannt, dennoch werden hier noch einmal einige wichtige Punkte zusammengefasst.</w:t>
      </w:r>
    </w:p>
    <w:p w14:paraId="25572E34" w14:textId="77777777" w:rsidR="006706F7" w:rsidRDefault="006706F7" w:rsidP="006706F7">
      <w:pPr>
        <w:rPr>
          <w:color w:val="000000"/>
          <w:szCs w:val="24"/>
        </w:rPr>
      </w:pPr>
      <w:commentRangeStart w:id="260"/>
      <w:r w:rsidRPr="00EC2035">
        <w:rPr>
          <w:szCs w:val="24"/>
        </w:rPr>
        <w:t>Wie schon erwähnt, können Änderungen lokalisiert und rückgängig gemacht werden. Der große Vorteil hierbei ist, dass diese Änderungen innerhalb des gesamten Projekts vorgenommen werden können. Durch Fehler wird nicht das endgültige Schicksal eines Projektes beschlossen. Das Wissen, dass man jederzeit zu einem bestimmten Zeitpunkt zurückspringen kann, verleiht Mitarbeitern innerhalb eines Projektes eine gewisse Ruhe. Das Team arbe</w:t>
      </w:r>
      <w:r w:rsidRPr="00EC2035">
        <w:rPr>
          <w:szCs w:val="24"/>
        </w:rPr>
        <w:t>i</w:t>
      </w:r>
      <w:r w:rsidRPr="00EC2035">
        <w:rPr>
          <w:szCs w:val="24"/>
        </w:rPr>
        <w:t>tet dadurch ungezwungener und schneller, denn die Möglichkeit Fehler schnell wieder beheben zu können, verleiht das Gefühl von Sicherheit. Ve</w:t>
      </w:r>
      <w:r w:rsidRPr="00EC2035">
        <w:rPr>
          <w:szCs w:val="24"/>
        </w:rPr>
        <w:t>r</w:t>
      </w:r>
      <w:r w:rsidRPr="00EC2035">
        <w:rPr>
          <w:szCs w:val="24"/>
        </w:rPr>
        <w:t>sionsverwaltungssysteme verhalten sich in diesem Rahmen so ähnlich wie eine Zeitmaschine, die es uns erlaubt an einem bestimmten Datum zu einem bestimmten Punkt des Projektes zurückzuspringen.</w:t>
      </w:r>
      <w:r>
        <w:rPr>
          <w:rStyle w:val="Funotenzeichen"/>
        </w:rPr>
        <w:footnoteReference w:id="8"/>
      </w:r>
      <w:commentRangeEnd w:id="260"/>
      <w:r>
        <w:rPr>
          <w:rStyle w:val="Kommentarzeichen"/>
        </w:rPr>
        <w:commentReference w:id="260"/>
      </w:r>
    </w:p>
    <w:p w14:paraId="1C943B7D" w14:textId="77777777" w:rsidR="006706F7" w:rsidRDefault="006706F7" w:rsidP="006706F7">
      <w:pPr>
        <w:rPr>
          <w:szCs w:val="24"/>
        </w:rPr>
      </w:pPr>
      <w:r w:rsidRPr="007517F5">
        <w:rPr>
          <w:color w:val="000000"/>
          <w:szCs w:val="24"/>
        </w:rPr>
        <w:t>Ein weiterer Vorteil, den Versionskontrolle mit sich bringt, ist das gleichzeitige Entwickeln. Mehrere Entwickler können gleichzeiti</w:t>
      </w:r>
      <w:r>
        <w:rPr>
          <w:color w:val="000000"/>
          <w:szCs w:val="24"/>
        </w:rPr>
        <w:t>g und kontrolliert an de</w:t>
      </w:r>
      <w:r>
        <w:rPr>
          <w:color w:val="000000"/>
          <w:szCs w:val="24"/>
        </w:rPr>
        <w:t>m</w:t>
      </w:r>
      <w:r>
        <w:rPr>
          <w:color w:val="000000"/>
          <w:szCs w:val="24"/>
        </w:rPr>
        <w:t>selben</w:t>
      </w:r>
      <w:r w:rsidRPr="007517F5">
        <w:rPr>
          <w:color w:val="000000"/>
          <w:szCs w:val="24"/>
        </w:rPr>
        <w:t xml:space="preserve"> Quellcode arbeiten ohne das die Arbeit des jeweils anderen dadurch überschrieben wird.</w:t>
      </w:r>
      <w:r>
        <w:rPr>
          <w:rStyle w:val="Funotenzeichen"/>
        </w:rPr>
        <w:footnoteReference w:id="9"/>
      </w:r>
    </w:p>
    <w:p w14:paraId="7DBAF689" w14:textId="77777777" w:rsidR="006706F7" w:rsidRDefault="006706F7" w:rsidP="006706F7">
      <w:pPr>
        <w:rPr>
          <w:szCs w:val="24"/>
        </w:rPr>
      </w:pPr>
      <w:r w:rsidRPr="007517F5">
        <w:rPr>
          <w:szCs w:val="24"/>
        </w:rPr>
        <w:t>Des</w:t>
      </w:r>
      <w:r>
        <w:rPr>
          <w:szCs w:val="24"/>
        </w:rPr>
        <w:t xml:space="preserve"> W</w:t>
      </w:r>
      <w:r w:rsidRPr="007517F5">
        <w:rPr>
          <w:szCs w:val="24"/>
        </w:rPr>
        <w:t>eiteren hilft die Protokollierung dabei gemachte Änderungen ausfindig zu machen und zu verstehen wer im Team welch</w:t>
      </w:r>
      <w:r>
        <w:rPr>
          <w:szCs w:val="24"/>
        </w:rPr>
        <w:t>e</w:t>
      </w:r>
      <w:r w:rsidRPr="007517F5">
        <w:rPr>
          <w:szCs w:val="24"/>
        </w:rPr>
        <w:t xml:space="preserve"> Änderung aus welchem Grund und an welcher Stelle des zu bearbeitenden Programms gemacht </w:t>
      </w:r>
      <w:r w:rsidRPr="007517F5">
        <w:rPr>
          <w:szCs w:val="24"/>
        </w:rPr>
        <w:lastRenderedPageBreak/>
        <w:t>hat.</w:t>
      </w:r>
      <w:r>
        <w:rPr>
          <w:rStyle w:val="Funotenzeichen"/>
        </w:rPr>
        <w:footnoteReference w:id="10"/>
      </w:r>
      <w:r w:rsidRPr="007517F5">
        <w:t xml:space="preserve"> D</w:t>
      </w:r>
      <w:r>
        <w:rPr>
          <w:szCs w:val="24"/>
        </w:rPr>
        <w:t>ies ist unter anderem auch dann nützlich, falls man ein bestimmtes Fragment des selbst erzeugten Quellcodes nicht mehr nachvollziehen kann.</w:t>
      </w:r>
    </w:p>
    <w:p w14:paraId="0890D498" w14:textId="77777777" w:rsidR="006706F7" w:rsidRDefault="006706F7" w:rsidP="006706F7">
      <w:pPr>
        <w:rPr>
          <w:szCs w:val="24"/>
        </w:rPr>
      </w:pPr>
      <w:r w:rsidRPr="007517F5">
        <w:rPr>
          <w:szCs w:val="24"/>
        </w:rPr>
        <w:t>Nicht nur gleichzeitiges Entwickeln ist möglich sondern auch das gleichzeit</w:t>
      </w:r>
      <w:r w:rsidRPr="007517F5">
        <w:rPr>
          <w:szCs w:val="24"/>
        </w:rPr>
        <w:t>i</w:t>
      </w:r>
      <w:r w:rsidRPr="007517F5">
        <w:rPr>
          <w:szCs w:val="24"/>
        </w:rPr>
        <w:t>ge Veröffentlichen von Software. Das Team ist dadurch nicht gezwungen kurz vor einem Release seine Arbeiten zu unterbrechen und kann ungehi</w:t>
      </w:r>
      <w:r w:rsidRPr="007517F5">
        <w:rPr>
          <w:szCs w:val="24"/>
        </w:rPr>
        <w:t>n</w:t>
      </w:r>
      <w:r w:rsidRPr="007517F5">
        <w:rPr>
          <w:szCs w:val="24"/>
        </w:rPr>
        <w:t>dert auf dem Hauptzweig des Projektes die Arbeit fortsetzen.</w:t>
      </w:r>
      <w:r>
        <w:rPr>
          <w:rStyle w:val="Funotenzeichen"/>
        </w:rPr>
        <w:footnoteReference w:id="11"/>
      </w:r>
    </w:p>
    <w:p w14:paraId="37387135" w14:textId="77777777" w:rsidR="006706F7" w:rsidRDefault="006706F7" w:rsidP="006706F7">
      <w:pPr>
        <w:pStyle w:val="berschrift2"/>
      </w:pPr>
      <w:bookmarkStart w:id="264" w:name="_Toc491707985"/>
      <w:r>
        <w:t>Geschichte der Versionsverwaltung</w:t>
      </w:r>
      <w:bookmarkEnd w:id="264"/>
    </w:p>
    <w:p w14:paraId="0B5BDB9E" w14:textId="77777777" w:rsidR="006706F7" w:rsidRDefault="006706F7" w:rsidP="006706F7"/>
    <w:p w14:paraId="5E04FC50" w14:textId="4D494DE0" w:rsidR="006706F7" w:rsidRDefault="006706F7" w:rsidP="006706F7">
      <w:r w:rsidRPr="007E6494">
        <w:rPr>
          <w:color w:val="000000"/>
          <w:szCs w:val="24"/>
        </w:rPr>
        <w:t>Zu versuchen die Geschichte der Versionsverwaltung in vollem Maße darz</w:t>
      </w:r>
      <w:r w:rsidRPr="007E6494">
        <w:rPr>
          <w:color w:val="000000"/>
          <w:szCs w:val="24"/>
        </w:rPr>
        <w:t>u</w:t>
      </w:r>
      <w:r w:rsidRPr="007E6494">
        <w:rPr>
          <w:color w:val="000000"/>
          <w:szCs w:val="24"/>
        </w:rPr>
        <w:t>stellen, würde den Rahmen dieser Arbeit übersteigen</w:t>
      </w:r>
      <w:r w:rsidR="00C05B85">
        <w:rPr>
          <w:color w:val="000000"/>
          <w:szCs w:val="24"/>
        </w:rPr>
        <w:t>, da im Laufe der Zeit eine große Anzahl an Versionskontrollsysteme</w:t>
      </w:r>
      <w:r w:rsidR="00D84EF9">
        <w:rPr>
          <w:color w:val="000000"/>
          <w:szCs w:val="24"/>
        </w:rPr>
        <w:t>n</w:t>
      </w:r>
      <w:r w:rsidR="00C05B85">
        <w:rPr>
          <w:color w:val="000000"/>
          <w:szCs w:val="24"/>
        </w:rPr>
        <w:t xml:space="preserve"> entstanden sind</w:t>
      </w:r>
      <w:r w:rsidRPr="007E6494">
        <w:rPr>
          <w:color w:val="000000"/>
          <w:szCs w:val="24"/>
        </w:rPr>
        <w:t>. Anhand verschiedener wegweisender Systeme ist es jedoch möglich zu der Entst</w:t>
      </w:r>
      <w:r w:rsidRPr="007E6494">
        <w:rPr>
          <w:color w:val="000000"/>
          <w:szCs w:val="24"/>
        </w:rPr>
        <w:t>e</w:t>
      </w:r>
      <w:r w:rsidRPr="007E6494">
        <w:rPr>
          <w:color w:val="000000"/>
          <w:szCs w:val="24"/>
        </w:rPr>
        <w:t>hung der Entwicklung von Git hinzuführen und diese nachzuvollziehen.</w:t>
      </w:r>
      <w:r>
        <w:rPr>
          <w:rStyle w:val="Funotenzeichen"/>
        </w:rPr>
        <w:footnoteReference w:id="12"/>
      </w:r>
    </w:p>
    <w:p w14:paraId="00506095" w14:textId="77777777" w:rsidR="006706F7" w:rsidRDefault="006706F7" w:rsidP="006706F7">
      <w:pPr>
        <w:pStyle w:val="berschrift3"/>
      </w:pPr>
      <w:bookmarkStart w:id="266" w:name="_Toc491707986"/>
      <w:commentRangeStart w:id="267"/>
      <w:r>
        <w:t>SCCS</w:t>
      </w:r>
      <w:bookmarkEnd w:id="266"/>
      <w:commentRangeEnd w:id="267"/>
      <w:r w:rsidR="00B815D8">
        <w:rPr>
          <w:rStyle w:val="Kommentarzeichen"/>
          <w:rFonts w:asciiTheme="minorHAnsi" w:eastAsiaTheme="minorHAnsi" w:hAnsiTheme="minorHAnsi" w:cstheme="minorBidi"/>
          <w:bCs w:val="0"/>
        </w:rPr>
        <w:commentReference w:id="267"/>
      </w:r>
    </w:p>
    <w:p w14:paraId="2695ED9A" w14:textId="77777777" w:rsidR="006706F7" w:rsidRPr="00574A2A" w:rsidRDefault="006706F7" w:rsidP="006706F7"/>
    <w:p w14:paraId="60C8ECA2" w14:textId="77777777" w:rsidR="006706F7" w:rsidRDefault="006706F7" w:rsidP="006706F7">
      <w:pPr>
        <w:rPr>
          <w:color w:val="000000"/>
          <w:szCs w:val="24"/>
        </w:rPr>
      </w:pPr>
      <w:r w:rsidRPr="00574A2A">
        <w:rPr>
          <w:color w:val="000000"/>
          <w:szCs w:val="24"/>
        </w:rPr>
        <w:t>Das Source Code Control System wurde Anfang der 1970er Jahre durch M. J. Rochkind unter Unix entwickelt. Es handelt sich hierbei um das wah</w:t>
      </w:r>
      <w:r w:rsidRPr="00574A2A">
        <w:rPr>
          <w:color w:val="000000"/>
          <w:szCs w:val="24"/>
        </w:rPr>
        <w:t>r</w:t>
      </w:r>
      <w:r w:rsidRPr="00574A2A">
        <w:rPr>
          <w:color w:val="000000"/>
          <w:szCs w:val="24"/>
        </w:rPr>
        <w:t>scheinlich erste VCS, welches auf dem Unix-System verfügbar war.</w:t>
      </w:r>
      <w:r>
        <w:rPr>
          <w:rStyle w:val="Funotenzeichen"/>
        </w:rPr>
        <w:footnoteReference w:id="13"/>
      </w:r>
    </w:p>
    <w:p w14:paraId="172AFA37" w14:textId="77777777" w:rsidR="006706F7" w:rsidRDefault="006706F7" w:rsidP="006706F7">
      <w:pPr>
        <w:rPr>
          <w:color w:val="000000"/>
          <w:szCs w:val="24"/>
        </w:rPr>
      </w:pPr>
      <w:r w:rsidRPr="008A1703">
        <w:rPr>
          <w:color w:val="000000"/>
          <w:szCs w:val="24"/>
        </w:rPr>
        <w:t>Es wurde ein zentraler Speicher zur Verfügung gestellt, welcher als Repos</w:t>
      </w:r>
      <w:r w:rsidRPr="008A1703">
        <w:rPr>
          <w:color w:val="000000"/>
          <w:szCs w:val="24"/>
        </w:rPr>
        <w:t>i</w:t>
      </w:r>
      <w:r w:rsidRPr="008A1703">
        <w:rPr>
          <w:color w:val="000000"/>
          <w:szCs w:val="24"/>
        </w:rPr>
        <w:t>tory bezeichnet wurde. Dieses Konzept hat sich durchgesetzt und existiert heute immer noch. Das SCCS bot natürlich zu der damaligen Zeit nur einige Grundfunktionalitäten. Entwickler konnten Dateien ausführen und diese Te</w:t>
      </w:r>
      <w:r w:rsidRPr="008A1703">
        <w:rPr>
          <w:color w:val="000000"/>
          <w:szCs w:val="24"/>
        </w:rPr>
        <w:t>s</w:t>
      </w:r>
      <w:r w:rsidRPr="008A1703">
        <w:rPr>
          <w:color w:val="000000"/>
          <w:szCs w:val="24"/>
        </w:rPr>
        <w:t xml:space="preserve">ten ohne sie beim Auschecken sperren zu müssen. Beim Bearbeiten einer </w:t>
      </w:r>
      <w:r w:rsidRPr="008A1703">
        <w:rPr>
          <w:color w:val="000000"/>
          <w:szCs w:val="24"/>
        </w:rPr>
        <w:lastRenderedPageBreak/>
        <w:t>Datei wiederum war dies unumgänglich. Nach getaner Arbeit wurde die Datei wieder eingecheckt und die vorherige Sperrung wieder aufgehoben.</w:t>
      </w:r>
      <w:r>
        <w:rPr>
          <w:rStyle w:val="Funotenzeichen"/>
        </w:rPr>
        <w:footnoteReference w:id="14"/>
      </w:r>
    </w:p>
    <w:p w14:paraId="66CDD104" w14:textId="77777777" w:rsidR="006706F7" w:rsidRDefault="006706F7" w:rsidP="006706F7">
      <w:pPr>
        <w:pStyle w:val="berschrift3"/>
      </w:pPr>
      <w:bookmarkStart w:id="274" w:name="_Toc491707987"/>
      <w:r>
        <w:t>CVS</w:t>
      </w:r>
      <w:bookmarkEnd w:id="274"/>
    </w:p>
    <w:p w14:paraId="00D879C6" w14:textId="77777777" w:rsidR="006706F7" w:rsidRDefault="006706F7" w:rsidP="006706F7"/>
    <w:p w14:paraId="0BC442F3" w14:textId="77777777" w:rsidR="006706F7" w:rsidRDefault="006706F7" w:rsidP="006706F7">
      <w:pPr>
        <w:rPr>
          <w:color w:val="000000"/>
          <w:szCs w:val="24"/>
        </w:rPr>
      </w:pPr>
      <w:r w:rsidRPr="008A1703">
        <w:rPr>
          <w:color w:val="000000"/>
          <w:szCs w:val="24"/>
        </w:rPr>
        <w:t>Walter Tichy entwickelte Anfang der 80er Jahre das Revision Control System (RCS). Durch das RCS konnte man auf eine effiziente Art und Weise ve</w:t>
      </w:r>
      <w:r w:rsidRPr="008A1703">
        <w:rPr>
          <w:color w:val="000000"/>
          <w:szCs w:val="24"/>
        </w:rPr>
        <w:t>r</w:t>
      </w:r>
      <w:r w:rsidRPr="008A1703">
        <w:rPr>
          <w:color w:val="000000"/>
          <w:szCs w:val="24"/>
        </w:rPr>
        <w:t>schiedene Überprüfungen, die man an Dateien vollzogen hatte, speichern.</w:t>
      </w:r>
      <w:r>
        <w:rPr>
          <w:rStyle w:val="Funotenzeichen"/>
        </w:rPr>
        <w:footnoteReference w:id="15"/>
      </w:r>
    </w:p>
    <w:p w14:paraId="03492997" w14:textId="77777777" w:rsidR="006706F7" w:rsidRDefault="006706F7" w:rsidP="006706F7">
      <w:pPr>
        <w:rPr>
          <w:szCs w:val="24"/>
        </w:rPr>
      </w:pPr>
      <w:r w:rsidRPr="008A1703">
        <w:rPr>
          <w:color w:val="000000"/>
          <w:szCs w:val="24"/>
        </w:rPr>
        <w:t>Auf der Grundlage des RCS-Modells wurde einige Jahre später das Concu</w:t>
      </w:r>
      <w:r>
        <w:rPr>
          <w:color w:val="000000"/>
          <w:szCs w:val="24"/>
        </w:rPr>
        <w:t>r</w:t>
      </w:r>
      <w:r w:rsidRPr="008A1703">
        <w:rPr>
          <w:color w:val="000000"/>
          <w:szCs w:val="24"/>
        </w:rPr>
        <w:t>rent Versions System entwickelt. Dieses bot einige Vorteile gegenüber se</w:t>
      </w:r>
      <w:r w:rsidRPr="008A1703">
        <w:rPr>
          <w:color w:val="000000"/>
          <w:szCs w:val="24"/>
        </w:rPr>
        <w:t>i</w:t>
      </w:r>
      <w:r w:rsidRPr="008A1703">
        <w:rPr>
          <w:color w:val="000000"/>
          <w:szCs w:val="24"/>
        </w:rPr>
        <w:t>nem Vorgänger auf</w:t>
      </w:r>
      <w:r>
        <w:rPr>
          <w:color w:val="000000"/>
          <w:szCs w:val="24"/>
        </w:rPr>
        <w:t>.</w:t>
      </w:r>
      <w:r w:rsidRPr="008A1703">
        <w:rPr>
          <w:color w:val="000000"/>
          <w:szCs w:val="24"/>
        </w:rPr>
        <w:t xml:space="preserve"> Das CVS war sehr beliebt und wurde eine lange Zeit als die beliebteste Versionsverwaltung in der Open Source-Gemeinde anges</w:t>
      </w:r>
      <w:r w:rsidRPr="008A1703">
        <w:rPr>
          <w:color w:val="000000"/>
          <w:szCs w:val="24"/>
        </w:rPr>
        <w:t>e</w:t>
      </w:r>
      <w:r w:rsidRPr="008A1703">
        <w:rPr>
          <w:color w:val="000000"/>
          <w:szCs w:val="24"/>
        </w:rPr>
        <w:t>hen.</w:t>
      </w:r>
      <w:r>
        <w:rPr>
          <w:rStyle w:val="Funotenzeichen"/>
        </w:rPr>
        <w:footnoteReference w:id="16"/>
      </w:r>
      <w:r w:rsidRPr="008A1703">
        <w:t xml:space="preserve"> H</w:t>
      </w:r>
      <w:r w:rsidRPr="001B2F6A">
        <w:rPr>
          <w:szCs w:val="24"/>
        </w:rPr>
        <w:t>auptsächlich fand die Bedienung hier über eine Komma</w:t>
      </w:r>
      <w:r>
        <w:rPr>
          <w:szCs w:val="24"/>
        </w:rPr>
        <w:t>n</w:t>
      </w:r>
      <w:r w:rsidRPr="001B2F6A">
        <w:rPr>
          <w:szCs w:val="24"/>
        </w:rPr>
        <w:t>dozeile statt.</w:t>
      </w:r>
      <w:r>
        <w:rPr>
          <w:rStyle w:val="Funotenzeichen"/>
        </w:rPr>
        <w:footnoteReference w:id="17"/>
      </w:r>
      <w:r>
        <w:t>,</w:t>
      </w:r>
      <w:r w:rsidRPr="001B2F6A">
        <w:t xml:space="preserve"> w</w:t>
      </w:r>
      <w:r>
        <w:rPr>
          <w:szCs w:val="24"/>
        </w:rPr>
        <w:t>as alle Versionsverwaltungen im Grunde gemeinsam haben.</w:t>
      </w:r>
    </w:p>
    <w:p w14:paraId="28CD4582" w14:textId="77777777" w:rsidR="006706F7" w:rsidRPr="002717E5" w:rsidRDefault="006706F7" w:rsidP="006706F7">
      <w:pPr>
        <w:spacing w:after="0"/>
        <w:rPr>
          <w:rFonts w:cs="Segoe UI"/>
          <w:color w:val="000000"/>
          <w:szCs w:val="24"/>
        </w:rPr>
      </w:pPr>
      <w:r w:rsidRPr="002717E5">
        <w:rPr>
          <w:color w:val="000000"/>
          <w:szCs w:val="24"/>
        </w:rPr>
        <w:t>Durch CVS wurde bei dem Umgang mit Locks (Sperrung) eine neue Ideol</w:t>
      </w:r>
      <w:r w:rsidRPr="002717E5">
        <w:rPr>
          <w:color w:val="000000"/>
          <w:szCs w:val="24"/>
        </w:rPr>
        <w:t>o</w:t>
      </w:r>
      <w:r w:rsidRPr="002717E5">
        <w:rPr>
          <w:color w:val="000000"/>
          <w:szCs w:val="24"/>
        </w:rPr>
        <w:t>gie geschaffen. Dies ist wahrscheinlich die wichtigste Erneuerung, welche es mit sich gebracht hat. Erstmals war es möglich private Arbeitskopien von D</w:t>
      </w:r>
      <w:r w:rsidRPr="002717E5">
        <w:rPr>
          <w:color w:val="000000"/>
          <w:szCs w:val="24"/>
        </w:rPr>
        <w:t>a</w:t>
      </w:r>
      <w:r w:rsidRPr="002717E5">
        <w:rPr>
          <w:color w:val="000000"/>
          <w:szCs w:val="24"/>
        </w:rPr>
        <w:t>teien zu erstellen, an denen man arbeiten wollte. Dies hatte den Vorteil, dass die jeweilige Datei nicht gesperrt werden musste. Somit konnten andere Entwickler ebenfalls zu derselben Zeit an derselben Datei arbeiten, ohne d</w:t>
      </w:r>
      <w:r w:rsidRPr="002717E5">
        <w:rPr>
          <w:color w:val="000000"/>
          <w:szCs w:val="24"/>
        </w:rPr>
        <w:t>a</w:t>
      </w:r>
      <w:r w:rsidRPr="002717E5">
        <w:rPr>
          <w:color w:val="000000"/>
          <w:szCs w:val="24"/>
        </w:rPr>
        <w:t>bei die Arbeit des anderen zu verhindern.</w:t>
      </w:r>
    </w:p>
    <w:p w14:paraId="65F05E89" w14:textId="77777777" w:rsidR="006706F7" w:rsidRPr="002717E5" w:rsidRDefault="006706F7" w:rsidP="006706F7">
      <w:pPr>
        <w:spacing w:after="0"/>
        <w:rPr>
          <w:rFonts w:cs="Segoe UI"/>
          <w:color w:val="000000"/>
          <w:szCs w:val="24"/>
        </w:rPr>
      </w:pPr>
      <w:r w:rsidRPr="002717E5">
        <w:rPr>
          <w:color w:val="000000"/>
          <w:szCs w:val="24"/>
        </w:rPr>
        <w:t>Diese verschiedenen Änderungen durch verschiedene Entwickler konnten später zusammengeführt werden, ohne dass die Arbeit des Anderen dadurch verloren ging.</w:t>
      </w:r>
    </w:p>
    <w:p w14:paraId="51679FD9" w14:textId="77777777" w:rsidR="006706F7" w:rsidRDefault="006706F7" w:rsidP="006706F7">
      <w:pPr>
        <w:rPr>
          <w:szCs w:val="24"/>
        </w:rPr>
      </w:pPr>
      <w:r w:rsidRPr="002717E5">
        <w:rPr>
          <w:color w:val="000000"/>
          <w:szCs w:val="24"/>
        </w:rPr>
        <w:t>Der einzige Konflikt bestand in dem Fall das Zwei verschiedene Entwickler dieselbe Zeile bearbeiten wollten. In diesem Fall wurden auf beide Veränd</w:t>
      </w:r>
      <w:r w:rsidRPr="002717E5">
        <w:rPr>
          <w:color w:val="000000"/>
          <w:szCs w:val="24"/>
        </w:rPr>
        <w:t>e</w:t>
      </w:r>
      <w:r w:rsidRPr="002717E5">
        <w:rPr>
          <w:color w:val="000000"/>
          <w:szCs w:val="24"/>
        </w:rPr>
        <w:lastRenderedPageBreak/>
        <w:t>rungen hingewiesen und es musste sich für eine Veränderung entschieden werden.</w:t>
      </w:r>
      <w:r>
        <w:rPr>
          <w:rStyle w:val="Funotenzeichen"/>
        </w:rPr>
        <w:footnoteReference w:id="18"/>
      </w:r>
    </w:p>
    <w:p w14:paraId="0F6C238C" w14:textId="77777777" w:rsidR="006706F7" w:rsidRDefault="006706F7" w:rsidP="006706F7">
      <w:pPr>
        <w:pStyle w:val="berschrift3"/>
      </w:pPr>
      <w:bookmarkStart w:id="287" w:name="_Toc491707988"/>
      <w:r>
        <w:t>SVN</w:t>
      </w:r>
      <w:bookmarkEnd w:id="287"/>
    </w:p>
    <w:p w14:paraId="429C71EC" w14:textId="77777777" w:rsidR="006706F7" w:rsidRDefault="006706F7" w:rsidP="006706F7"/>
    <w:p w14:paraId="06CB5031" w14:textId="77777777" w:rsidR="006706F7" w:rsidRDefault="006706F7" w:rsidP="006706F7">
      <w:pPr>
        <w:rPr>
          <w:color w:val="000000"/>
          <w:szCs w:val="24"/>
        </w:rPr>
      </w:pPr>
      <w:r w:rsidRPr="00323DE6">
        <w:rPr>
          <w:color w:val="000000"/>
          <w:szCs w:val="24"/>
        </w:rPr>
        <w:t>Subversion ist ein zentrales Versionsverwaltungssystem und basiert auf e</w:t>
      </w:r>
      <w:r w:rsidRPr="00323DE6">
        <w:rPr>
          <w:color w:val="000000"/>
          <w:szCs w:val="24"/>
        </w:rPr>
        <w:t>i</w:t>
      </w:r>
      <w:r w:rsidRPr="00323DE6">
        <w:rPr>
          <w:color w:val="000000"/>
          <w:szCs w:val="24"/>
        </w:rPr>
        <w:t>ner Client- Server-Architektur.</w:t>
      </w:r>
      <w:r>
        <w:rPr>
          <w:rStyle w:val="Funotenzeichen"/>
        </w:rPr>
        <w:footnoteReference w:id="19"/>
      </w:r>
    </w:p>
    <w:p w14:paraId="40D01907" w14:textId="77777777" w:rsidR="006706F7" w:rsidRDefault="006706F7" w:rsidP="006706F7">
      <w:pPr>
        <w:rPr>
          <w:color w:val="000000"/>
          <w:szCs w:val="24"/>
        </w:rPr>
      </w:pPr>
      <w:r w:rsidRPr="002717E5">
        <w:rPr>
          <w:color w:val="000000"/>
          <w:szCs w:val="24"/>
        </w:rPr>
        <w:t>Typischerweise entstand Subversion aus den Mängeln und Fehlern, die bei CVS ausgemacht wurden. Der Unterschied zum Vorgänger bestand darin, dass Änderungen direkt gespeichert wurden und der Umgang mit den ve</w:t>
      </w:r>
      <w:r w:rsidRPr="002717E5">
        <w:rPr>
          <w:color w:val="000000"/>
          <w:szCs w:val="24"/>
        </w:rPr>
        <w:t>r</w:t>
      </w:r>
      <w:r w:rsidRPr="002717E5">
        <w:rPr>
          <w:color w:val="000000"/>
          <w:szCs w:val="24"/>
        </w:rPr>
        <w:t>schiedenen Entwicklungszweigen sichtbar besser zu handhaben war.</w:t>
      </w:r>
      <w:r w:rsidRPr="002717E5">
        <w:rPr>
          <w:color w:val="000000"/>
          <w:szCs w:val="24"/>
        </w:rPr>
        <w:br/>
        <w:t>Aufgrund dessen wurde Subversion nach seiner Vorstellung im Jahre 2001 schnell zu einer der beliebtesten Versionsverwaltungen in der Softwareg</w:t>
      </w:r>
      <w:r w:rsidRPr="002717E5">
        <w:rPr>
          <w:color w:val="000000"/>
          <w:szCs w:val="24"/>
        </w:rPr>
        <w:t>e</w:t>
      </w:r>
      <w:r w:rsidRPr="002717E5">
        <w:rPr>
          <w:color w:val="000000"/>
          <w:szCs w:val="24"/>
        </w:rPr>
        <w:t>meinde.</w:t>
      </w:r>
      <w:r>
        <w:rPr>
          <w:rStyle w:val="Funotenzeichen"/>
        </w:rPr>
        <w:footnoteReference w:id="20"/>
      </w:r>
    </w:p>
    <w:p w14:paraId="0A5D0859" w14:textId="77777777" w:rsidR="006706F7" w:rsidRDefault="006706F7" w:rsidP="006706F7">
      <w:r>
        <w:rPr>
          <w:szCs w:val="24"/>
        </w:rPr>
        <w:t>Die wohl bekannteste und gängigste Versionsverwaltung unserer Zeit ist die Software Git, welches nach Subversion entstanden ist und das eigentliche Thema dieser Arbeit ist. Auf diese Software wird in Kapitel 3 näher eing</w:t>
      </w:r>
      <w:r>
        <w:rPr>
          <w:szCs w:val="24"/>
        </w:rPr>
        <w:t>e</w:t>
      </w:r>
      <w:r>
        <w:rPr>
          <w:szCs w:val="24"/>
        </w:rPr>
        <w:t>gangen und ist dementsprechend an dieser Stelle nicht aufgeführt.</w:t>
      </w:r>
    </w:p>
    <w:p w14:paraId="2E15F9E7" w14:textId="77777777" w:rsidR="006706F7" w:rsidRDefault="006706F7" w:rsidP="006706F7">
      <w:pPr>
        <w:pStyle w:val="berschrift2"/>
      </w:pPr>
      <w:bookmarkStart w:id="290" w:name="_Toc491707989"/>
      <w:r>
        <w:t>Bekannte Versionsverwaltungssysteme</w:t>
      </w:r>
      <w:bookmarkEnd w:id="290"/>
    </w:p>
    <w:p w14:paraId="1C20D5E8" w14:textId="77777777" w:rsidR="006706F7" w:rsidRDefault="006706F7" w:rsidP="006706F7"/>
    <w:p w14:paraId="32BAE798" w14:textId="77777777" w:rsidR="006706F7" w:rsidRDefault="006706F7" w:rsidP="006706F7">
      <w:r>
        <w:t>Wie schon bei der Geschichte der Versionsverwaltungssysteme, würde eine ausführliche Aufführung aller vorhandenen Systeme den Rahmen dieser A</w:t>
      </w:r>
      <w:r>
        <w:t>r</w:t>
      </w:r>
      <w:r>
        <w:t>beit sprengen, da im Laufe der Zeit viele Open-Source-Produkte, sowie auch viele proprietäre Software durch bekannte Unternehmen, entwickelt worden sind.</w:t>
      </w:r>
    </w:p>
    <w:p w14:paraId="4753828B" w14:textId="77777777" w:rsidR="006706F7" w:rsidRDefault="006706F7" w:rsidP="006706F7">
      <w:r>
        <w:t>Folglich werden zwei der bekanntesten Programme aus dem Bereich der Versionskontrolle aufgeführt, welche vor der Existenz von Git die wah</w:t>
      </w:r>
      <w:r>
        <w:t>r</w:t>
      </w:r>
      <w:r>
        <w:lastRenderedPageBreak/>
        <w:t>scheinlich gängigsten in diesem Bereich waren und auch heute noch teilwe</w:t>
      </w:r>
      <w:r>
        <w:t>i</w:t>
      </w:r>
      <w:r>
        <w:t>se verwendet werden.</w:t>
      </w:r>
    </w:p>
    <w:p w14:paraId="69C3DD8B" w14:textId="77777777" w:rsidR="006706F7" w:rsidRDefault="006706F7" w:rsidP="006706F7">
      <w:pPr>
        <w:pStyle w:val="berschrift3"/>
      </w:pPr>
      <w:bookmarkStart w:id="291" w:name="_Toc491707990"/>
      <w:r>
        <w:t>CVS</w:t>
      </w:r>
      <w:bookmarkEnd w:id="291"/>
    </w:p>
    <w:p w14:paraId="1A170F8A" w14:textId="77777777" w:rsidR="006706F7" w:rsidRDefault="006706F7" w:rsidP="006706F7"/>
    <w:p w14:paraId="01BBE625" w14:textId="77777777" w:rsidR="006706F7" w:rsidRDefault="006706F7" w:rsidP="006706F7">
      <w:pPr>
        <w:rPr>
          <w:szCs w:val="24"/>
        </w:rPr>
      </w:pPr>
      <w:r w:rsidRPr="003C21F4">
        <w:rPr>
          <w:szCs w:val="24"/>
        </w:rPr>
        <w:t xml:space="preserve">Obwohl es heutzutage nicht mehr weiterentwickelt wird, gilt das Concurrent Versions System als </w:t>
      </w:r>
      <w:r w:rsidRPr="003C21F4">
        <w:rPr>
          <w:i/>
          <w:szCs w:val="24"/>
        </w:rPr>
        <w:t xml:space="preserve">das </w:t>
      </w:r>
      <w:r w:rsidRPr="003C21F4">
        <w:rPr>
          <w:szCs w:val="24"/>
        </w:rPr>
        <w:t>klassische Versionskontrollsystem. Die Verwaltung läuft entweder lokal über den eigenen Rechner oder über einen Webserver. Das CVS wurde ursprünglich als ein reines Kommandozeilen-Programm entwickelt. Später kam aber auch eine Benutzeroberfläche hinzu.</w:t>
      </w:r>
      <w:r>
        <w:rPr>
          <w:rStyle w:val="Funotenzeichen"/>
        </w:rPr>
        <w:footnoteReference w:id="21"/>
      </w:r>
    </w:p>
    <w:p w14:paraId="2078D815" w14:textId="77777777" w:rsidR="006706F7" w:rsidRDefault="006706F7" w:rsidP="006706F7">
      <w:pPr>
        <w:rPr>
          <w:szCs w:val="24"/>
        </w:rPr>
      </w:pPr>
      <w:r w:rsidRPr="002717E5">
        <w:rPr>
          <w:szCs w:val="24"/>
        </w:rPr>
        <w:t>Ein wichtiger Aspekt bei CVS ist die Verankerung in der Open-Source-Gemeinde. Die Software kann ohne den Anspruch auf Lizenzen frei im Inte</w:t>
      </w:r>
      <w:r w:rsidRPr="002717E5">
        <w:rPr>
          <w:szCs w:val="24"/>
        </w:rPr>
        <w:t>r</w:t>
      </w:r>
      <w:r w:rsidRPr="002717E5">
        <w:rPr>
          <w:szCs w:val="24"/>
        </w:rPr>
        <w:t>net erhalten werden. Wie schon weiter oben erwähnt, ist es historisch als der Nachfolger des Revision Control Systems anzusehen.</w:t>
      </w:r>
      <w:r>
        <w:rPr>
          <w:rStyle w:val="Funotenzeichen"/>
        </w:rPr>
        <w:footnoteReference w:id="22"/>
      </w:r>
    </w:p>
    <w:p w14:paraId="570671C6" w14:textId="77777777" w:rsidR="006706F7" w:rsidRDefault="006706F7" w:rsidP="006706F7">
      <w:pPr>
        <w:rPr>
          <w:szCs w:val="24"/>
        </w:rPr>
      </w:pPr>
      <w:r w:rsidRPr="007E6494">
        <w:rPr>
          <w:szCs w:val="24"/>
        </w:rPr>
        <w:t>Das Repository verhält sich hier wie ein Dateiserver mit einem Verzeichni</w:t>
      </w:r>
      <w:r w:rsidRPr="007E6494">
        <w:rPr>
          <w:szCs w:val="24"/>
        </w:rPr>
        <w:t>s</w:t>
      </w:r>
      <w:r w:rsidRPr="007E6494">
        <w:rPr>
          <w:szCs w:val="24"/>
        </w:rPr>
        <w:t>baum als Inhalt. Ein Verzeichnis für die allgemeine Bedienung und eines für jedes angelegte Projekt. Jede Datei wird in das entsprechend zugehörige Verzeichnis abgelegt. Zusätzlich enthalten die Verzeichnisse Informationen, welche die Unterschiede zu den Vorgängerversionen aufweisen sowie eine Zeitangabe wann die Datei geändert worden ist. Darüber hinaus ist es mö</w:t>
      </w:r>
      <w:r w:rsidRPr="007E6494">
        <w:rPr>
          <w:szCs w:val="24"/>
        </w:rPr>
        <w:t>g</w:t>
      </w:r>
      <w:r w:rsidRPr="007E6494">
        <w:rPr>
          <w:szCs w:val="24"/>
        </w:rPr>
        <w:t>lich für jede Version Kommentare zu hinterlassen.</w:t>
      </w:r>
      <w:r>
        <w:rPr>
          <w:rStyle w:val="Funotenzeichen"/>
        </w:rPr>
        <w:footnoteReference w:id="23"/>
      </w:r>
    </w:p>
    <w:p w14:paraId="2D47A919" w14:textId="77777777" w:rsidR="006706F7" w:rsidRDefault="006706F7" w:rsidP="006706F7">
      <w:pPr>
        <w:rPr>
          <w:szCs w:val="24"/>
        </w:rPr>
      </w:pPr>
      <w:r w:rsidRPr="007E6494">
        <w:rPr>
          <w:szCs w:val="24"/>
        </w:rPr>
        <w:t>Von der Nutzung dieser Software ist heutzutage allerdings abzuraten, da es inzwischen sehr veraltet ist und neuere Systeme existieren. Diese weisen in vielen Bereichen Verbesserungen auf, sowohl in Anwenderfreundlichkeit als auch in grundlegenden Funktionalitäten.</w:t>
      </w:r>
      <w:r>
        <w:rPr>
          <w:rStyle w:val="Funotenzeichen"/>
        </w:rPr>
        <w:footnoteReference w:id="24"/>
      </w:r>
    </w:p>
    <w:p w14:paraId="312EFAB3" w14:textId="77777777" w:rsidR="006706F7" w:rsidRDefault="006706F7" w:rsidP="006706F7">
      <w:pPr>
        <w:pStyle w:val="berschrift3"/>
      </w:pPr>
      <w:bookmarkStart w:id="295" w:name="_Toc491707991"/>
      <w:r>
        <w:lastRenderedPageBreak/>
        <w:t>SVN</w:t>
      </w:r>
      <w:bookmarkEnd w:id="295"/>
    </w:p>
    <w:p w14:paraId="72547DF7" w14:textId="77777777" w:rsidR="006706F7" w:rsidRDefault="006706F7" w:rsidP="006706F7"/>
    <w:p w14:paraId="2E715DE0" w14:textId="77777777" w:rsidR="006706F7" w:rsidRDefault="006706F7" w:rsidP="006706F7">
      <w:pPr>
        <w:rPr>
          <w:szCs w:val="24"/>
        </w:rPr>
      </w:pPr>
      <w:r w:rsidRPr="00D52F76">
        <w:rPr>
          <w:szCs w:val="24"/>
        </w:rPr>
        <w:t>Apache Subversion gilt als der Quasi-Nachfolger von CVS.</w:t>
      </w:r>
      <w:r>
        <w:rPr>
          <w:rStyle w:val="Funotenzeichen"/>
        </w:rPr>
        <w:footnoteReference w:id="25"/>
      </w:r>
      <w:r w:rsidRPr="00D52F76">
        <w:t xml:space="preserve"> </w:t>
      </w:r>
      <w:r w:rsidRPr="00D52F76">
        <w:rPr>
          <w:szCs w:val="24"/>
        </w:rPr>
        <w:t>Da Subversion ein zentrales Versionsverwaltungssystem ist, wird das Repository auf einem zentralen Server gespeichert. Der wesentliche Unterschied zu verteilten Ve</w:t>
      </w:r>
      <w:r w:rsidRPr="00D52F76">
        <w:rPr>
          <w:szCs w:val="24"/>
        </w:rPr>
        <w:t>r</w:t>
      </w:r>
      <w:r w:rsidRPr="00D52F76">
        <w:rPr>
          <w:szCs w:val="24"/>
        </w:rPr>
        <w:t>sionskontrollsystemen wie z.B. zu Git liegt darin, dass die gesamte Historie auf dem Server gespeichert und auch nur dort benötigt wird. Es ist nicht no</w:t>
      </w:r>
      <w:r w:rsidRPr="00D52F76">
        <w:rPr>
          <w:szCs w:val="24"/>
        </w:rPr>
        <w:t>t</w:t>
      </w:r>
      <w:r w:rsidRPr="00D52F76">
        <w:rPr>
          <w:szCs w:val="24"/>
        </w:rPr>
        <w:t>wendig das Repository zu klonen oder zu kopieren um damit arbeiten zu können. Das Arbeitsverzeichnis kann mit einem Checkout direkt vom Server erstellt werden.</w:t>
      </w:r>
      <w:r>
        <w:rPr>
          <w:rStyle w:val="Funotenzeichen"/>
        </w:rPr>
        <w:footnoteReference w:id="26"/>
      </w:r>
    </w:p>
    <w:p w14:paraId="4E2B187D" w14:textId="77777777" w:rsidR="006706F7" w:rsidRDefault="006706F7" w:rsidP="006706F7">
      <w:r w:rsidRPr="00E57780">
        <w:rPr>
          <w:szCs w:val="24"/>
        </w:rPr>
        <w:t>Der Vorteil hierbei ist, das</w:t>
      </w:r>
      <w:r>
        <w:rPr>
          <w:szCs w:val="24"/>
        </w:rPr>
        <w:t>s bei großen Repositorien</w:t>
      </w:r>
      <w:r w:rsidRPr="00E57780">
        <w:rPr>
          <w:szCs w:val="24"/>
        </w:rPr>
        <w:t xml:space="preserve"> ein Checkout schneller ausgeführt werden kann, da immer nur ein einziger Zustand des Projektes von dem Client übernommen werden muss. Auch wird dadurch weniger Speicherplatz auf dem Client beansprucht und sobald das Projekt auf dem Server abgelegt wird, steht es allen Client</w:t>
      </w:r>
      <w:r>
        <w:rPr>
          <w:szCs w:val="24"/>
        </w:rPr>
        <w:t>s</w:t>
      </w:r>
      <w:r w:rsidRPr="00E57780">
        <w:rPr>
          <w:szCs w:val="24"/>
        </w:rPr>
        <w:t xml:space="preserve"> mit Serververbindung zur Verf</w:t>
      </w:r>
      <w:r w:rsidRPr="00E57780">
        <w:rPr>
          <w:szCs w:val="24"/>
        </w:rPr>
        <w:t>ü</w:t>
      </w:r>
      <w:r w:rsidRPr="00E57780">
        <w:rPr>
          <w:szCs w:val="24"/>
        </w:rPr>
        <w:t>gung.</w:t>
      </w:r>
      <w:r>
        <w:rPr>
          <w:rStyle w:val="Funotenzeichen"/>
        </w:rPr>
        <w:footnoteReference w:id="27"/>
      </w:r>
    </w:p>
    <w:p w14:paraId="66576380" w14:textId="77777777" w:rsidR="006706F7" w:rsidRDefault="006706F7" w:rsidP="006706F7">
      <w:r w:rsidRPr="001954A5">
        <w:rPr>
          <w:szCs w:val="24"/>
        </w:rPr>
        <w:t xml:space="preserve">Nachteile dieser zentralen Architektur können jedoch sein das ein Commit </w:t>
      </w:r>
      <w:r>
        <w:rPr>
          <w:szCs w:val="24"/>
        </w:rPr>
        <w:t xml:space="preserve">(Übergabe einer Version auf einen Branch) </w:t>
      </w:r>
      <w:r w:rsidRPr="001954A5">
        <w:rPr>
          <w:szCs w:val="24"/>
        </w:rPr>
        <w:t>fehlschlagen kann, wenn das Netzwerk nicht verfügbar oder der Server offline ist. Änderungen, welche evtl</w:t>
      </w:r>
      <w:r>
        <w:rPr>
          <w:szCs w:val="24"/>
        </w:rPr>
        <w:t>.</w:t>
      </w:r>
      <w:r w:rsidRPr="001954A5">
        <w:rPr>
          <w:szCs w:val="24"/>
        </w:rPr>
        <w:t xml:space="preserve"> erst getestet werden sollten, können nicht gemacht werden, bis das Repository wieder erreichbar ist.</w:t>
      </w:r>
      <w:r>
        <w:rPr>
          <w:rStyle w:val="Funotenzeichen"/>
        </w:rPr>
        <w:footnoteReference w:id="28"/>
      </w:r>
    </w:p>
    <w:p w14:paraId="41911B83" w14:textId="77777777" w:rsidR="006706F7" w:rsidRDefault="006706F7" w:rsidP="006706F7">
      <w:pPr>
        <w:rPr>
          <w:szCs w:val="24"/>
        </w:rPr>
      </w:pPr>
      <w:r w:rsidRPr="00A72C64">
        <w:rPr>
          <w:szCs w:val="24"/>
        </w:rPr>
        <w:t>Ein wichtiger Unterschied zwischen SVN und CVS ist der, dass bei SVN auch ganze Verzeichnisse versioniert werden können.</w:t>
      </w:r>
      <w:r>
        <w:rPr>
          <w:rStyle w:val="Funotenzeichen"/>
        </w:rPr>
        <w:footnoteReference w:id="29"/>
      </w:r>
      <w:r w:rsidRPr="00A72C64">
        <w:t xml:space="preserve"> </w:t>
      </w:r>
      <w:r w:rsidRPr="005A49C0">
        <w:rPr>
          <w:szCs w:val="24"/>
        </w:rPr>
        <w:t>Dabei werden immer nur die Unterschiede zwischen den Dateien übertragen.</w:t>
      </w:r>
      <w:r>
        <w:rPr>
          <w:rStyle w:val="Funotenzeichen"/>
        </w:rPr>
        <w:footnoteReference w:id="30"/>
      </w:r>
      <w:r w:rsidRPr="005A49C0">
        <w:t xml:space="preserve"> A</w:t>
      </w:r>
      <w:r w:rsidRPr="000A3CD5">
        <w:rPr>
          <w:szCs w:val="24"/>
        </w:rPr>
        <w:t>uch wenn nur einzelne Dateien geändert wur</w:t>
      </w:r>
      <w:r>
        <w:rPr>
          <w:szCs w:val="24"/>
        </w:rPr>
        <w:t>den</w:t>
      </w:r>
      <w:r w:rsidRPr="000A3CD5">
        <w:rPr>
          <w:szCs w:val="24"/>
        </w:rPr>
        <w:t xml:space="preserve">, beziehen sich die Revisionen immer auf </w:t>
      </w:r>
      <w:r w:rsidRPr="000A3CD5">
        <w:rPr>
          <w:szCs w:val="24"/>
        </w:rPr>
        <w:lastRenderedPageBreak/>
        <w:t>das gesamte Repository. Die Nummerierung der einzelnen Revisionen e</w:t>
      </w:r>
      <w:r w:rsidRPr="000A3CD5">
        <w:rPr>
          <w:szCs w:val="24"/>
        </w:rPr>
        <w:t>r</w:t>
      </w:r>
      <w:r w:rsidRPr="000A3CD5">
        <w:rPr>
          <w:szCs w:val="24"/>
        </w:rPr>
        <w:t>folgt aufsteigend und beginnt bei 0</w:t>
      </w:r>
      <w:r>
        <w:rPr>
          <w:szCs w:val="24"/>
        </w:rPr>
        <w:t>. Jedes M</w:t>
      </w:r>
      <w:r w:rsidRPr="00B74346">
        <w:rPr>
          <w:szCs w:val="24"/>
        </w:rPr>
        <w:t xml:space="preserve">al, wenn eine Änderung an das Repository übermittelt wird, zählt die Anzahl der Revision des gesamten Repository um eins hoch. Dies vereinfacht die Wiederherstellung von älteren Ständen, da nun </w:t>
      </w:r>
      <w:r>
        <w:rPr>
          <w:szCs w:val="24"/>
        </w:rPr>
        <w:t xml:space="preserve">zu </w:t>
      </w:r>
      <w:r w:rsidRPr="00B74346">
        <w:rPr>
          <w:szCs w:val="24"/>
        </w:rPr>
        <w:t>jedem Zeitpunkt eine genaue Revision zugeordnet we</w:t>
      </w:r>
      <w:r w:rsidRPr="00B74346">
        <w:rPr>
          <w:szCs w:val="24"/>
        </w:rPr>
        <w:t>r</w:t>
      </w:r>
      <w:r w:rsidRPr="00B74346">
        <w:rPr>
          <w:szCs w:val="24"/>
        </w:rPr>
        <w:t>den kann.</w:t>
      </w:r>
      <w:r>
        <w:rPr>
          <w:rStyle w:val="Funotenzeichen"/>
        </w:rPr>
        <w:footnoteReference w:id="31"/>
      </w:r>
      <w:r w:rsidRPr="00B74346">
        <w:t xml:space="preserve"> </w:t>
      </w:r>
      <w:r w:rsidRPr="005A49C0">
        <w:rPr>
          <w:szCs w:val="24"/>
        </w:rPr>
        <w:t>SVN erlaubt das Verschieben und Umbenennen von Dateien.</w:t>
      </w:r>
      <w:r>
        <w:rPr>
          <w:rStyle w:val="Funotenzeichen"/>
        </w:rPr>
        <w:footnoteReference w:id="32"/>
      </w:r>
      <w:r w:rsidRPr="005A49C0">
        <w:t xml:space="preserve"> A</w:t>
      </w:r>
      <w:r w:rsidRPr="000A3CD5">
        <w:rPr>
          <w:szCs w:val="24"/>
        </w:rPr>
        <w:t>uch können gelöschte Dateien mühelos wiederhergestellt werden, da die Versionsgeschichte erhalten bleibt.</w:t>
      </w:r>
      <w:r>
        <w:rPr>
          <w:szCs w:val="24"/>
        </w:rPr>
        <w:t xml:space="preserve"> </w:t>
      </w:r>
      <w:r w:rsidRPr="000A3CD5">
        <w:rPr>
          <w:szCs w:val="24"/>
        </w:rPr>
        <w:t>Darüber hinaus sind Logdate</w:t>
      </w:r>
      <w:r>
        <w:rPr>
          <w:szCs w:val="24"/>
        </w:rPr>
        <w:t>ie</w:t>
      </w:r>
      <w:r w:rsidRPr="000A3CD5">
        <w:rPr>
          <w:szCs w:val="24"/>
        </w:rPr>
        <w:t>n ve</w:t>
      </w:r>
      <w:r w:rsidRPr="000A3CD5">
        <w:rPr>
          <w:szCs w:val="24"/>
        </w:rPr>
        <w:t>r</w:t>
      </w:r>
      <w:r w:rsidRPr="000A3CD5">
        <w:rPr>
          <w:szCs w:val="24"/>
        </w:rPr>
        <w:t>schiedener Benutzer sowohl für einzelne Dateien oder Verzeichnisse, als auch für Revisionen abrufbar.</w:t>
      </w:r>
      <w:r>
        <w:rPr>
          <w:szCs w:val="24"/>
        </w:rPr>
        <w:t xml:space="preserve"> </w:t>
      </w:r>
      <w:r w:rsidRPr="000A3CD5">
        <w:rPr>
          <w:szCs w:val="24"/>
        </w:rPr>
        <w:t>Weitere Merkmale von Subversion sind die Fähigkeit gleichzeitig entwickeln zu können und das Erkennen und Beha</w:t>
      </w:r>
      <w:r w:rsidRPr="000A3CD5">
        <w:rPr>
          <w:szCs w:val="24"/>
        </w:rPr>
        <w:t>n</w:t>
      </w:r>
      <w:r w:rsidRPr="000A3CD5">
        <w:rPr>
          <w:szCs w:val="24"/>
        </w:rPr>
        <w:t>deln von Konflikten.</w:t>
      </w:r>
      <w:r>
        <w:rPr>
          <w:rStyle w:val="Funotenzeichen"/>
        </w:rPr>
        <w:footnoteReference w:id="33"/>
      </w:r>
    </w:p>
    <w:p w14:paraId="76D94DA6" w14:textId="77777777" w:rsidR="006706F7" w:rsidRDefault="006706F7" w:rsidP="006706F7">
      <w:pPr>
        <w:rPr>
          <w:szCs w:val="24"/>
        </w:rPr>
      </w:pPr>
      <w:r w:rsidRPr="002F7254">
        <w:rPr>
          <w:szCs w:val="24"/>
        </w:rPr>
        <w:t>Wie schon bei CVS ist Subversion beim Open-Source-Segment angesiedelt und wird hauptsächlich über eine Kommandozeile bedient. Allerdings wurden auch hier zahlreiche verschiedene grafische Oberflächen für die Bedienung von SVN entwickelt. Die Bedienung zum Vorgänger ist sehr ähnlich. Die er</w:t>
      </w:r>
      <w:r w:rsidRPr="002F7254">
        <w:rPr>
          <w:szCs w:val="24"/>
        </w:rPr>
        <w:t>s</w:t>
      </w:r>
      <w:r w:rsidRPr="002F7254">
        <w:rPr>
          <w:szCs w:val="24"/>
        </w:rPr>
        <w:t xml:space="preserve">te lauffähige Version </w:t>
      </w:r>
      <w:r>
        <w:rPr>
          <w:szCs w:val="24"/>
        </w:rPr>
        <w:t xml:space="preserve">von SVN </w:t>
      </w:r>
      <w:r w:rsidRPr="002F7254">
        <w:rPr>
          <w:szCs w:val="24"/>
        </w:rPr>
        <w:t>wurde Anfang 2004 veröffentlicht.</w:t>
      </w:r>
      <w:r>
        <w:rPr>
          <w:rStyle w:val="Funotenzeichen"/>
        </w:rPr>
        <w:footnoteReference w:id="34"/>
      </w:r>
    </w:p>
    <w:p w14:paraId="0984CA13" w14:textId="77777777" w:rsidR="006706F7" w:rsidRDefault="006706F7" w:rsidP="006706F7">
      <w:pPr>
        <w:rPr>
          <w:szCs w:val="24"/>
        </w:rPr>
      </w:pPr>
      <w:r w:rsidRPr="002E62AC">
        <w:rPr>
          <w:szCs w:val="24"/>
        </w:rPr>
        <w:t>Bei Subversion unterscheidet man zwischen drei verschiedenen Entwic</w:t>
      </w:r>
      <w:r w:rsidRPr="002E62AC">
        <w:rPr>
          <w:szCs w:val="24"/>
        </w:rPr>
        <w:t>k</w:t>
      </w:r>
      <w:r w:rsidRPr="002E62AC">
        <w:rPr>
          <w:szCs w:val="24"/>
        </w:rPr>
        <w:t>lungszweigen. Der erste ist der Hauptentwicklungszweig, welcher auch Trunk genannt wird. Aus diesem Trunk resultieren die Nebenzweige und sind auch bekannt als Branches. Als letztes gibt es die Tags. Diese werden auch als Momentaufnahmen bezeichnet. Sie werden nicht mehr verändert und erwe</w:t>
      </w:r>
      <w:r w:rsidRPr="002E62AC">
        <w:rPr>
          <w:szCs w:val="24"/>
        </w:rPr>
        <w:t>i</w:t>
      </w:r>
      <w:r w:rsidRPr="002E62AC">
        <w:rPr>
          <w:szCs w:val="24"/>
        </w:rPr>
        <w:t>sen sich dann als nützlich, wenn man auf spezielle Versionen zugreifen möchte, ohne die Revisionsnummer zu kennen.</w:t>
      </w:r>
      <w:r>
        <w:rPr>
          <w:rStyle w:val="Funotenzeichen"/>
        </w:rPr>
        <w:footnoteReference w:id="35"/>
      </w:r>
    </w:p>
    <w:p w14:paraId="4648FC9D" w14:textId="4FA5368E" w:rsidR="006706F7" w:rsidRDefault="006706F7" w:rsidP="006706F7">
      <w:pPr>
        <w:rPr>
          <w:szCs w:val="24"/>
        </w:rPr>
      </w:pPr>
      <w:r w:rsidRPr="002E62AC">
        <w:rPr>
          <w:szCs w:val="24"/>
        </w:rPr>
        <w:lastRenderedPageBreak/>
        <w:t>Eine weitere Besonderheit bei Subversion ist das es abgesehen vom Trunk, zwischen diesen Zweigen technisch gesehen keinen Unterschied gibt. Jeder einzelne dieser Zweige beginnt seine Versionsgeschichte beim Haupten</w:t>
      </w:r>
      <w:r w:rsidRPr="002E62AC">
        <w:rPr>
          <w:szCs w:val="24"/>
        </w:rPr>
        <w:t>t</w:t>
      </w:r>
      <w:r w:rsidRPr="002E62AC">
        <w:rPr>
          <w:szCs w:val="24"/>
        </w:rPr>
        <w:t>wicklungszweig oder bei einem anderen bereits existierenden Nebenzweig. Die Einordnung welcher Zweig was darstellt erfolgt letztendlich über die B</w:t>
      </w:r>
      <w:r w:rsidRPr="002E62AC">
        <w:rPr>
          <w:szCs w:val="24"/>
        </w:rPr>
        <w:t>e</w:t>
      </w:r>
      <w:r w:rsidRPr="002E62AC">
        <w:rPr>
          <w:szCs w:val="24"/>
        </w:rPr>
        <w:t xml:space="preserve">nennung der Verzeichnisse im Repository und </w:t>
      </w:r>
      <w:r w:rsidR="003647B2">
        <w:rPr>
          <w:szCs w:val="24"/>
        </w:rPr>
        <w:t>wird</w:t>
      </w:r>
      <w:r w:rsidRPr="002E62AC">
        <w:rPr>
          <w:szCs w:val="24"/>
        </w:rPr>
        <w:t xml:space="preserve"> auch dementsprechend verwendet.</w:t>
      </w:r>
      <w:r>
        <w:rPr>
          <w:rStyle w:val="Funotenzeichen"/>
        </w:rPr>
        <w:footnoteReference w:id="36"/>
      </w:r>
    </w:p>
    <w:p w14:paraId="790FF856" w14:textId="7EF13EC2" w:rsidR="006706F7" w:rsidRDefault="006706F7" w:rsidP="006706F7">
      <w:pPr>
        <w:rPr>
          <w:szCs w:val="24"/>
        </w:rPr>
      </w:pPr>
      <w:r w:rsidRPr="002E62AC">
        <w:rPr>
          <w:szCs w:val="24"/>
        </w:rPr>
        <w:t xml:space="preserve">Bei der Arbeit mit Subversion wird zunächst einmal eine Arbeitskopie von der Datei mit der man arbeiten möchte erstellt. Diese Arbeitskopie wiederum wird aus dem Repository ausgecheckt. Mit dieser kann man wie gewohnt arbeiten ohne dafür Subversion verwenden zu müssen. Lediglich das Hinzufügen </w:t>
      </w:r>
      <w:r w:rsidRPr="002E62AC">
        <w:rPr>
          <w:szCs w:val="24"/>
        </w:rPr>
        <w:t>o</w:t>
      </w:r>
      <w:r w:rsidRPr="002E62AC">
        <w:rPr>
          <w:szCs w:val="24"/>
        </w:rPr>
        <w:t xml:space="preserve">der das Entfernen von Dateien erfolgen über Subversion, da dieses auch ganze </w:t>
      </w:r>
      <w:proofErr w:type="gramStart"/>
      <w:r w:rsidRPr="002E62AC">
        <w:rPr>
          <w:szCs w:val="24"/>
        </w:rPr>
        <w:t>Verzeichnisse</w:t>
      </w:r>
      <w:proofErr w:type="gramEnd"/>
      <w:r w:rsidRPr="002E62AC">
        <w:rPr>
          <w:szCs w:val="24"/>
        </w:rPr>
        <w:t xml:space="preserve"> versioniert. Für den Fall</w:t>
      </w:r>
      <w:r>
        <w:rPr>
          <w:szCs w:val="24"/>
        </w:rPr>
        <w:t>,</w:t>
      </w:r>
      <w:r w:rsidRPr="002E62AC">
        <w:rPr>
          <w:szCs w:val="24"/>
        </w:rPr>
        <w:t xml:space="preserve"> das</w:t>
      </w:r>
      <w:r>
        <w:rPr>
          <w:szCs w:val="24"/>
        </w:rPr>
        <w:t>s</w:t>
      </w:r>
      <w:r w:rsidRPr="002E62AC">
        <w:rPr>
          <w:szCs w:val="24"/>
        </w:rPr>
        <w:t xml:space="preserve"> man Änderungen verwe</w:t>
      </w:r>
      <w:r w:rsidRPr="002E62AC">
        <w:rPr>
          <w:szCs w:val="24"/>
        </w:rPr>
        <w:t>r</w:t>
      </w:r>
      <w:r w:rsidRPr="002E62AC">
        <w:rPr>
          <w:szCs w:val="24"/>
        </w:rPr>
        <w:t>fen möchte, wird im Hintergrund ein</w:t>
      </w:r>
      <w:r>
        <w:rPr>
          <w:szCs w:val="24"/>
        </w:rPr>
        <w:t>e</w:t>
      </w:r>
      <w:r w:rsidRPr="002E62AC">
        <w:rPr>
          <w:szCs w:val="24"/>
        </w:rPr>
        <w:t xml:space="preserve"> ursprüngliche Version der aktuellen Arbeitskopie gespeichert. Abgeschlossene Änderungen müssen mit dem Repository zusammen aktualisiert werden, um Veränderungen im Repository </w:t>
      </w:r>
      <w:r>
        <w:rPr>
          <w:szCs w:val="24"/>
        </w:rPr>
        <w:t>zu erkennen</w:t>
      </w:r>
      <w:r w:rsidRPr="002E62AC">
        <w:rPr>
          <w:szCs w:val="24"/>
        </w:rPr>
        <w:t>, welche in der Zwischenzeit evtl. getätigt wurden. Die Veränd</w:t>
      </w:r>
      <w:r w:rsidRPr="002E62AC">
        <w:rPr>
          <w:szCs w:val="24"/>
        </w:rPr>
        <w:t>e</w:t>
      </w:r>
      <w:r w:rsidRPr="002E62AC">
        <w:rPr>
          <w:szCs w:val="24"/>
        </w:rPr>
        <w:t xml:space="preserve">rungen werden durch Subversion automatisch in die veränderte Arbeitskopie </w:t>
      </w:r>
      <w:commentRangeStart w:id="302"/>
      <w:r w:rsidRPr="002E62AC">
        <w:rPr>
          <w:szCs w:val="24"/>
        </w:rPr>
        <w:t>übernommen</w:t>
      </w:r>
      <w:commentRangeEnd w:id="302"/>
      <w:r w:rsidR="003F4995">
        <w:rPr>
          <w:rStyle w:val="Kommentarzeichen"/>
        </w:rPr>
        <w:commentReference w:id="302"/>
      </w:r>
      <w:r w:rsidRPr="002E62AC">
        <w:rPr>
          <w:szCs w:val="24"/>
        </w:rPr>
        <w:t>.</w:t>
      </w:r>
      <w:r w:rsidR="003F4995">
        <w:rPr>
          <w:szCs w:val="24"/>
        </w:rPr>
        <w:br/>
      </w:r>
      <w:r w:rsidRPr="002E62AC">
        <w:rPr>
          <w:szCs w:val="24"/>
        </w:rPr>
        <w:t>Eine Ausnahme besteht hier allerdings bei Konflikten. Wenn sich Änderu</w:t>
      </w:r>
      <w:r w:rsidRPr="002E62AC">
        <w:rPr>
          <w:szCs w:val="24"/>
        </w:rPr>
        <w:t>n</w:t>
      </w:r>
      <w:r w:rsidRPr="002E62AC">
        <w:rPr>
          <w:szCs w:val="24"/>
        </w:rPr>
        <w:t xml:space="preserve">gen überschneiden, müssen diese manuell gelöst und </w:t>
      </w:r>
      <w:r>
        <w:rPr>
          <w:szCs w:val="24"/>
        </w:rPr>
        <w:t xml:space="preserve">der </w:t>
      </w:r>
      <w:r w:rsidRPr="002E62AC">
        <w:rPr>
          <w:szCs w:val="24"/>
        </w:rPr>
        <w:t xml:space="preserve">SVN mitgeteilt werden. Als letzter Schritt ist ein Commit notwendig. Diesem wird eine kurze Erklärung beigefügt, </w:t>
      </w:r>
      <w:r>
        <w:rPr>
          <w:szCs w:val="24"/>
        </w:rPr>
        <w:t>welche die Revisionsänderungen beschreibt</w:t>
      </w:r>
      <w:r w:rsidRPr="002E62AC">
        <w:rPr>
          <w:szCs w:val="24"/>
        </w:rPr>
        <w:t>. Diese ist später im log-Protokoll wiederzufinden. Wie schon weiter oben erklärt, akt</w:t>
      </w:r>
      <w:r>
        <w:rPr>
          <w:szCs w:val="24"/>
        </w:rPr>
        <w:t>u</w:t>
      </w:r>
      <w:r w:rsidRPr="002E62AC">
        <w:rPr>
          <w:szCs w:val="24"/>
        </w:rPr>
        <w:t>a</w:t>
      </w:r>
      <w:r w:rsidRPr="002E62AC">
        <w:rPr>
          <w:szCs w:val="24"/>
        </w:rPr>
        <w:t>lisiert Subversion das Repository und erhöht die Revision um eins.</w:t>
      </w:r>
      <w:r>
        <w:rPr>
          <w:rStyle w:val="Funotenzeichen"/>
        </w:rPr>
        <w:footnoteReference w:id="37"/>
      </w:r>
      <w:r w:rsidRPr="002E62AC">
        <w:t xml:space="preserve"> D</w:t>
      </w:r>
      <w:r w:rsidRPr="00C43C7E">
        <w:rPr>
          <w:color w:val="000000"/>
          <w:szCs w:val="24"/>
        </w:rPr>
        <w:t>as Repository ist durch das lokale Dateisystem ü</w:t>
      </w:r>
      <w:r>
        <w:rPr>
          <w:color w:val="000000"/>
          <w:szCs w:val="24"/>
        </w:rPr>
        <w:t>ber ein Int</w:t>
      </w:r>
      <w:r w:rsidRPr="00C43C7E">
        <w:rPr>
          <w:color w:val="000000"/>
          <w:szCs w:val="24"/>
        </w:rPr>
        <w:t>erface zu erreichen. Die Protokollierung der Änderungen erfolgt entweder über eine Datenbank oder direkt über das Dateisystem.</w:t>
      </w:r>
      <w:r>
        <w:rPr>
          <w:rStyle w:val="Funotenzeichen"/>
        </w:rPr>
        <w:footnoteReference w:id="38"/>
      </w:r>
    </w:p>
    <w:p w14:paraId="74B6EB42" w14:textId="77777777" w:rsidR="006706F7" w:rsidRDefault="006706F7" w:rsidP="006706F7">
      <w:pPr>
        <w:pStyle w:val="berschrift2"/>
      </w:pPr>
      <w:bookmarkStart w:id="304" w:name="_Toc491707992"/>
      <w:r>
        <w:lastRenderedPageBreak/>
        <w:t>Funktionsweise</w:t>
      </w:r>
      <w:bookmarkEnd w:id="304"/>
    </w:p>
    <w:p w14:paraId="286C3219" w14:textId="77777777" w:rsidR="006706F7" w:rsidRDefault="006706F7" w:rsidP="006706F7"/>
    <w:p w14:paraId="59CAAAF1" w14:textId="77777777" w:rsidR="006706F7" w:rsidRDefault="006706F7" w:rsidP="006706F7">
      <w:r>
        <w:t>Ohne zu verstehen wie Versionskontrolle funktioniert und aus welcher No</w:t>
      </w:r>
      <w:r>
        <w:t>t</w:t>
      </w:r>
      <w:r>
        <w:t>wendigkeit heraus die Versionskontrolle entstanden ist, ist es schwer nac</w:t>
      </w:r>
      <w:r>
        <w:t>h</w:t>
      </w:r>
      <w:r>
        <w:t>zuvollziehen was genau bei einer Versionsverwaltungssoftware passiert und was bestimmte Begriffe innerhalb dieser Systeme Bedeuten und auch bewi</w:t>
      </w:r>
      <w:r>
        <w:t>r</w:t>
      </w:r>
      <w:r>
        <w:t>ken.</w:t>
      </w:r>
    </w:p>
    <w:p w14:paraId="4F0CD2CA" w14:textId="77777777" w:rsidR="006706F7" w:rsidRDefault="006706F7" w:rsidP="006706F7">
      <w:r>
        <w:t>In diesem Abschnitt wird zunächst auf Probleme bei der Bearbeitung einer einzelnen Datei oder bei der Arbeit in einem Großprojekt bei Verzicht auf Verwendung einer Versionskontrolle eingegangen.</w:t>
      </w:r>
    </w:p>
    <w:p w14:paraId="39FF7729" w14:textId="77777777" w:rsidR="006706F7" w:rsidRPr="00637975" w:rsidRDefault="006706F7" w:rsidP="006706F7">
      <w:r>
        <w:t>Daraufhin werden für die entsprechenden Problemstellungen Lösungen au</w:t>
      </w:r>
      <w:r>
        <w:t>f</w:t>
      </w:r>
      <w:r>
        <w:t>gezeigt, welche die Funktionsweise der heutigen Versionskontrolle darstellt.</w:t>
      </w:r>
    </w:p>
    <w:p w14:paraId="188B2954" w14:textId="77777777" w:rsidR="006706F7" w:rsidRDefault="006706F7" w:rsidP="006706F7">
      <w:pPr>
        <w:pStyle w:val="berschrift3"/>
      </w:pPr>
      <w:bookmarkStart w:id="305" w:name="_Toc491707993"/>
      <w:r>
        <w:t>Problem(e)</w:t>
      </w:r>
      <w:bookmarkEnd w:id="305"/>
    </w:p>
    <w:p w14:paraId="2DBD2F4B" w14:textId="77777777" w:rsidR="006706F7" w:rsidRDefault="006706F7" w:rsidP="006706F7"/>
    <w:p w14:paraId="4DCC176D" w14:textId="77777777" w:rsidR="006706F7" w:rsidRDefault="006706F7" w:rsidP="006706F7">
      <w:r w:rsidRPr="00CD20E9">
        <w:rPr>
          <w:color w:val="000000"/>
          <w:szCs w:val="24"/>
        </w:rPr>
        <w:t>Man stelle sich folgendes Szenario vor. Es befinden sich zwei Nutzer in e</w:t>
      </w:r>
      <w:r w:rsidRPr="00CD20E9">
        <w:rPr>
          <w:color w:val="000000"/>
          <w:szCs w:val="24"/>
        </w:rPr>
        <w:t>i</w:t>
      </w:r>
      <w:r w:rsidRPr="00CD20E9">
        <w:rPr>
          <w:color w:val="000000"/>
          <w:szCs w:val="24"/>
        </w:rPr>
        <w:t>nem gemeinsamen Projekt, welche auf ein gemeinsames Repository zugre</w:t>
      </w:r>
      <w:r w:rsidRPr="00CD20E9">
        <w:rPr>
          <w:color w:val="000000"/>
          <w:szCs w:val="24"/>
        </w:rPr>
        <w:t>i</w:t>
      </w:r>
      <w:r>
        <w:rPr>
          <w:color w:val="000000"/>
          <w:szCs w:val="24"/>
        </w:rPr>
        <w:t>fen und die</w:t>
      </w:r>
      <w:r w:rsidRPr="00CD20E9">
        <w:rPr>
          <w:color w:val="000000"/>
          <w:szCs w:val="24"/>
        </w:rPr>
        <w:t>selbe Datei bearbeiten möchten. Beide checken das Dokument aus und fangen an es lokal zu bearbeiten, wobei jewei</w:t>
      </w:r>
      <w:r>
        <w:rPr>
          <w:color w:val="000000"/>
          <w:szCs w:val="24"/>
        </w:rPr>
        <w:t>ls beide verschiedene Teile des</w:t>
      </w:r>
      <w:r w:rsidRPr="00CD20E9">
        <w:rPr>
          <w:color w:val="000000"/>
          <w:szCs w:val="24"/>
        </w:rPr>
        <w:t>selben Dokuments verändern. Die dabei neu entstandenen Versi</w:t>
      </w:r>
      <w:r w:rsidRPr="00CD20E9">
        <w:rPr>
          <w:color w:val="000000"/>
          <w:szCs w:val="24"/>
        </w:rPr>
        <w:t>o</w:t>
      </w:r>
      <w:r>
        <w:rPr>
          <w:color w:val="000000"/>
          <w:szCs w:val="24"/>
        </w:rPr>
        <w:t>nen werden nacheinan</w:t>
      </w:r>
      <w:r w:rsidRPr="00CD20E9">
        <w:rPr>
          <w:color w:val="000000"/>
          <w:szCs w:val="24"/>
        </w:rPr>
        <w:t xml:space="preserve">der zurück im Repository abgelegt. Hierbei entsteht folgendes Problem. Wenn </w:t>
      </w:r>
      <w:commentRangeStart w:id="306"/>
      <w:r w:rsidRPr="00CD20E9">
        <w:rPr>
          <w:color w:val="000000"/>
          <w:szCs w:val="24"/>
        </w:rPr>
        <w:t xml:space="preserve">wir </w:t>
      </w:r>
      <w:commentRangeEnd w:id="306"/>
      <w:r w:rsidR="003F4995">
        <w:rPr>
          <w:rStyle w:val="Kommentarzeichen"/>
        </w:rPr>
        <w:commentReference w:id="306"/>
      </w:r>
      <w:r w:rsidRPr="00CD20E9">
        <w:rPr>
          <w:color w:val="000000"/>
          <w:szCs w:val="24"/>
        </w:rPr>
        <w:t>davon ausgehen, dass der zweite Nutzer seine Arbeit nach dem ersten Nutzer im Repository ablegt, dann wird dabei die A</w:t>
      </w:r>
      <w:r w:rsidRPr="00CD20E9">
        <w:rPr>
          <w:color w:val="000000"/>
          <w:szCs w:val="24"/>
        </w:rPr>
        <w:t>r</w:t>
      </w:r>
      <w:r w:rsidRPr="00CD20E9">
        <w:rPr>
          <w:color w:val="000000"/>
          <w:szCs w:val="24"/>
        </w:rPr>
        <w:t>beit des ersten Nutzers überschrieben und geht somit verloren.</w:t>
      </w:r>
      <w:r>
        <w:rPr>
          <w:rStyle w:val="Funotenzeichen"/>
        </w:rPr>
        <w:footnoteReference w:id="39"/>
      </w:r>
    </w:p>
    <w:p w14:paraId="29AB9FDE" w14:textId="77777777" w:rsidR="006706F7" w:rsidRDefault="006706F7" w:rsidP="006706F7">
      <w:pPr>
        <w:keepNext/>
      </w:pPr>
      <w:r>
        <w:rPr>
          <w:noProof/>
          <w:lang w:eastAsia="de-DE"/>
        </w:rPr>
        <w:lastRenderedPageBreak/>
        <w:drawing>
          <wp:inline distT="0" distB="0" distL="0" distR="0" wp14:anchorId="5C225877" wp14:editId="2CA8AA4B">
            <wp:extent cx="5188528" cy="4114800"/>
            <wp:effectExtent l="0" t="0" r="0" b="0"/>
            <wp:docPr id="18" name="Grafik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r:link="rId15"/>
                    <a:stretch>
                      <a:fillRect/>
                    </a:stretch>
                  </pic:blipFill>
                  <pic:spPr>
                    <a:xfrm>
                      <a:off x="0" y="0"/>
                      <a:ext cx="5189399" cy="4115490"/>
                    </a:xfrm>
                    <a:prstGeom prst="rect">
                      <a:avLst/>
                    </a:prstGeom>
                  </pic:spPr>
                </pic:pic>
              </a:graphicData>
            </a:graphic>
          </wp:inline>
        </w:drawing>
      </w:r>
    </w:p>
    <w:p w14:paraId="3820D75F" w14:textId="77777777" w:rsidR="006706F7" w:rsidRDefault="006706F7">
      <w:pPr>
        <w:pStyle w:val="Beschriftung"/>
        <w:spacing w:after="0"/>
        <w:jc w:val="both"/>
        <w:pPrChange w:id="307" w:author="Recep Özkara" w:date="2017-08-28T14:43:00Z">
          <w:pPr>
            <w:pStyle w:val="Beschriftung"/>
            <w:jc w:val="both"/>
          </w:pPr>
        </w:pPrChange>
      </w:pPr>
      <w:bookmarkStart w:id="308" w:name="_Toc491688812"/>
      <w:r>
        <w:t xml:space="preserve">Abbildung </w:t>
      </w:r>
      <w:fldSimple w:instr=" SEQ Abbildung \* ARABIC ">
        <w:r>
          <w:rPr>
            <w:noProof/>
          </w:rPr>
          <w:t>1</w:t>
        </w:r>
      </w:fldSimple>
      <w:r w:rsidRPr="00774346">
        <w:t>: Arbeit ohne Versionskontrolle</w:t>
      </w:r>
      <w:bookmarkEnd w:id="308"/>
    </w:p>
    <w:p w14:paraId="5EF33B8A" w14:textId="77777777" w:rsidR="006706F7" w:rsidRDefault="006706F7" w:rsidP="006706F7">
      <w:pPr>
        <w:pStyle w:val="Beschriftung"/>
        <w:jc w:val="both"/>
      </w:pPr>
      <w:r w:rsidRPr="00774346">
        <w:t>Quelle: Taentzer 2014 - Versionsver</w:t>
      </w:r>
      <w:r>
        <w:t>waltung von Softwareartefakten</w:t>
      </w:r>
      <w:r w:rsidRPr="00774346">
        <w:t>, S. 45</w:t>
      </w:r>
    </w:p>
    <w:p w14:paraId="344009C8" w14:textId="77777777" w:rsidR="006706F7" w:rsidRPr="007C400F" w:rsidRDefault="006706F7" w:rsidP="006706F7"/>
    <w:p w14:paraId="17C3FFAC" w14:textId="77777777" w:rsidR="006706F7" w:rsidRDefault="006706F7" w:rsidP="006706F7">
      <w:pPr>
        <w:pStyle w:val="berschrift3"/>
      </w:pPr>
      <w:bookmarkStart w:id="309" w:name="_Toc491707994"/>
      <w:r>
        <w:t>Lösungswege</w:t>
      </w:r>
      <w:bookmarkEnd w:id="309"/>
    </w:p>
    <w:p w14:paraId="55341DEF" w14:textId="77777777" w:rsidR="006706F7" w:rsidRDefault="006706F7" w:rsidP="006706F7">
      <w:pPr>
        <w:rPr>
          <w:szCs w:val="24"/>
        </w:rPr>
      </w:pPr>
    </w:p>
    <w:p w14:paraId="4B6D395B" w14:textId="77777777" w:rsidR="006706F7" w:rsidRDefault="006706F7" w:rsidP="006706F7">
      <w:pPr>
        <w:rPr>
          <w:szCs w:val="24"/>
        </w:rPr>
      </w:pPr>
      <w:r>
        <w:rPr>
          <w:szCs w:val="24"/>
        </w:rPr>
        <w:t>Eine m</w:t>
      </w:r>
      <w:r w:rsidRPr="00833A07">
        <w:rPr>
          <w:szCs w:val="24"/>
        </w:rPr>
        <w:t>ögliche Lösung für dieses Problem wäre das Sperren von Dokume</w:t>
      </w:r>
      <w:r w:rsidRPr="00833A07">
        <w:rPr>
          <w:szCs w:val="24"/>
        </w:rPr>
        <w:t>n</w:t>
      </w:r>
      <w:r w:rsidRPr="00833A07">
        <w:rPr>
          <w:szCs w:val="24"/>
        </w:rPr>
        <w:t xml:space="preserve">ten. Durch das Auschecken aus dem Repository sperrt der erste Nutzer die zu bearbeitende Datei und arbeitet lokal an ihr. Währenddessen möchte die zweite Person auf das Dokument zugreifen. Jedoch ist der Zugriff gesperrt und der zweite Nutzer muss warten, bis der </w:t>
      </w:r>
      <w:r>
        <w:rPr>
          <w:szCs w:val="24"/>
        </w:rPr>
        <w:t>erste Nutzer seine Arbeit an dem</w:t>
      </w:r>
      <w:r w:rsidRPr="00833A07">
        <w:rPr>
          <w:szCs w:val="24"/>
        </w:rPr>
        <w:t xml:space="preserve"> Dokument beendet hat. </w:t>
      </w:r>
    </w:p>
    <w:p w14:paraId="383E489A" w14:textId="77777777" w:rsidR="006706F7" w:rsidRDefault="006706F7" w:rsidP="006706F7">
      <w:pPr>
        <w:rPr>
          <w:szCs w:val="24"/>
        </w:rPr>
      </w:pPr>
      <w:r w:rsidRPr="00833A07">
        <w:rPr>
          <w:szCs w:val="24"/>
        </w:rPr>
        <w:lastRenderedPageBreak/>
        <w:t>Nach getaner Arbeit wird das Dokument zurück ins Repository gelegt und freigegeben. Nun hat die zweite Person Zugriff darauf und kann das Dok</w:t>
      </w:r>
      <w:r w:rsidRPr="00833A07">
        <w:rPr>
          <w:szCs w:val="24"/>
        </w:rPr>
        <w:t>u</w:t>
      </w:r>
      <w:r w:rsidRPr="00833A07">
        <w:rPr>
          <w:szCs w:val="24"/>
        </w:rPr>
        <w:t>ment ebenfalls für andere sperren.</w:t>
      </w:r>
      <w:r>
        <w:rPr>
          <w:rStyle w:val="Funotenzeichen"/>
        </w:rPr>
        <w:footnoteReference w:id="40"/>
      </w:r>
    </w:p>
    <w:p w14:paraId="48740F0A" w14:textId="77777777" w:rsidR="006706F7" w:rsidRDefault="006706F7" w:rsidP="006706F7">
      <w:pPr>
        <w:keepNext/>
      </w:pPr>
      <w:r>
        <w:rPr>
          <w:noProof/>
          <w:lang w:eastAsia="de-DE"/>
        </w:rPr>
        <w:drawing>
          <wp:inline distT="0" distB="0" distL="0" distR="0" wp14:anchorId="5D99C9A6" wp14:editId="6FD9CD4D">
            <wp:extent cx="4634345" cy="3990109"/>
            <wp:effectExtent l="0" t="0" r="0" b="0"/>
            <wp:docPr id="19" name="Grafik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r:link="rId17"/>
                    <a:stretch>
                      <a:fillRect/>
                    </a:stretch>
                  </pic:blipFill>
                  <pic:spPr>
                    <a:xfrm>
                      <a:off x="0" y="0"/>
                      <a:ext cx="4633090" cy="3989028"/>
                    </a:xfrm>
                    <a:prstGeom prst="rect">
                      <a:avLst/>
                    </a:prstGeom>
                  </pic:spPr>
                </pic:pic>
              </a:graphicData>
            </a:graphic>
          </wp:inline>
        </w:drawing>
      </w:r>
    </w:p>
    <w:p w14:paraId="2771DD55" w14:textId="77777777" w:rsidR="006706F7" w:rsidRDefault="006706F7">
      <w:pPr>
        <w:pStyle w:val="Beschriftung"/>
        <w:spacing w:after="0"/>
        <w:jc w:val="both"/>
        <w:pPrChange w:id="311" w:author="Recep Özkara" w:date="2017-08-28T14:43:00Z">
          <w:pPr>
            <w:pStyle w:val="Beschriftung"/>
            <w:jc w:val="both"/>
          </w:pPr>
        </w:pPrChange>
      </w:pPr>
      <w:bookmarkStart w:id="312" w:name="_Toc491688813"/>
      <w:r>
        <w:t xml:space="preserve">Abbildung </w:t>
      </w:r>
      <w:fldSimple w:instr=" SEQ Abbildung \* ARABIC ">
        <w:r>
          <w:rPr>
            <w:noProof/>
          </w:rPr>
          <w:t>2</w:t>
        </w:r>
      </w:fldSimple>
      <w:r w:rsidRPr="00606AF5">
        <w:t xml:space="preserve"> Sperren der Dokumente</w:t>
      </w:r>
      <w:bookmarkEnd w:id="312"/>
    </w:p>
    <w:p w14:paraId="5644D288" w14:textId="77777777" w:rsidR="006706F7" w:rsidRDefault="006706F7" w:rsidP="006706F7">
      <w:pPr>
        <w:pStyle w:val="Beschriftung"/>
        <w:jc w:val="both"/>
      </w:pPr>
      <w:r w:rsidRPr="00606AF5">
        <w:t>Quelle: Taentzer 2014 - Versionsverw</w:t>
      </w:r>
      <w:r>
        <w:t>altung von Softwareartefakten, S. 46</w:t>
      </w:r>
    </w:p>
    <w:p w14:paraId="294D7E47" w14:textId="77777777" w:rsidR="006706F7" w:rsidRDefault="006706F7" w:rsidP="006706F7"/>
    <w:p w14:paraId="1CF23F97" w14:textId="77777777" w:rsidR="006706F7" w:rsidRDefault="006706F7" w:rsidP="006706F7">
      <w:pPr>
        <w:rPr>
          <w:color w:val="000000"/>
          <w:szCs w:val="24"/>
        </w:rPr>
      </w:pPr>
      <w:r w:rsidRPr="00833A07">
        <w:rPr>
          <w:color w:val="000000"/>
          <w:szCs w:val="24"/>
        </w:rPr>
        <w:t>Der hier angegebene Schritt ist zwar ein guter Lösungsvorschlag, dennoch ist er nicht optimal. Es kann durchaus vorkommen das gesperrte Dokumente schlicht und einfach vergessen werden wieder zu entsperren. Die nächste Person die eben an diesem Dokument arbeiten möchte, müsste sich z</w:t>
      </w:r>
      <w:r w:rsidRPr="00833A07">
        <w:rPr>
          <w:color w:val="000000"/>
          <w:szCs w:val="24"/>
        </w:rPr>
        <w:t>u</w:t>
      </w:r>
      <w:r w:rsidRPr="00833A07">
        <w:rPr>
          <w:color w:val="000000"/>
          <w:szCs w:val="24"/>
        </w:rPr>
        <w:t>nächst mühsam darum kümmern</w:t>
      </w:r>
      <w:r>
        <w:rPr>
          <w:color w:val="000000"/>
          <w:szCs w:val="24"/>
        </w:rPr>
        <w:t>,</w:t>
      </w:r>
      <w:r w:rsidRPr="00833A07">
        <w:rPr>
          <w:color w:val="000000"/>
          <w:szCs w:val="24"/>
        </w:rPr>
        <w:t xml:space="preserve"> da</w:t>
      </w:r>
      <w:r>
        <w:rPr>
          <w:color w:val="000000"/>
          <w:szCs w:val="24"/>
        </w:rPr>
        <w:t>s</w:t>
      </w:r>
      <w:r w:rsidRPr="00833A07">
        <w:rPr>
          <w:color w:val="000000"/>
          <w:szCs w:val="24"/>
        </w:rPr>
        <w:t>s eine Entsperrung erfolg</w:t>
      </w:r>
      <w:r>
        <w:rPr>
          <w:color w:val="000000"/>
          <w:szCs w:val="24"/>
        </w:rPr>
        <w:t>t. Dies würde kostbare Zeit im L</w:t>
      </w:r>
      <w:r w:rsidRPr="00833A07">
        <w:rPr>
          <w:color w:val="000000"/>
          <w:szCs w:val="24"/>
        </w:rPr>
        <w:t>aufe des Projektes rauben.</w:t>
      </w:r>
    </w:p>
    <w:p w14:paraId="147E3683" w14:textId="7AA4EFDA" w:rsidR="006706F7" w:rsidRDefault="006706F7" w:rsidP="006706F7">
      <w:pPr>
        <w:rPr>
          <w:color w:val="000000"/>
          <w:szCs w:val="24"/>
        </w:rPr>
      </w:pPr>
      <w:r w:rsidRPr="00833A07">
        <w:rPr>
          <w:color w:val="000000"/>
          <w:szCs w:val="24"/>
        </w:rPr>
        <w:t>Darüber hinaus würde eine Sperrung des Dokuments einen unnötigen Zei</w:t>
      </w:r>
      <w:r w:rsidRPr="00833A07">
        <w:rPr>
          <w:color w:val="000000"/>
          <w:szCs w:val="24"/>
        </w:rPr>
        <w:t>t</w:t>
      </w:r>
      <w:r w:rsidRPr="00833A07">
        <w:rPr>
          <w:color w:val="000000"/>
          <w:szCs w:val="24"/>
        </w:rPr>
        <w:t>verlust für den</w:t>
      </w:r>
      <w:r w:rsidR="00022B81">
        <w:rPr>
          <w:color w:val="000000"/>
          <w:szCs w:val="24"/>
        </w:rPr>
        <w:t>jenigen darstellen der zwar die</w:t>
      </w:r>
      <w:r w:rsidRPr="00833A07">
        <w:rPr>
          <w:color w:val="000000"/>
          <w:szCs w:val="24"/>
        </w:rPr>
        <w:t xml:space="preserve">selbe Datei bearbeiten möchte, </w:t>
      </w:r>
      <w:r w:rsidRPr="00833A07">
        <w:rPr>
          <w:color w:val="000000"/>
          <w:szCs w:val="24"/>
        </w:rPr>
        <w:lastRenderedPageBreak/>
        <w:t>jedoch an einer ganz anderen Stelle. Gleichzeitiges Entwickeln wäre also in diesem Fall nicht möglich.</w:t>
      </w:r>
    </w:p>
    <w:p w14:paraId="48FDEAF9" w14:textId="77777777" w:rsidR="006706F7" w:rsidRDefault="006706F7" w:rsidP="006706F7">
      <w:pPr>
        <w:rPr>
          <w:szCs w:val="24"/>
        </w:rPr>
      </w:pPr>
      <w:r w:rsidRPr="00833A07">
        <w:rPr>
          <w:color w:val="000000"/>
          <w:szCs w:val="24"/>
        </w:rPr>
        <w:t>Ein weiterer wichtiger Aspekt ist die Abhängigkeit von Dokumenten. Beim Arbeiten zweier Personen an zwei verschiedenen Dokumenten, welche in Abhängigkeit zueinander stehen, könnte</w:t>
      </w:r>
      <w:r>
        <w:rPr>
          <w:color w:val="000000"/>
          <w:szCs w:val="24"/>
        </w:rPr>
        <w:t>n</w:t>
      </w:r>
      <w:r w:rsidRPr="00833A07">
        <w:rPr>
          <w:color w:val="000000"/>
          <w:szCs w:val="24"/>
        </w:rPr>
        <w:t xml:space="preserve"> Probleme aufkreuzen. Änderungen könnten bewirken das Dokument A und Dokument B nicht mehr so zusa</w:t>
      </w:r>
      <w:r w:rsidRPr="00833A07">
        <w:rPr>
          <w:color w:val="000000"/>
          <w:szCs w:val="24"/>
        </w:rPr>
        <w:t>m</w:t>
      </w:r>
      <w:r w:rsidRPr="00833A07">
        <w:rPr>
          <w:color w:val="000000"/>
          <w:szCs w:val="24"/>
        </w:rPr>
        <w:t>menspielen wie sie es müssten. Für das Lösen dieses Problems wäre ein Gespräch notwendig.</w:t>
      </w:r>
      <w:r>
        <w:rPr>
          <w:rStyle w:val="Funotenzeichen"/>
        </w:rPr>
        <w:footnoteReference w:id="41"/>
      </w:r>
    </w:p>
    <w:p w14:paraId="502C32D0" w14:textId="77777777" w:rsidR="006706F7" w:rsidRDefault="006706F7" w:rsidP="006706F7">
      <w:pPr>
        <w:rPr>
          <w:szCs w:val="24"/>
        </w:rPr>
      </w:pPr>
      <w:r w:rsidRPr="00A109FE">
        <w:rPr>
          <w:szCs w:val="24"/>
        </w:rPr>
        <w:t>Ein weiterer Lösungsansatz ist das Mischen von Dokumenten. Beide Nutzer können gleichzeitig das Dokument, welches sie bearbeiten möchten aus dem Repository heraus kopieren. Dies ermöglicht ihnen das gleichzeitige Entw</w:t>
      </w:r>
      <w:r w:rsidRPr="00A109FE">
        <w:rPr>
          <w:szCs w:val="24"/>
        </w:rPr>
        <w:t>i</w:t>
      </w:r>
      <w:r w:rsidRPr="00A109FE">
        <w:rPr>
          <w:szCs w:val="24"/>
        </w:rPr>
        <w:t>ckeln am selben Dokument unabhängig voneinander. Einer der Beiden legt als erster seine lokale geänderte Version in das Repository zurück. Der zwe</w:t>
      </w:r>
      <w:r w:rsidRPr="00A109FE">
        <w:rPr>
          <w:szCs w:val="24"/>
        </w:rPr>
        <w:t>i</w:t>
      </w:r>
      <w:r>
        <w:rPr>
          <w:szCs w:val="24"/>
        </w:rPr>
        <w:t>te möchte das</w:t>
      </w:r>
      <w:r w:rsidRPr="00A109FE">
        <w:rPr>
          <w:szCs w:val="24"/>
        </w:rPr>
        <w:t>selbe tun, muss jedoch zunächst die lokale Version mit der aktuellen Version im Repository vergleichen. Dadurch werden beide Versi</w:t>
      </w:r>
      <w:r w:rsidRPr="00A109FE">
        <w:rPr>
          <w:szCs w:val="24"/>
        </w:rPr>
        <w:t>o</w:t>
      </w:r>
      <w:r w:rsidRPr="00A109FE">
        <w:rPr>
          <w:szCs w:val="24"/>
        </w:rPr>
        <w:t>nen des Dokuments vermischt und die jeweiligen Unterschiede übertragen. Somit kann eine völlig neue Version des Dokuments entstehen, welche die Änderungen beider Nutzer beinhaltet.</w:t>
      </w:r>
      <w:r>
        <w:rPr>
          <w:rStyle w:val="Funotenzeichen"/>
        </w:rPr>
        <w:footnoteReference w:id="42"/>
      </w:r>
    </w:p>
    <w:p w14:paraId="4AA64608" w14:textId="3E00669C" w:rsidR="006706F7" w:rsidRDefault="006706F7" w:rsidP="006706F7">
      <w:pPr>
        <w:rPr>
          <w:szCs w:val="24"/>
        </w:rPr>
      </w:pPr>
      <w:r w:rsidRPr="00A109FE">
        <w:rPr>
          <w:szCs w:val="24"/>
        </w:rPr>
        <w:t>Zu beachten ist, dass es bei diesem Lösungsansatz zu Konflikten kommen kön</w:t>
      </w:r>
      <w:r w:rsidR="00022B81">
        <w:rPr>
          <w:szCs w:val="24"/>
        </w:rPr>
        <w:t>nte. Wenn beide Nutzer etwa die</w:t>
      </w:r>
      <w:r w:rsidRPr="00A109FE">
        <w:rPr>
          <w:szCs w:val="24"/>
        </w:rPr>
        <w:t>selbe Zeile bearbeiten entsteht eine Konfliktsituation, die manuell und nach einer Absprache der beiden gelöst werden muss. Hierfür</w:t>
      </w:r>
      <w:r>
        <w:rPr>
          <w:szCs w:val="24"/>
        </w:rPr>
        <w:t xml:space="preserve"> stehen einige Werkzeuge bereit</w:t>
      </w:r>
      <w:r w:rsidRPr="00A109FE">
        <w:rPr>
          <w:szCs w:val="24"/>
        </w:rPr>
        <w:t>, welche die Unte</w:t>
      </w:r>
      <w:r w:rsidRPr="00A109FE">
        <w:rPr>
          <w:szCs w:val="24"/>
        </w:rPr>
        <w:t>r</w:t>
      </w:r>
      <w:r w:rsidRPr="00A109FE">
        <w:rPr>
          <w:szCs w:val="24"/>
        </w:rPr>
        <w:t>schiede zwischen den zwei Versionen anzeigen. Jedoch zeigt die Praxis, dass sich Konfliktsituationen eher selten ergeben und Änderungen an Dok</w:t>
      </w:r>
      <w:r w:rsidRPr="00A109FE">
        <w:rPr>
          <w:szCs w:val="24"/>
        </w:rPr>
        <w:t>u</w:t>
      </w:r>
      <w:r w:rsidRPr="00A109FE">
        <w:rPr>
          <w:szCs w:val="24"/>
        </w:rPr>
        <w:t>menten zusammengeführt werden können, ohne da</w:t>
      </w:r>
      <w:r>
        <w:rPr>
          <w:szCs w:val="24"/>
        </w:rPr>
        <w:t>s</w:t>
      </w:r>
      <w:r w:rsidRPr="00A109FE">
        <w:rPr>
          <w:szCs w:val="24"/>
        </w:rPr>
        <w:t>s sich dabei Probleme aufzeigen.</w:t>
      </w:r>
      <w:r>
        <w:rPr>
          <w:rStyle w:val="Funotenzeichen"/>
        </w:rPr>
        <w:footnoteReference w:id="43"/>
      </w:r>
    </w:p>
    <w:p w14:paraId="67D96D08" w14:textId="77777777" w:rsidR="006706F7" w:rsidRDefault="006706F7" w:rsidP="006706F7">
      <w:pPr>
        <w:rPr>
          <w:szCs w:val="24"/>
        </w:rPr>
      </w:pPr>
    </w:p>
    <w:p w14:paraId="1B38BABA" w14:textId="77777777" w:rsidR="006706F7" w:rsidRDefault="006706F7" w:rsidP="006706F7">
      <w:pPr>
        <w:pStyle w:val="berschrift2"/>
      </w:pPr>
      <w:bookmarkStart w:id="316" w:name="_Toc491707995"/>
      <w:r>
        <w:lastRenderedPageBreak/>
        <w:t>Arten der Versionsverwaltung</w:t>
      </w:r>
      <w:bookmarkEnd w:id="316"/>
    </w:p>
    <w:p w14:paraId="6A603DD8" w14:textId="77777777" w:rsidR="006706F7" w:rsidRDefault="006706F7" w:rsidP="006706F7"/>
    <w:p w14:paraId="0931843A" w14:textId="77777777" w:rsidR="006706F7" w:rsidRDefault="006706F7" w:rsidP="006706F7">
      <w:r>
        <w:t>Bei der Arbeit mit Versionsverwaltung unterscheidet man zwischen drei ve</w:t>
      </w:r>
      <w:r>
        <w:t>r</w:t>
      </w:r>
      <w:r>
        <w:t>schiedenen Arten. Die erste Art ist die Lokale Versionsverwaltung, welche komplett auf dem lokalen Computer des Anwenders stattfindet.</w:t>
      </w:r>
    </w:p>
    <w:p w14:paraId="4BAA691B" w14:textId="77777777" w:rsidR="006706F7" w:rsidRDefault="006706F7" w:rsidP="006706F7">
      <w:r>
        <w:t>Bei der zweiten Art handelt es sich um die zentrale Versionsverwaltung. Hierbei ist die Kommunikation mit einem zentralen Server für den Austausch von Dokumenten notwendig.</w:t>
      </w:r>
    </w:p>
    <w:p w14:paraId="638F07F3" w14:textId="77777777" w:rsidR="006706F7" w:rsidRDefault="006706F7" w:rsidP="006706F7">
      <w:r>
        <w:t>Die dritte und letzte Art ist die verteilte Versionsverwaltung. Bei dieser Art der Versionsverwaltung wird zwar auch ein Server verwendet, auf dem die g</w:t>
      </w:r>
      <w:r>
        <w:t>e</w:t>
      </w:r>
      <w:r>
        <w:t>samten Daten gespeichert sind, jedoch existiert gleichzeitig auch eine Kopie des Repository auf dem lokalen Rechner mit dem gearbeitet werden kann.</w:t>
      </w:r>
    </w:p>
    <w:p w14:paraId="0130D8A3" w14:textId="77777777" w:rsidR="006706F7" w:rsidRPr="00E9225B" w:rsidRDefault="006706F7" w:rsidP="006706F7">
      <w:r>
        <w:t>Jeder dieser Arten hat seine Vor-und Nachteile. In diesem Teil der Arbeit wird erläutert was diese drei Arten der Versionsverwaltung genau sind und wie diese funktionieren.</w:t>
      </w:r>
    </w:p>
    <w:p w14:paraId="49F39325" w14:textId="77777777" w:rsidR="006706F7" w:rsidRDefault="006706F7" w:rsidP="006706F7">
      <w:pPr>
        <w:pStyle w:val="berschrift3"/>
      </w:pPr>
      <w:bookmarkStart w:id="317" w:name="_Toc491707996"/>
      <w:r>
        <w:t>Lokale Versionsverwaltung</w:t>
      </w:r>
      <w:bookmarkEnd w:id="317"/>
    </w:p>
    <w:p w14:paraId="2060D98C" w14:textId="77777777" w:rsidR="006706F7" w:rsidRDefault="006706F7" w:rsidP="006706F7"/>
    <w:p w14:paraId="3E868C67" w14:textId="77777777" w:rsidR="006706F7" w:rsidRDefault="006706F7" w:rsidP="006706F7">
      <w:r w:rsidRPr="00A109FE">
        <w:rPr>
          <w:szCs w:val="24"/>
        </w:rPr>
        <w:t>Diese Art der Versionskontrolle wird als die einfachste angesehen. Meistens ist hierfür keine Software für die Verwendung notwendig. Es handelt sich l</w:t>
      </w:r>
      <w:r w:rsidRPr="00A109FE">
        <w:rPr>
          <w:szCs w:val="24"/>
        </w:rPr>
        <w:t>e</w:t>
      </w:r>
      <w:r w:rsidRPr="00A109FE">
        <w:rPr>
          <w:szCs w:val="24"/>
        </w:rPr>
        <w:t>diglich um einen selbst angelegten Ordner der lokal verwaltet wird. Dieser beinhaltet verschiedene Versionen von dem Projekt an dem man gerade a</w:t>
      </w:r>
      <w:r w:rsidRPr="00A109FE">
        <w:rPr>
          <w:szCs w:val="24"/>
        </w:rPr>
        <w:t>r</w:t>
      </w:r>
      <w:r w:rsidRPr="00A109FE">
        <w:rPr>
          <w:szCs w:val="24"/>
        </w:rPr>
        <w:t>beitet.</w:t>
      </w:r>
      <w:r w:rsidRPr="00A109FE">
        <w:rPr>
          <w:szCs w:val="24"/>
        </w:rPr>
        <w:br/>
        <w:t>So einfach der Umgang mit dieser Art der Versionskontrolle auch ist, weist sie viele Schwachstellen auf. Ein effektives Arbeiten an einem Großprojekt als Team ist bei lokaler Versionsverwaltung nicht möglich. Die Gefahr b</w:t>
      </w:r>
      <w:r w:rsidRPr="00A109FE">
        <w:rPr>
          <w:szCs w:val="24"/>
        </w:rPr>
        <w:t>e</w:t>
      </w:r>
      <w:r w:rsidRPr="00A109FE">
        <w:rPr>
          <w:szCs w:val="24"/>
        </w:rPr>
        <w:t>stimmte Fe</w:t>
      </w:r>
      <w:r>
        <w:rPr>
          <w:szCs w:val="24"/>
        </w:rPr>
        <w:t>a</w:t>
      </w:r>
      <w:r w:rsidRPr="00A109FE">
        <w:rPr>
          <w:szCs w:val="24"/>
        </w:rPr>
        <w:t xml:space="preserve">ture doppelt zu entwickeln oder sie gar zu vergessen ist hier sehr groß. Falls keine weitere Software bei der Verwendung hinzugezogen wird, kann es dazu kommen, dass Versionsnummern nicht richtig vergeben </w:t>
      </w:r>
      <w:r w:rsidRPr="00A109FE">
        <w:rPr>
          <w:szCs w:val="24"/>
        </w:rPr>
        <w:lastRenderedPageBreak/>
        <w:t>werden. Als Folgefehler könnten dann falsche Dokumente in den falschen Verzeichnissen landen, was zu einem einzigen Chaos führen kann.</w:t>
      </w:r>
      <w:r>
        <w:rPr>
          <w:rStyle w:val="Funotenzeichen"/>
        </w:rPr>
        <w:footnoteReference w:id="44"/>
      </w:r>
    </w:p>
    <w:p w14:paraId="4AC51C44" w14:textId="77777777" w:rsidR="006706F7" w:rsidRDefault="006706F7" w:rsidP="006706F7">
      <w:pPr>
        <w:pStyle w:val="berschrift3"/>
      </w:pPr>
      <w:bookmarkStart w:id="319" w:name="_Toc491707997"/>
      <w:r>
        <w:t>Zentrale Versionsverwaltung</w:t>
      </w:r>
      <w:bookmarkEnd w:id="319"/>
    </w:p>
    <w:p w14:paraId="06DA362C" w14:textId="77777777" w:rsidR="006706F7" w:rsidRDefault="006706F7" w:rsidP="006706F7"/>
    <w:p w14:paraId="7C5CE4D0" w14:textId="77777777" w:rsidR="006706F7" w:rsidRDefault="006706F7" w:rsidP="006706F7">
      <w:pPr>
        <w:rPr>
          <w:color w:val="000000"/>
          <w:szCs w:val="24"/>
        </w:rPr>
      </w:pPr>
      <w:r w:rsidRPr="00A109FE">
        <w:rPr>
          <w:color w:val="000000"/>
          <w:szCs w:val="24"/>
        </w:rPr>
        <w:t>Zu diesem System gehören z.B. die weiter oben beschriebenen CVS und dessen Nachfolger Subversion. Hierbei werden die gesamten Daten auf e</w:t>
      </w:r>
      <w:r w:rsidRPr="00A109FE">
        <w:rPr>
          <w:color w:val="000000"/>
          <w:szCs w:val="24"/>
        </w:rPr>
        <w:t>i</w:t>
      </w:r>
      <w:r w:rsidRPr="00A109FE">
        <w:rPr>
          <w:color w:val="000000"/>
          <w:szCs w:val="24"/>
        </w:rPr>
        <w:t>nem zentralen Server gespeichert. Auf lokaler Ebene werden nur die Arbeit</w:t>
      </w:r>
      <w:r w:rsidRPr="00A109FE">
        <w:rPr>
          <w:color w:val="000000"/>
          <w:szCs w:val="24"/>
        </w:rPr>
        <w:t>s</w:t>
      </w:r>
      <w:r w:rsidRPr="00A109FE">
        <w:rPr>
          <w:color w:val="000000"/>
          <w:szCs w:val="24"/>
        </w:rPr>
        <w:t>kopien gespeichert. Die neu entstandenen Versionen werden zurück auf das Repository gelegt.</w:t>
      </w:r>
    </w:p>
    <w:p w14:paraId="12C2ED8F" w14:textId="741219C4" w:rsidR="006706F7" w:rsidRDefault="006706F7" w:rsidP="006706F7">
      <w:pPr>
        <w:rPr>
          <w:color w:val="000000"/>
          <w:szCs w:val="24"/>
        </w:rPr>
      </w:pPr>
      <w:r w:rsidRPr="00A109FE">
        <w:rPr>
          <w:color w:val="000000"/>
          <w:szCs w:val="24"/>
        </w:rPr>
        <w:t>Beim gleichzeitigen Ent</w:t>
      </w:r>
      <w:r>
        <w:rPr>
          <w:color w:val="000000"/>
          <w:szCs w:val="24"/>
        </w:rPr>
        <w:t>wickeln zweier Benutzer an dems</w:t>
      </w:r>
      <w:r w:rsidRPr="00A109FE">
        <w:rPr>
          <w:color w:val="000000"/>
          <w:szCs w:val="24"/>
        </w:rPr>
        <w:t>elben Dokument, wird der Merge, also das verschmelzen der beiden Dateien, auf dem Server automatisch erledigt. Voraussetzung hierfür ist, dass sich die beiden Dok</w:t>
      </w:r>
      <w:r>
        <w:rPr>
          <w:color w:val="000000"/>
          <w:szCs w:val="24"/>
        </w:rPr>
        <w:t>u</w:t>
      </w:r>
      <w:r>
        <w:rPr>
          <w:color w:val="000000"/>
          <w:szCs w:val="24"/>
        </w:rPr>
        <w:t>mente</w:t>
      </w:r>
      <w:r w:rsidRPr="00A109FE">
        <w:rPr>
          <w:color w:val="000000"/>
          <w:szCs w:val="24"/>
        </w:rPr>
        <w:t xml:space="preserve"> ausreichend unterscheiden. Ansonsten muss eine manuelle Änderun</w:t>
      </w:r>
      <w:r>
        <w:rPr>
          <w:color w:val="000000"/>
          <w:szCs w:val="24"/>
        </w:rPr>
        <w:t>g</w:t>
      </w:r>
      <w:r w:rsidRPr="00A109FE">
        <w:rPr>
          <w:color w:val="000000"/>
          <w:szCs w:val="24"/>
        </w:rPr>
        <w:t xml:space="preserve"> an den Stellen der Datei erfolgen, die sich zu ähnlich sind. Ein Beispiel hie</w:t>
      </w:r>
      <w:r w:rsidRPr="00A109FE">
        <w:rPr>
          <w:color w:val="000000"/>
          <w:szCs w:val="24"/>
        </w:rPr>
        <w:t>r</w:t>
      </w:r>
      <w:r w:rsidRPr="00A109FE">
        <w:rPr>
          <w:color w:val="000000"/>
          <w:szCs w:val="24"/>
        </w:rPr>
        <w:t>für ist wie schon erwähnt, die Bearbeitung der exakt selben Zeile.</w:t>
      </w:r>
      <w:r>
        <w:rPr>
          <w:rStyle w:val="Funotenzeichen"/>
        </w:rPr>
        <w:footnoteReference w:id="45"/>
      </w:r>
    </w:p>
    <w:p w14:paraId="5B20534D" w14:textId="77777777" w:rsidR="006706F7" w:rsidRDefault="006706F7" w:rsidP="006706F7">
      <w:pPr>
        <w:pStyle w:val="berschrift3"/>
      </w:pPr>
      <w:bookmarkStart w:id="321" w:name="_Toc491707998"/>
      <w:r>
        <w:t>Nachteile der zentralen Versionsverwaltung</w:t>
      </w:r>
      <w:bookmarkEnd w:id="321"/>
    </w:p>
    <w:p w14:paraId="02288E56" w14:textId="77777777" w:rsidR="006706F7" w:rsidRDefault="006706F7" w:rsidP="006706F7"/>
    <w:p w14:paraId="68E93927" w14:textId="77777777" w:rsidR="006706F7" w:rsidRPr="00E03BD1" w:rsidRDefault="006706F7" w:rsidP="006706F7">
      <w:r w:rsidRPr="00E03BD1">
        <w:t>Im Allgemeinen ist gegen die Nutzung eines zentralen Systems, welches bis dahin immer funktioniert hat, nichts einzuwenden. Jedoch beherbergt diese Art der Versionskontrolle einige Nachteile</w:t>
      </w:r>
      <w:r>
        <w:t>.</w:t>
      </w:r>
    </w:p>
    <w:p w14:paraId="56428B0C" w14:textId="77777777" w:rsidR="006706F7" w:rsidRDefault="006706F7" w:rsidP="006706F7">
      <w:pPr>
        <w:rPr>
          <w:color w:val="000000"/>
          <w:szCs w:val="24"/>
        </w:rPr>
      </w:pPr>
      <w:r w:rsidRPr="0096058D">
        <w:rPr>
          <w:color w:val="000000"/>
          <w:szCs w:val="24"/>
        </w:rPr>
        <w:t>Die Skalierung bei zentralen Versionsverwaltungssystemen, geht nicht so gut von statten wie bei anderen. Hat das Team eine bestimmte Größe erreicht, kommt es zu Komplikationen bei der Zurückstellung der Arbeit. Die Wah</w:t>
      </w:r>
      <w:r w:rsidRPr="0096058D">
        <w:rPr>
          <w:color w:val="000000"/>
          <w:szCs w:val="24"/>
        </w:rPr>
        <w:t>r</w:t>
      </w:r>
      <w:r w:rsidRPr="0096058D">
        <w:rPr>
          <w:color w:val="000000"/>
          <w:szCs w:val="24"/>
        </w:rPr>
        <w:t>scheinlichkeit das</w:t>
      </w:r>
      <w:r>
        <w:rPr>
          <w:color w:val="000000"/>
          <w:szCs w:val="24"/>
        </w:rPr>
        <w:t>s</w:t>
      </w:r>
      <w:r w:rsidRPr="0096058D">
        <w:rPr>
          <w:color w:val="000000"/>
          <w:szCs w:val="24"/>
        </w:rPr>
        <w:t xml:space="preserve"> sich der Zustand des Servers zwischen einem Checkout und einem Checkin verändert ist zu groß. Dadurch muss der aktuelle Stand </w:t>
      </w:r>
      <w:r w:rsidRPr="0096058D">
        <w:rPr>
          <w:color w:val="000000"/>
          <w:szCs w:val="24"/>
        </w:rPr>
        <w:lastRenderedPageBreak/>
        <w:t>immer wieder vom Server geladen und vor dem zurückstellen neu getestet werden.</w:t>
      </w:r>
      <w:r>
        <w:rPr>
          <w:rStyle w:val="Funotenzeichen"/>
        </w:rPr>
        <w:footnoteReference w:id="46"/>
      </w:r>
    </w:p>
    <w:p w14:paraId="51DD4232" w14:textId="018A8A3C" w:rsidR="006706F7" w:rsidRDefault="006706F7" w:rsidP="006706F7">
      <w:pPr>
        <w:rPr>
          <w:color w:val="000000"/>
          <w:szCs w:val="24"/>
        </w:rPr>
      </w:pPr>
      <w:r w:rsidRPr="00486D1F">
        <w:rPr>
          <w:color w:val="000000"/>
          <w:szCs w:val="24"/>
        </w:rPr>
        <w:t>In heutigen Projekten werden entwickelte Feature</w:t>
      </w:r>
      <w:r>
        <w:rPr>
          <w:color w:val="000000"/>
          <w:szCs w:val="24"/>
        </w:rPr>
        <w:t>s</w:t>
      </w:r>
      <w:r w:rsidRPr="00486D1F">
        <w:rPr>
          <w:color w:val="000000"/>
          <w:szCs w:val="24"/>
        </w:rPr>
        <w:t xml:space="preserve"> erst commit</w:t>
      </w:r>
      <w:r w:rsidR="00836682">
        <w:rPr>
          <w:color w:val="000000"/>
          <w:szCs w:val="24"/>
        </w:rPr>
        <w:t>t</w:t>
      </w:r>
      <w:r w:rsidRPr="00486D1F">
        <w:rPr>
          <w:color w:val="000000"/>
          <w:szCs w:val="24"/>
        </w:rPr>
        <w:t>et, wenn sie bereit gestellt und praktisch implementierbar sind. Dadurch verlängern sich die Entwicklungszeiten und die Zwischenstände, welche früher üblich waren, entfallen. Dementsprechend entstehen größere Änderungen, welche schw</w:t>
      </w:r>
      <w:r w:rsidRPr="00486D1F">
        <w:rPr>
          <w:color w:val="000000"/>
          <w:szCs w:val="24"/>
        </w:rPr>
        <w:t>e</w:t>
      </w:r>
      <w:r w:rsidRPr="00486D1F">
        <w:rPr>
          <w:color w:val="000000"/>
          <w:szCs w:val="24"/>
        </w:rPr>
        <w:t>rer zu überblicken sind. Als Letztes kommt hinzu, dass das mobile Arbeiten, durch die Notwendigkeit einer Netzwerkverbindung, erschwert wird.</w:t>
      </w:r>
      <w:r>
        <w:rPr>
          <w:rStyle w:val="Funotenzeichen"/>
        </w:rPr>
        <w:footnoteReference w:id="47"/>
      </w:r>
    </w:p>
    <w:p w14:paraId="30415527" w14:textId="77777777" w:rsidR="006706F7" w:rsidRDefault="006706F7" w:rsidP="006706F7">
      <w:pPr>
        <w:rPr>
          <w:color w:val="000000"/>
          <w:szCs w:val="24"/>
        </w:rPr>
      </w:pPr>
      <w:r w:rsidRPr="0055674E">
        <w:rPr>
          <w:color w:val="000000"/>
          <w:szCs w:val="24"/>
        </w:rPr>
        <w:t>Die verteilte Versionsverwaltung zeigt Wege auf, um diese Probleme zu l</w:t>
      </w:r>
      <w:r w:rsidRPr="0055674E">
        <w:rPr>
          <w:color w:val="000000"/>
          <w:szCs w:val="24"/>
        </w:rPr>
        <w:t>ö</w:t>
      </w:r>
      <w:r w:rsidRPr="0055674E">
        <w:rPr>
          <w:color w:val="000000"/>
          <w:szCs w:val="24"/>
        </w:rPr>
        <w:t>sen. Dabei kommt es vermehrt zum Einsatz von Entwicklungszweigen, we</w:t>
      </w:r>
      <w:r w:rsidRPr="0055674E">
        <w:rPr>
          <w:color w:val="000000"/>
          <w:szCs w:val="24"/>
        </w:rPr>
        <w:t>l</w:t>
      </w:r>
      <w:r w:rsidRPr="0055674E">
        <w:rPr>
          <w:color w:val="000000"/>
          <w:szCs w:val="24"/>
        </w:rPr>
        <w:t>che natürlich auch schon bei CVS und Subversion existieren, jedoch nicht so einfach zu handhaben sind. Vor allem das Zusammenführen zweier Entwic</w:t>
      </w:r>
      <w:r w:rsidRPr="0055674E">
        <w:rPr>
          <w:color w:val="000000"/>
          <w:szCs w:val="24"/>
        </w:rPr>
        <w:t>k</w:t>
      </w:r>
      <w:r w:rsidRPr="0055674E">
        <w:rPr>
          <w:color w:val="000000"/>
          <w:szCs w:val="24"/>
        </w:rPr>
        <w:t>lungszweige ist mit einem großen Zeitaufwand verbunden.</w:t>
      </w:r>
      <w:r>
        <w:rPr>
          <w:rStyle w:val="Funotenzeichen"/>
        </w:rPr>
        <w:footnoteReference w:id="48"/>
      </w:r>
    </w:p>
    <w:p w14:paraId="556C7C9A" w14:textId="77777777" w:rsidR="006706F7" w:rsidRDefault="006706F7" w:rsidP="006706F7">
      <w:pPr>
        <w:pStyle w:val="berschrift3"/>
      </w:pPr>
      <w:bookmarkStart w:id="323" w:name="_Toc491707999"/>
      <w:r>
        <w:t>Zentral versus verteilt</w:t>
      </w:r>
      <w:bookmarkEnd w:id="323"/>
    </w:p>
    <w:p w14:paraId="3DF50C11" w14:textId="77777777" w:rsidR="006706F7" w:rsidRDefault="006706F7" w:rsidP="006706F7"/>
    <w:p w14:paraId="7CDCC622" w14:textId="77777777" w:rsidR="006706F7" w:rsidRDefault="006706F7" w:rsidP="006706F7">
      <w:r w:rsidRPr="003E064B">
        <w:rPr>
          <w:szCs w:val="24"/>
        </w:rPr>
        <w:t>Bei der zentralen Versionsverwaltung landen Revisionen in der Regel im d</w:t>
      </w:r>
      <w:r w:rsidRPr="003E064B">
        <w:rPr>
          <w:szCs w:val="24"/>
        </w:rPr>
        <w:t>a</w:t>
      </w:r>
      <w:r w:rsidRPr="003E064B">
        <w:rPr>
          <w:szCs w:val="24"/>
        </w:rPr>
        <w:t xml:space="preserve">für vorgesehenen Repository. Die momentane Arbeit wird zunächst einmal auf der Arbeitskopie gespeichert. Dadurch häufen sich im Laufe der Zeit die Änderungen an, welche später auf dem Server abgelegt werden müssen. Auch werden </w:t>
      </w:r>
      <w:r>
        <w:rPr>
          <w:szCs w:val="24"/>
        </w:rPr>
        <w:t>k</w:t>
      </w:r>
      <w:r w:rsidRPr="003E064B">
        <w:rPr>
          <w:szCs w:val="24"/>
        </w:rPr>
        <w:t>omplexe Änderungen an Dokumenten, welche bis zu diesem Zeitpunkt noch nicht die gewünschte Stabilität aufweisen, dadurch e</w:t>
      </w:r>
      <w:r w:rsidRPr="003E064B">
        <w:rPr>
          <w:szCs w:val="24"/>
        </w:rPr>
        <w:t>r</w:t>
      </w:r>
      <w:r w:rsidRPr="003E064B">
        <w:rPr>
          <w:szCs w:val="24"/>
        </w:rPr>
        <w:t>schwert.</w:t>
      </w:r>
      <w:r>
        <w:rPr>
          <w:rStyle w:val="Funotenzeichen"/>
        </w:rPr>
        <w:footnoteReference w:id="49"/>
      </w:r>
    </w:p>
    <w:p w14:paraId="3CA9FE03" w14:textId="77777777" w:rsidR="006706F7" w:rsidRDefault="006706F7" w:rsidP="006706F7">
      <w:pPr>
        <w:rPr>
          <w:szCs w:val="24"/>
        </w:rPr>
      </w:pPr>
      <w:r w:rsidRPr="00182EE3">
        <w:rPr>
          <w:szCs w:val="24"/>
        </w:rPr>
        <w:t>Um dieses Problem umgehen zu können ist es ratsam einen weiteren Branch anzulegen. Also einen wei</w:t>
      </w:r>
      <w:r>
        <w:rPr>
          <w:szCs w:val="24"/>
        </w:rPr>
        <w:t>teren Entwicklungszweig mit dem</w:t>
      </w:r>
      <w:r w:rsidRPr="00182EE3">
        <w:rPr>
          <w:szCs w:val="24"/>
        </w:rPr>
        <w:t xml:space="preserve">selben </w:t>
      </w:r>
      <w:r>
        <w:rPr>
          <w:szCs w:val="24"/>
        </w:rPr>
        <w:t>Inhalt und diese beiden nach den</w:t>
      </w:r>
      <w:r w:rsidRPr="00182EE3">
        <w:rPr>
          <w:szCs w:val="24"/>
        </w:rPr>
        <w:t xml:space="preserve"> Änderungen wieder zusammenführen.</w:t>
      </w:r>
      <w:r w:rsidRPr="00182EE3">
        <w:rPr>
          <w:szCs w:val="24"/>
        </w:rPr>
        <w:br/>
      </w:r>
      <w:r w:rsidRPr="00182EE3">
        <w:rPr>
          <w:szCs w:val="24"/>
        </w:rPr>
        <w:lastRenderedPageBreak/>
        <w:t>Diese Zusammenführung muss jedoch bei Systemen wie CVS und Subvers</w:t>
      </w:r>
      <w:r w:rsidRPr="00182EE3">
        <w:rPr>
          <w:szCs w:val="24"/>
        </w:rPr>
        <w:t>i</w:t>
      </w:r>
      <w:r w:rsidRPr="00182EE3">
        <w:rPr>
          <w:szCs w:val="24"/>
        </w:rPr>
        <w:t>on manuell erfolgen und ist daher ein zeitaufwändiger Prozess. Um zusätzl</w:t>
      </w:r>
      <w:r w:rsidRPr="00182EE3">
        <w:rPr>
          <w:szCs w:val="24"/>
        </w:rPr>
        <w:t>i</w:t>
      </w:r>
      <w:r w:rsidRPr="00182EE3">
        <w:rPr>
          <w:szCs w:val="24"/>
        </w:rPr>
        <w:t>chen Datenverlust zu verhindern, muss der Entwickler einzelne Informati</w:t>
      </w:r>
      <w:r w:rsidRPr="00182EE3">
        <w:rPr>
          <w:szCs w:val="24"/>
        </w:rPr>
        <w:t>o</w:t>
      </w:r>
      <w:r w:rsidRPr="00182EE3">
        <w:rPr>
          <w:szCs w:val="24"/>
        </w:rPr>
        <w:t>nen über jede Revision mit dem Hauptzweig zusammenführen.</w:t>
      </w:r>
      <w:r>
        <w:rPr>
          <w:rStyle w:val="Funotenzeichen"/>
        </w:rPr>
        <w:footnoteReference w:id="50"/>
      </w:r>
    </w:p>
    <w:p w14:paraId="60829613" w14:textId="77777777" w:rsidR="006706F7" w:rsidRPr="003E064B" w:rsidRDefault="006706F7" w:rsidP="006706F7">
      <w:r w:rsidRPr="005C6AFE">
        <w:rPr>
          <w:szCs w:val="24"/>
        </w:rPr>
        <w:t>Der Vorteil der verteilten Versionsverwaltung an dieser Stelle ist, da</w:t>
      </w:r>
      <w:r>
        <w:rPr>
          <w:szCs w:val="24"/>
        </w:rPr>
        <w:t>s</w:t>
      </w:r>
      <w:r w:rsidRPr="005C6AFE">
        <w:rPr>
          <w:szCs w:val="24"/>
        </w:rPr>
        <w:t>s jeder Entwickler seinen eigene</w:t>
      </w:r>
      <w:r>
        <w:rPr>
          <w:szCs w:val="24"/>
        </w:rPr>
        <w:t>n</w:t>
      </w:r>
      <w:r w:rsidRPr="005C6AFE">
        <w:rPr>
          <w:szCs w:val="24"/>
        </w:rPr>
        <w:t xml:space="preserve"> Entwicklungszweig hat. Revisionen landen z</w:t>
      </w:r>
      <w:r w:rsidRPr="005C6AFE">
        <w:rPr>
          <w:szCs w:val="24"/>
        </w:rPr>
        <w:t>u</w:t>
      </w:r>
      <w:r w:rsidRPr="005C6AFE">
        <w:rPr>
          <w:szCs w:val="24"/>
        </w:rPr>
        <w:t>nächst auf dem Entwicklungszweig des Entwicklers. Außerdem besitzt er darüber hinaus ein eigenes lokales Repository, welches die gemachten R</w:t>
      </w:r>
      <w:r w:rsidRPr="005C6AFE">
        <w:rPr>
          <w:szCs w:val="24"/>
        </w:rPr>
        <w:t>e</w:t>
      </w:r>
      <w:r w:rsidRPr="005C6AFE">
        <w:rPr>
          <w:szCs w:val="24"/>
        </w:rPr>
        <w:t>visionen aufzeichnet. Getätigte Commits sind dadurch jederzeit konflik</w:t>
      </w:r>
      <w:r>
        <w:rPr>
          <w:szCs w:val="24"/>
        </w:rPr>
        <w:t>t</w:t>
      </w:r>
      <w:r w:rsidRPr="005C6AFE">
        <w:rPr>
          <w:szCs w:val="24"/>
        </w:rPr>
        <w:t>frei.</w:t>
      </w:r>
      <w:r>
        <w:rPr>
          <w:rStyle w:val="Funotenzeichen"/>
        </w:rPr>
        <w:footnoteReference w:id="51"/>
      </w:r>
    </w:p>
    <w:p w14:paraId="0CC440B4" w14:textId="77777777" w:rsidR="006706F7" w:rsidRDefault="006706F7" w:rsidP="006706F7">
      <w:pPr>
        <w:pStyle w:val="berschrift3"/>
      </w:pPr>
      <w:bookmarkStart w:id="326" w:name="_Toc491708000"/>
      <w:r>
        <w:t>Verteilte Versionsverwaltung</w:t>
      </w:r>
      <w:bookmarkEnd w:id="326"/>
    </w:p>
    <w:p w14:paraId="5FF2FF26" w14:textId="77777777" w:rsidR="006706F7" w:rsidRDefault="006706F7" w:rsidP="006706F7"/>
    <w:p w14:paraId="083332C5" w14:textId="77777777" w:rsidR="006706F7" w:rsidRDefault="006706F7" w:rsidP="006706F7">
      <w:pPr>
        <w:rPr>
          <w:szCs w:val="24"/>
        </w:rPr>
      </w:pPr>
      <w:r w:rsidRPr="00741E95">
        <w:rPr>
          <w:szCs w:val="24"/>
        </w:rPr>
        <w:t>Von den Fähigkeiten und Techniken her unterscheiden sich verteilte Vers</w:t>
      </w:r>
      <w:r w:rsidRPr="00741E95">
        <w:rPr>
          <w:szCs w:val="24"/>
        </w:rPr>
        <w:t>i</w:t>
      </w:r>
      <w:r w:rsidRPr="00741E95">
        <w:rPr>
          <w:szCs w:val="24"/>
        </w:rPr>
        <w:t>onsverwaltungen im Prinzip nicht von anderen. Der Unterschied liegt darin, dass jeder Nutzer auf seinem lokalen System nicht nur einen eigenen A</w:t>
      </w:r>
      <w:r w:rsidRPr="00741E95">
        <w:rPr>
          <w:szCs w:val="24"/>
        </w:rPr>
        <w:t>r</w:t>
      </w:r>
      <w:r w:rsidRPr="00741E95">
        <w:rPr>
          <w:szCs w:val="24"/>
        </w:rPr>
        <w:t>beitsbereich besitzt, sondern auch eine vollständige und voll funktionsfähige Kopie des Repository. Diese beinhaltet ebenso eine Historie. Jeder Nutzer erhält dur</w:t>
      </w:r>
      <w:r>
        <w:rPr>
          <w:szCs w:val="24"/>
        </w:rPr>
        <w:t>ch das DVCS (</w:t>
      </w:r>
      <w:r w:rsidRPr="00741E95">
        <w:rPr>
          <w:szCs w:val="24"/>
        </w:rPr>
        <w:t>engl. Distributed Version Control System) zusätzlich einen eigenen Entwicklungszweig.</w:t>
      </w:r>
      <w:r>
        <w:rPr>
          <w:szCs w:val="24"/>
        </w:rPr>
        <w:t xml:space="preserve"> </w:t>
      </w:r>
      <w:r w:rsidRPr="00741E95">
        <w:rPr>
          <w:szCs w:val="24"/>
        </w:rPr>
        <w:t>Durch die Client-Server-Architektur der zentralen Versionskontrolle (engl. Centralized Version Control System) exi</w:t>
      </w:r>
      <w:r w:rsidRPr="00741E95">
        <w:rPr>
          <w:szCs w:val="24"/>
        </w:rPr>
        <w:t>s</w:t>
      </w:r>
      <w:r w:rsidRPr="00741E95">
        <w:rPr>
          <w:szCs w:val="24"/>
        </w:rPr>
        <w:t>tiert hier eine Entwicklungslinie, die sich nicht wiederholt.</w:t>
      </w:r>
      <w:r>
        <w:rPr>
          <w:rStyle w:val="Funotenzeichen"/>
        </w:rPr>
        <w:footnoteReference w:id="52"/>
      </w:r>
    </w:p>
    <w:p w14:paraId="2F2F5A80" w14:textId="77777777" w:rsidR="006706F7" w:rsidRDefault="006706F7" w:rsidP="006706F7">
      <w:pPr>
        <w:rPr>
          <w:color w:val="000000"/>
          <w:szCs w:val="24"/>
        </w:rPr>
      </w:pPr>
      <w:r w:rsidRPr="004842C8">
        <w:rPr>
          <w:color w:val="000000"/>
          <w:szCs w:val="24"/>
        </w:rPr>
        <w:t xml:space="preserve">Bei dieser Art der Versionsverwaltung herrscht eine hierarchische Ordnung zwischen den Repositorien. Der Austausch zwischen den Teilteams erfolgt normalerweise über ein oder mehrere zentrale </w:t>
      </w:r>
      <w:commentRangeStart w:id="327"/>
      <w:r w:rsidRPr="004842C8">
        <w:rPr>
          <w:color w:val="000000"/>
          <w:szCs w:val="24"/>
        </w:rPr>
        <w:t>Repositorien</w:t>
      </w:r>
      <w:commentRangeEnd w:id="327"/>
      <w:r w:rsidR="00375C8A">
        <w:rPr>
          <w:rStyle w:val="Kommentarzeichen"/>
        </w:rPr>
        <w:commentReference w:id="327"/>
      </w:r>
      <w:r w:rsidRPr="004842C8">
        <w:rPr>
          <w:color w:val="000000"/>
          <w:szCs w:val="24"/>
        </w:rPr>
        <w:t>, von dem jedes Team ein eigenes erhält. Dies wäre für ein zentrales Versionsverwaltung</w:t>
      </w:r>
      <w:r w:rsidRPr="004842C8">
        <w:rPr>
          <w:color w:val="000000"/>
          <w:szCs w:val="24"/>
        </w:rPr>
        <w:t>s</w:t>
      </w:r>
      <w:r w:rsidRPr="004842C8">
        <w:rPr>
          <w:color w:val="000000"/>
          <w:szCs w:val="24"/>
        </w:rPr>
        <w:t>system unüblich.</w:t>
      </w:r>
      <w:r>
        <w:rPr>
          <w:rStyle w:val="Funotenzeichen"/>
        </w:rPr>
        <w:footnoteReference w:id="53"/>
      </w:r>
    </w:p>
    <w:p w14:paraId="46AFBD69" w14:textId="77777777" w:rsidR="006706F7" w:rsidRDefault="006706F7" w:rsidP="006706F7">
      <w:pPr>
        <w:pStyle w:val="berschrift3"/>
      </w:pPr>
      <w:bookmarkStart w:id="329" w:name="_Toc491708001"/>
      <w:r>
        <w:lastRenderedPageBreak/>
        <w:t>Vorteile der verteilten Versionsverwaltung</w:t>
      </w:r>
      <w:bookmarkEnd w:id="329"/>
    </w:p>
    <w:p w14:paraId="5F0247F9" w14:textId="77777777" w:rsidR="006706F7" w:rsidRDefault="006706F7" w:rsidP="006706F7"/>
    <w:p w14:paraId="75900BB2" w14:textId="77777777" w:rsidR="006706F7" w:rsidRDefault="006706F7" w:rsidP="006706F7">
      <w:pPr>
        <w:rPr>
          <w:color w:val="000000"/>
          <w:szCs w:val="24"/>
        </w:rPr>
      </w:pPr>
      <w:r w:rsidRPr="00532737">
        <w:rPr>
          <w:color w:val="000000"/>
          <w:szCs w:val="24"/>
        </w:rPr>
        <w:t>Die Nutzung eines verteilten Systems bringt in erster Linie technische Vorte</w:t>
      </w:r>
      <w:r w:rsidRPr="00532737">
        <w:rPr>
          <w:color w:val="000000"/>
          <w:szCs w:val="24"/>
        </w:rPr>
        <w:t>i</w:t>
      </w:r>
      <w:r w:rsidRPr="00532737">
        <w:rPr>
          <w:color w:val="000000"/>
          <w:szCs w:val="24"/>
        </w:rPr>
        <w:t>le mit sich. Das Netzwerk wird entlastet da es die meiste Zeit nicht benötigt wird. Dies erhöht gleichzeitig die Performanz. Auch sinken die Ansprüche gegenüber den technischen Administratoren, welche dadurch entlastet we</w:t>
      </w:r>
      <w:r w:rsidRPr="00532737">
        <w:rPr>
          <w:color w:val="000000"/>
          <w:szCs w:val="24"/>
        </w:rPr>
        <w:t>r</w:t>
      </w:r>
      <w:r w:rsidRPr="00532737">
        <w:rPr>
          <w:color w:val="000000"/>
          <w:szCs w:val="24"/>
        </w:rPr>
        <w:t>den. Die Nutzungsmöglichkeit zahlreicher Workflows wird dadurch ebenfalls ermöglicht. Änderungshistorien werden überschaubarer und noch dazu kommt, das Code-Reviews besser durchgeführt werden können. Dies führt zu einer erheblichen Steigerung der Qualität. Ein Grund dafür ist, das</w:t>
      </w:r>
      <w:r>
        <w:rPr>
          <w:color w:val="000000"/>
          <w:szCs w:val="24"/>
        </w:rPr>
        <w:t>s</w:t>
      </w:r>
      <w:r w:rsidRPr="00532737">
        <w:rPr>
          <w:color w:val="000000"/>
          <w:szCs w:val="24"/>
        </w:rPr>
        <w:t xml:space="preserve"> in ve</w:t>
      </w:r>
      <w:r w:rsidRPr="00532737">
        <w:rPr>
          <w:color w:val="000000"/>
          <w:szCs w:val="24"/>
        </w:rPr>
        <w:t>r</w:t>
      </w:r>
      <w:r w:rsidRPr="00532737">
        <w:rPr>
          <w:color w:val="000000"/>
          <w:szCs w:val="24"/>
        </w:rPr>
        <w:t>teilten Systemen die Nutzung von Branches, welche explizit für Features g</w:t>
      </w:r>
      <w:r w:rsidRPr="00532737">
        <w:rPr>
          <w:color w:val="000000"/>
          <w:szCs w:val="24"/>
        </w:rPr>
        <w:t>e</w:t>
      </w:r>
      <w:r w:rsidRPr="00532737">
        <w:rPr>
          <w:color w:val="000000"/>
          <w:szCs w:val="24"/>
        </w:rPr>
        <w:t>nutzt werden, gängig ist. Diese werd</w:t>
      </w:r>
      <w:r>
        <w:rPr>
          <w:color w:val="000000"/>
          <w:szCs w:val="24"/>
        </w:rPr>
        <w:t>en in den jeweiligen Branch zu E</w:t>
      </w:r>
      <w:r w:rsidRPr="00532737">
        <w:rPr>
          <w:color w:val="000000"/>
          <w:szCs w:val="24"/>
        </w:rPr>
        <w:t>nde entwickelt und letztlich mit dem Hauptentwicklungszweig zusammen geführt. Der Vorteil hierbei besteht darin, da</w:t>
      </w:r>
      <w:r>
        <w:rPr>
          <w:color w:val="000000"/>
          <w:szCs w:val="24"/>
        </w:rPr>
        <w:t>s</w:t>
      </w:r>
      <w:r w:rsidRPr="00532737">
        <w:rPr>
          <w:color w:val="000000"/>
          <w:szCs w:val="24"/>
        </w:rPr>
        <w:t>s die entsprechenden Feature</w:t>
      </w:r>
      <w:r>
        <w:rPr>
          <w:color w:val="000000"/>
          <w:szCs w:val="24"/>
        </w:rPr>
        <w:t>s</w:t>
      </w:r>
      <w:r w:rsidRPr="00532737">
        <w:rPr>
          <w:color w:val="000000"/>
          <w:szCs w:val="24"/>
        </w:rPr>
        <w:t xml:space="preserve"> bearbe</w:t>
      </w:r>
      <w:r w:rsidRPr="00532737">
        <w:rPr>
          <w:color w:val="000000"/>
          <w:szCs w:val="24"/>
        </w:rPr>
        <w:t>i</w:t>
      </w:r>
      <w:r w:rsidRPr="00532737">
        <w:rPr>
          <w:color w:val="000000"/>
          <w:szCs w:val="24"/>
        </w:rPr>
        <w:t>tet werden können, ohne einen negativen Effekt auf den Rest des Proje</w:t>
      </w:r>
      <w:r>
        <w:rPr>
          <w:color w:val="000000"/>
          <w:szCs w:val="24"/>
        </w:rPr>
        <w:t>kts zu haben. Darüber hinaus er</w:t>
      </w:r>
      <w:r w:rsidRPr="00532737">
        <w:rPr>
          <w:color w:val="000000"/>
          <w:szCs w:val="24"/>
        </w:rPr>
        <w:t>leichtert dies weitere Code-Reviews und Änderu</w:t>
      </w:r>
      <w:r w:rsidRPr="00532737">
        <w:rPr>
          <w:color w:val="000000"/>
          <w:szCs w:val="24"/>
        </w:rPr>
        <w:t>n</w:t>
      </w:r>
      <w:r w:rsidRPr="00532737">
        <w:rPr>
          <w:color w:val="000000"/>
          <w:szCs w:val="24"/>
        </w:rPr>
        <w:t>gen am Code sind besser nachvollziehbar.</w:t>
      </w:r>
      <w:r>
        <w:rPr>
          <w:rStyle w:val="Funotenzeichen"/>
        </w:rPr>
        <w:footnoteReference w:id="54"/>
      </w:r>
    </w:p>
    <w:p w14:paraId="321DAF9D" w14:textId="22B8CCCD" w:rsidR="006706F7" w:rsidRDefault="006706F7" w:rsidP="006706F7">
      <w:r w:rsidRPr="00391632">
        <w:rPr>
          <w:color w:val="000000"/>
          <w:szCs w:val="24"/>
        </w:rPr>
        <w:t xml:space="preserve">Die verteilte Versionsverwaltung behebt einige der Probleme, welche bei der zentralen Versionskontrolle vorkommen. Da das zentrale </w:t>
      </w:r>
      <w:r w:rsidR="00375C8A">
        <w:rPr>
          <w:color w:val="000000"/>
          <w:szCs w:val="24"/>
        </w:rPr>
        <w:t>Repository</w:t>
      </w:r>
      <w:r w:rsidRPr="00391632">
        <w:rPr>
          <w:color w:val="000000"/>
          <w:szCs w:val="24"/>
        </w:rPr>
        <w:t xml:space="preserve"> bei e</w:t>
      </w:r>
      <w:r w:rsidRPr="00391632">
        <w:rPr>
          <w:color w:val="000000"/>
          <w:szCs w:val="24"/>
        </w:rPr>
        <w:t>i</w:t>
      </w:r>
      <w:r w:rsidRPr="00391632">
        <w:rPr>
          <w:color w:val="000000"/>
          <w:szCs w:val="24"/>
        </w:rPr>
        <w:t>nem verteilten System nicht so häufig aktualisiert werden muss, wie bei e</w:t>
      </w:r>
      <w:r w:rsidRPr="00391632">
        <w:rPr>
          <w:color w:val="000000"/>
          <w:szCs w:val="24"/>
        </w:rPr>
        <w:t>i</w:t>
      </w:r>
      <w:r w:rsidRPr="00391632">
        <w:rPr>
          <w:color w:val="000000"/>
          <w:szCs w:val="24"/>
        </w:rPr>
        <w:t>nem zentralen System, erleichtert sich dadurch die Skalierung. Da einzelne Commits auch lokal erfolgen können, werden Arbeiten aus Teilteams z</w:t>
      </w:r>
      <w:r w:rsidRPr="00391632">
        <w:rPr>
          <w:color w:val="000000"/>
          <w:szCs w:val="24"/>
        </w:rPr>
        <w:t>u</w:t>
      </w:r>
      <w:r w:rsidRPr="00391632">
        <w:rPr>
          <w:color w:val="000000"/>
          <w:szCs w:val="24"/>
        </w:rPr>
        <w:t>nächst aus deren eigenen Repositorien gesammelt und Stück für Stück z</w:t>
      </w:r>
      <w:r w:rsidRPr="00391632">
        <w:rPr>
          <w:color w:val="000000"/>
          <w:szCs w:val="24"/>
        </w:rPr>
        <w:t>u</w:t>
      </w:r>
      <w:r w:rsidRPr="00391632">
        <w:rPr>
          <w:color w:val="000000"/>
          <w:szCs w:val="24"/>
        </w:rPr>
        <w:t>sammengesetzt.</w:t>
      </w:r>
      <w:r>
        <w:rPr>
          <w:rStyle w:val="Funotenzeichen"/>
        </w:rPr>
        <w:footnoteReference w:id="55"/>
      </w:r>
    </w:p>
    <w:p w14:paraId="37E6EEEE" w14:textId="77777777" w:rsidR="006706F7" w:rsidRDefault="006706F7" w:rsidP="006706F7">
      <w:pPr>
        <w:pStyle w:val="berschrift2"/>
      </w:pPr>
      <w:bookmarkStart w:id="332" w:name="_Toc491708002"/>
      <w:r>
        <w:t>Verschiedene Arbeitsweisen der Versionsverwaltung</w:t>
      </w:r>
      <w:bookmarkEnd w:id="332"/>
    </w:p>
    <w:p w14:paraId="3168F295" w14:textId="77777777" w:rsidR="006706F7" w:rsidRDefault="006706F7" w:rsidP="006706F7"/>
    <w:p w14:paraId="222F1AF8" w14:textId="156846BD" w:rsidR="006706F7" w:rsidRPr="00B33A7F" w:rsidRDefault="006706F7" w:rsidP="006706F7">
      <w:r>
        <w:t>Im Bereich der Versionsverwaltung existieren zwei verschiedene Arbeitswe</w:t>
      </w:r>
      <w:r>
        <w:t>i</w:t>
      </w:r>
      <w:r>
        <w:t xml:space="preserve">sen. Jedes dieser Konzepte bringt seine eigenen Vor- und Nachteile mit sich. </w:t>
      </w:r>
      <w:r>
        <w:lastRenderedPageBreak/>
        <w:t>Welche Arbeitsweise man bevorzugt, hängt stark von der eigenen Philos</w:t>
      </w:r>
      <w:r>
        <w:t>o</w:t>
      </w:r>
      <w:r>
        <w:t>phie oder der Unternehmensideologie ab.</w:t>
      </w:r>
    </w:p>
    <w:p w14:paraId="042A5199" w14:textId="77777777" w:rsidR="006706F7" w:rsidRDefault="006706F7" w:rsidP="006706F7">
      <w:pPr>
        <w:pStyle w:val="berschrift3"/>
      </w:pPr>
      <w:bookmarkStart w:id="333" w:name="_Toc491708003"/>
      <w:r>
        <w:t>Lock Modify Write</w:t>
      </w:r>
      <w:bookmarkEnd w:id="333"/>
    </w:p>
    <w:p w14:paraId="66890238" w14:textId="77777777" w:rsidR="006706F7" w:rsidRDefault="006706F7" w:rsidP="006706F7"/>
    <w:p w14:paraId="3126FB8E" w14:textId="77777777" w:rsidR="006706F7" w:rsidRPr="002949DD" w:rsidRDefault="006706F7" w:rsidP="006706F7">
      <w:r w:rsidRPr="00741E95">
        <w:rPr>
          <w:szCs w:val="24"/>
        </w:rPr>
        <w:t>Die hier zugrunde liegende Philosophie wird auch als pessimistische Vers</w:t>
      </w:r>
      <w:r w:rsidRPr="00741E95">
        <w:rPr>
          <w:szCs w:val="24"/>
        </w:rPr>
        <w:t>i</w:t>
      </w:r>
      <w:r w:rsidRPr="00741E95">
        <w:rPr>
          <w:szCs w:val="24"/>
        </w:rPr>
        <w:t>onskontrolle bezeichnet. Wie man es aus dem Namen schon entnehmen kann, werden bei dieser Arbeitsweise Dateien oder Dokumente während dem Arbeiten gesperrt, um sie für andere unzugänglich zu machen. Erst wenn die Arbeit an einem bestimmten Dokument vollendet ist, wird diese wieder freigegeben. Diese Vorgehensweise bringt jedoch einige Nachteile mit sich. Zunächst einmal entstehen durch dieses Vorgehen administrative Probleme. Wenn es beispielsweise dazu kommt, das ein Nutzer vergisst die Sperrung einer Datei wieder aufzuheben oder wenn das Client-System a</w:t>
      </w:r>
      <w:r w:rsidRPr="00741E95">
        <w:rPr>
          <w:szCs w:val="24"/>
        </w:rPr>
        <w:t>b</w:t>
      </w:r>
      <w:r w:rsidRPr="00741E95">
        <w:rPr>
          <w:szCs w:val="24"/>
        </w:rPr>
        <w:t>stürzt. In diesem Fall muss die Sperrung unter großem Aufwand wieder en</w:t>
      </w:r>
      <w:r w:rsidRPr="00741E95">
        <w:rPr>
          <w:szCs w:val="24"/>
        </w:rPr>
        <w:t>t</w:t>
      </w:r>
      <w:r w:rsidRPr="00741E95">
        <w:rPr>
          <w:szCs w:val="24"/>
        </w:rPr>
        <w:t>sperrt werden. Meistens ist es dazu notwendig einen zuständigen Adminis</w:t>
      </w:r>
      <w:r w:rsidRPr="00741E95">
        <w:rPr>
          <w:szCs w:val="24"/>
        </w:rPr>
        <w:t>t</w:t>
      </w:r>
      <w:r w:rsidRPr="00741E95">
        <w:rPr>
          <w:szCs w:val="24"/>
        </w:rPr>
        <w:t>rator hinzuzuziehen.</w:t>
      </w:r>
      <w:r>
        <w:rPr>
          <w:rStyle w:val="Funotenzeichen"/>
        </w:rPr>
        <w:footnoteReference w:id="56"/>
      </w:r>
    </w:p>
    <w:p w14:paraId="3F8D4EED" w14:textId="77777777" w:rsidR="006706F7" w:rsidRDefault="006706F7" w:rsidP="006706F7">
      <w:pPr>
        <w:pStyle w:val="berschrift3"/>
      </w:pPr>
      <w:bookmarkStart w:id="334" w:name="_Toc491708004"/>
      <w:r>
        <w:t>Copy Modify Merge</w:t>
      </w:r>
      <w:bookmarkEnd w:id="334"/>
    </w:p>
    <w:p w14:paraId="2B19B9DC" w14:textId="77777777" w:rsidR="006706F7" w:rsidRDefault="006706F7" w:rsidP="006706F7"/>
    <w:p w14:paraId="14FBE5A5" w14:textId="77777777" w:rsidR="006706F7" w:rsidRPr="00AE7188" w:rsidRDefault="006706F7" w:rsidP="006706F7">
      <w:r w:rsidRPr="00C429BD">
        <w:rPr>
          <w:szCs w:val="24"/>
        </w:rPr>
        <w:t>Aufgrund einiger Nachteile die beim Lock Modify Write vorhanden sind, wu</w:t>
      </w:r>
      <w:r w:rsidRPr="00C429BD">
        <w:rPr>
          <w:szCs w:val="24"/>
        </w:rPr>
        <w:t>r</w:t>
      </w:r>
      <w:r w:rsidRPr="00C429BD">
        <w:rPr>
          <w:szCs w:val="24"/>
        </w:rPr>
        <w:t>de die Arbeitsweise des Copy Modify Merge entwickelt. Auch hier kann a</w:t>
      </w:r>
      <w:r>
        <w:rPr>
          <w:szCs w:val="24"/>
        </w:rPr>
        <w:t>us dem Namen die Vorgehensweis</w:t>
      </w:r>
      <w:r w:rsidRPr="00C429BD">
        <w:rPr>
          <w:szCs w:val="24"/>
        </w:rPr>
        <w:t>e entnommen werden. Arbeiten werden in einer eigenen Sandbox verrichtet und später auf den Server hochgeladen. Bei diesem Modell wird versucht den Vorgang des Sperrens zu verhindern. Dadurch fällt es unter die Kategorie der optimistischen Versionskontrolle. Eine Auswirkung davon kann jedoch sein, das eine w</w:t>
      </w:r>
      <w:r>
        <w:rPr>
          <w:szCs w:val="24"/>
        </w:rPr>
        <w:t>eitere Person an de</w:t>
      </w:r>
      <w:r>
        <w:rPr>
          <w:szCs w:val="24"/>
        </w:rPr>
        <w:t>r</w:t>
      </w:r>
      <w:r w:rsidRPr="00C429BD">
        <w:rPr>
          <w:szCs w:val="24"/>
        </w:rPr>
        <w:t>selben Datei arbeitet und diese in der Zwischenzeit auf das Repository hoc</w:t>
      </w:r>
      <w:r>
        <w:rPr>
          <w:szCs w:val="24"/>
        </w:rPr>
        <w:t>h</w:t>
      </w:r>
      <w:r w:rsidRPr="00C429BD">
        <w:rPr>
          <w:szCs w:val="24"/>
        </w:rPr>
        <w:t>lädt. In diesem Fall ist es notwendig, die neuere Version mit der vorher hoc</w:t>
      </w:r>
      <w:r w:rsidRPr="00C429BD">
        <w:rPr>
          <w:szCs w:val="24"/>
        </w:rPr>
        <w:t>h</w:t>
      </w:r>
      <w:r w:rsidRPr="00C429BD">
        <w:rPr>
          <w:szCs w:val="24"/>
        </w:rPr>
        <w:lastRenderedPageBreak/>
        <w:t>geladenen zu verschmelzen</w:t>
      </w:r>
      <w:r>
        <w:rPr>
          <w:szCs w:val="24"/>
        </w:rPr>
        <w:t xml:space="preserve"> bzw. zusammenzuführen</w:t>
      </w:r>
      <w:r w:rsidRPr="00C429BD">
        <w:rPr>
          <w:szCs w:val="24"/>
        </w:rPr>
        <w:t>. Diesen Vorgang b</w:t>
      </w:r>
      <w:r w:rsidRPr="00C429BD">
        <w:rPr>
          <w:szCs w:val="24"/>
        </w:rPr>
        <w:t>e</w:t>
      </w:r>
      <w:r w:rsidRPr="00C429BD">
        <w:rPr>
          <w:szCs w:val="24"/>
        </w:rPr>
        <w:t>zeichnet man als Me</w:t>
      </w:r>
      <w:r>
        <w:rPr>
          <w:szCs w:val="24"/>
        </w:rPr>
        <w:t>r</w:t>
      </w:r>
      <w:r w:rsidRPr="00C429BD">
        <w:rPr>
          <w:szCs w:val="24"/>
        </w:rPr>
        <w:t>ge.</w:t>
      </w:r>
      <w:r>
        <w:rPr>
          <w:rStyle w:val="Funotenzeichen"/>
        </w:rPr>
        <w:footnoteReference w:id="57"/>
      </w:r>
    </w:p>
    <w:p w14:paraId="1EA5B1AD" w14:textId="77777777" w:rsidR="006706F7" w:rsidRPr="00A320A5" w:rsidRDefault="006706F7" w:rsidP="006706F7">
      <w:pPr>
        <w:pStyle w:val="berschrift2"/>
      </w:pPr>
      <w:bookmarkStart w:id="335" w:name="_Toc491708005"/>
      <w:r>
        <w:t>Zusammenfassung</w:t>
      </w:r>
      <w:bookmarkEnd w:id="335"/>
    </w:p>
    <w:p w14:paraId="559DFF4E" w14:textId="77777777" w:rsidR="006706F7" w:rsidRDefault="006706F7" w:rsidP="006706F7"/>
    <w:p w14:paraId="29583BCA" w14:textId="77777777" w:rsidR="006706F7" w:rsidRDefault="006706F7" w:rsidP="006706F7">
      <w:r>
        <w:t>In diesem Kapitel wurde die Versionsverwaltung/-kontrolle zusammen mit ihren Vor- und Nachteilen beleuchtet. Des Weiteren wurde ein grober Übe</w:t>
      </w:r>
      <w:r>
        <w:t>r</w:t>
      </w:r>
      <w:r>
        <w:t>blick über die Entstehungsgeschichte der Versionsverwaltungssysteme g</w:t>
      </w:r>
      <w:r>
        <w:t>e</w:t>
      </w:r>
      <w:r>
        <w:t>geben und die gängigsten Systeme der letzten Jahre bis heute aufgezeigt.</w:t>
      </w:r>
    </w:p>
    <w:p w14:paraId="38FA6FCD" w14:textId="77777777" w:rsidR="006706F7" w:rsidRDefault="006706F7" w:rsidP="006706F7">
      <w:r>
        <w:t>Die verschiedenen Arten der Versionsverwaltung, darunter die zentrale und die verteilte Versionsverwaltung, und deren Unterschiede, Vor- und Nachteile wurden ebenfalls behandelt. Wichtige Schlüsselbegriffe wie Repository, Me</w:t>
      </w:r>
      <w:r>
        <w:t>r</w:t>
      </w:r>
      <w:r>
        <w:t>ge, Commit und Branch wurden erläutert.</w:t>
      </w:r>
    </w:p>
    <w:p w14:paraId="7A9FE6E2" w14:textId="77777777" w:rsidR="006706F7" w:rsidRDefault="006706F7" w:rsidP="006706F7"/>
    <w:p w14:paraId="63695D04" w14:textId="77777777" w:rsidR="006706F7" w:rsidRPr="00A320A5" w:rsidRDefault="006706F7" w:rsidP="006706F7">
      <w:pPr>
        <w:sectPr w:rsidR="006706F7" w:rsidRPr="00A320A5" w:rsidSect="00EC4BA7">
          <w:headerReference w:type="even" r:id="rId18"/>
          <w:headerReference w:type="default" r:id="rId19"/>
          <w:type w:val="oddPage"/>
          <w:pgSz w:w="11906" w:h="16838" w:code="9"/>
          <w:pgMar w:top="1701" w:right="1418" w:bottom="1134" w:left="1418" w:header="709" w:footer="709" w:gutter="851"/>
          <w:cols w:space="708"/>
          <w:docGrid w:linePitch="360"/>
        </w:sectPr>
      </w:pPr>
    </w:p>
    <w:p w14:paraId="64D0A3AF" w14:textId="77777777" w:rsidR="00053F13" w:rsidRDefault="00053F13" w:rsidP="00053F13">
      <w:pPr>
        <w:pStyle w:val="berschrift1"/>
      </w:pPr>
      <w:bookmarkStart w:id="336" w:name="_Toc491708006"/>
      <w:r>
        <w:lastRenderedPageBreak/>
        <w:t>Git</w:t>
      </w:r>
      <w:bookmarkEnd w:id="336"/>
    </w:p>
    <w:p w14:paraId="33245D85" w14:textId="77777777" w:rsidR="00DE041F" w:rsidRDefault="00DE041F" w:rsidP="00DE041F"/>
    <w:p w14:paraId="15249534" w14:textId="77777777" w:rsidR="00DE041F" w:rsidRDefault="00332A26" w:rsidP="00DE041F">
      <w:r>
        <w:t>Im Laufe dieser Arbeit wurden diverse Versionsverwaltungssysteme genannt. Auf die zwei wohl bekanntesten</w:t>
      </w:r>
      <w:r w:rsidR="00D26D0A">
        <w:t xml:space="preserve"> zentral ausgerichteten</w:t>
      </w:r>
      <w:r w:rsidR="00DA4E42">
        <w:t>,</w:t>
      </w:r>
      <w:r>
        <w:t xml:space="preserve"> CVS</w:t>
      </w:r>
      <w:r w:rsidR="002B0642">
        <w:t xml:space="preserve"> und SVN, </w:t>
      </w:r>
      <w:r>
        <w:t>wu</w:t>
      </w:r>
      <w:r>
        <w:t>r</w:t>
      </w:r>
      <w:r>
        <w:t>de ausführlicher eingegangen</w:t>
      </w:r>
      <w:r w:rsidR="002B0642">
        <w:t>,</w:t>
      </w:r>
      <w:r>
        <w:t xml:space="preserve"> um sich ein </w:t>
      </w:r>
      <w:r w:rsidR="002B0642">
        <w:t xml:space="preserve">besseres </w:t>
      </w:r>
      <w:r>
        <w:t>Bild darü</w:t>
      </w:r>
      <w:r w:rsidR="00A60ED5">
        <w:t xml:space="preserve">ber machen zu können, </w:t>
      </w:r>
      <w:r>
        <w:t>wie Versionskontrolle funktioniert. Eine wesentliche Rolle spielt hie</w:t>
      </w:r>
      <w:r>
        <w:t>r</w:t>
      </w:r>
      <w:r>
        <w:t xml:space="preserve">bei </w:t>
      </w:r>
      <w:r w:rsidR="00A56E62">
        <w:t xml:space="preserve">zu </w:t>
      </w:r>
      <w:r>
        <w:t xml:space="preserve">welcher Art der Versionsverwaltung diese Systeme gehören, denn jede Art der Versionskontrolle bringt seine eigenen Vor-und Nachteile </w:t>
      </w:r>
      <w:r w:rsidR="00A60ED5">
        <w:t>mit sich.</w:t>
      </w:r>
    </w:p>
    <w:p w14:paraId="377CB638" w14:textId="077999F5" w:rsidR="00A60ED5" w:rsidRDefault="00A60ED5" w:rsidP="00DE041F">
      <w:r>
        <w:t>Das Versionsverwaltungssystem, welches das Hauptaugenm</w:t>
      </w:r>
      <w:r w:rsidR="00A56E62">
        <w:t>erk dieser A</w:t>
      </w:r>
      <w:r w:rsidR="00A56E62">
        <w:t>r</w:t>
      </w:r>
      <w:r w:rsidR="00A56E62">
        <w:t>beit bildet ist die Versionsverwaltung namens Git. Die Besonderheit dieses Systems besteht darin, da</w:t>
      </w:r>
      <w:r w:rsidR="00912251">
        <w:t>s</w:t>
      </w:r>
      <w:r w:rsidR="00A56E62">
        <w:t>s es zu</w:t>
      </w:r>
      <w:r w:rsidR="00912251">
        <w:t>r</w:t>
      </w:r>
      <w:r w:rsidR="00A56E62">
        <w:t xml:space="preserve"> Art der </w:t>
      </w:r>
      <w:r w:rsidR="0068737B">
        <w:t>v</w:t>
      </w:r>
      <w:r w:rsidR="00A56E62">
        <w:t>erteilten Versionsverwaltung g</w:t>
      </w:r>
      <w:r w:rsidR="00A56E62">
        <w:t>e</w:t>
      </w:r>
      <w:r w:rsidR="00A56E62">
        <w:t>hört.</w:t>
      </w:r>
    </w:p>
    <w:p w14:paraId="46676360" w14:textId="5F14095F" w:rsidR="00A56E62" w:rsidRDefault="00A56E62" w:rsidP="00DE041F">
      <w:r>
        <w:t>Ziel dieses Kapitels ist es, die Versionsverwaltung Git näher kennenzuler</w:t>
      </w:r>
      <w:r w:rsidR="002B0642">
        <w:t>nen, d</w:t>
      </w:r>
      <w:r>
        <w:t xml:space="preserve">ie Funktionalitäten und </w:t>
      </w:r>
      <w:r w:rsidR="002B0642">
        <w:t xml:space="preserve">auch </w:t>
      </w:r>
      <w:r>
        <w:t xml:space="preserve">den Aufbau zu verstehen. Darunter gehört auch das bessere Verständnis für die </w:t>
      </w:r>
      <w:r w:rsidR="0068737B">
        <w:t>v</w:t>
      </w:r>
      <w:r>
        <w:t>erteilte Versionsverwaltung. Auch werden die Vorteile von Git gegenüber anderen Systemen genannt und w</w:t>
      </w:r>
      <w:r>
        <w:t>a</w:t>
      </w:r>
      <w:r>
        <w:t>rum Git im Laufe eines Projektes, anderen Systemen vorgezogen werden sollte.</w:t>
      </w:r>
    </w:p>
    <w:p w14:paraId="075C3C56" w14:textId="77777777" w:rsidR="002B0642" w:rsidRDefault="002B0642" w:rsidP="00DE041F">
      <w:r>
        <w:t>Ebenso wird in diesem Kapitel auf viele wichtige Begriffe eingegangen, we</w:t>
      </w:r>
      <w:r>
        <w:t>l</w:t>
      </w:r>
      <w:r>
        <w:t>che bei der Versionskontrolle unabdingbar sind. Entwicklungszweige werden näher erläutert und auch das Zusammenführen von verschiedenen Versi</w:t>
      </w:r>
      <w:r>
        <w:t>o</w:t>
      </w:r>
      <w:r>
        <w:t>nen einer Datei.</w:t>
      </w:r>
    </w:p>
    <w:p w14:paraId="78835647" w14:textId="1EB85DCA" w:rsidR="002B0642" w:rsidRPr="00DE041F" w:rsidRDefault="002B0642" w:rsidP="00DE041F">
      <w:r>
        <w:t xml:space="preserve">Hauptaufgaben der Versionskontrolle </w:t>
      </w:r>
      <w:r w:rsidR="00966194">
        <w:t>sowie die Bedienung von Git werden ebenfalls beschrieben.</w:t>
      </w:r>
    </w:p>
    <w:p w14:paraId="6191D3FB" w14:textId="77777777" w:rsidR="00053F13" w:rsidRDefault="00BA23CB" w:rsidP="00CA5903">
      <w:pPr>
        <w:pStyle w:val="berschrift2"/>
      </w:pPr>
      <w:bookmarkStart w:id="337" w:name="_Toc491708007"/>
      <w:r>
        <w:t xml:space="preserve">Die </w:t>
      </w:r>
      <w:r w:rsidR="00053F13">
        <w:t>Entstehung</w:t>
      </w:r>
      <w:r>
        <w:t xml:space="preserve"> von Git</w:t>
      </w:r>
      <w:bookmarkEnd w:id="337"/>
    </w:p>
    <w:p w14:paraId="327E3D7E" w14:textId="77777777" w:rsidR="00FF5CF4" w:rsidRDefault="00FF5CF4" w:rsidP="00FA6DAC"/>
    <w:p w14:paraId="3009E789" w14:textId="77777777" w:rsidR="00FA6DAC" w:rsidRDefault="00182EE3" w:rsidP="00FA6DAC">
      <w:pPr>
        <w:rPr>
          <w:szCs w:val="24"/>
        </w:rPr>
      </w:pPr>
      <w:bookmarkStart w:id="338" w:name="_CTVK001b529b5b3115f4e649a201ef41b61d350"/>
      <w:bookmarkStart w:id="339" w:name="_CTVK0010bf87902df2e4d5ca2d770206e85aa69"/>
      <w:r w:rsidRPr="00182EE3">
        <w:rPr>
          <w:szCs w:val="24"/>
        </w:rPr>
        <w:t>Während der Entwicklung des Linux-Kernels wurden Änderungen am Quel</w:t>
      </w:r>
      <w:r w:rsidRPr="00182EE3">
        <w:rPr>
          <w:szCs w:val="24"/>
        </w:rPr>
        <w:t>l</w:t>
      </w:r>
      <w:r w:rsidRPr="00182EE3">
        <w:rPr>
          <w:szCs w:val="24"/>
        </w:rPr>
        <w:t>code in Form von Patches übergeben und weitergereicht. Im Jahre 2002 en</w:t>
      </w:r>
      <w:r w:rsidRPr="00182EE3">
        <w:rPr>
          <w:szCs w:val="24"/>
        </w:rPr>
        <w:t>t</w:t>
      </w:r>
      <w:r w:rsidRPr="00182EE3">
        <w:rPr>
          <w:szCs w:val="24"/>
        </w:rPr>
        <w:lastRenderedPageBreak/>
        <w:t>schied man sich da</w:t>
      </w:r>
      <w:r w:rsidR="00FA6AAC">
        <w:rPr>
          <w:szCs w:val="24"/>
        </w:rPr>
        <w:t>für BitKeeper zu verwenden. Bit</w:t>
      </w:r>
      <w:r w:rsidRPr="00182EE3">
        <w:rPr>
          <w:szCs w:val="24"/>
        </w:rPr>
        <w:t>Keeper ist ein Source-Control-Management (SCM) System und erleichtert die Arbeit bei der Ve</w:t>
      </w:r>
      <w:r w:rsidRPr="00182EE3">
        <w:rPr>
          <w:szCs w:val="24"/>
        </w:rPr>
        <w:t>r</w:t>
      </w:r>
      <w:r w:rsidRPr="00182EE3">
        <w:rPr>
          <w:szCs w:val="24"/>
        </w:rPr>
        <w:t>waltung von Quellcode.</w:t>
      </w:r>
      <w:bookmarkEnd w:id="338"/>
      <w:r>
        <w:rPr>
          <w:rStyle w:val="Funotenzeichen"/>
        </w:rPr>
        <w:footnoteReference w:id="58"/>
      </w:r>
      <w:r w:rsidRPr="00182EE3">
        <w:t xml:space="preserve"> </w:t>
      </w:r>
      <w:r w:rsidR="00FA6DAC" w:rsidRPr="00182EE3">
        <w:t>B</w:t>
      </w:r>
      <w:r w:rsidR="00FA6DAC" w:rsidRPr="00FA6DAC">
        <w:rPr>
          <w:szCs w:val="24"/>
        </w:rPr>
        <w:t>is in das Jahr 2005 benutzten die Entwickler von Linux das System BitKe</w:t>
      </w:r>
      <w:r w:rsidR="00FA6DAC">
        <w:rPr>
          <w:szCs w:val="24"/>
        </w:rPr>
        <w:t>e</w:t>
      </w:r>
      <w:r w:rsidR="00FA6DAC" w:rsidRPr="00FA6DAC">
        <w:rPr>
          <w:szCs w:val="24"/>
        </w:rPr>
        <w:t>per um ihre Versionen zu verwalten. Dies jedoch war ab diesem Zeitpunkt aufgrund einer Änderung</w:t>
      </w:r>
      <w:r w:rsidR="00FA6DAC">
        <w:rPr>
          <w:szCs w:val="24"/>
        </w:rPr>
        <w:t xml:space="preserve"> in der Lizenz nicht mehr ohne w</w:t>
      </w:r>
      <w:r w:rsidR="00FA6DAC" w:rsidRPr="00FA6DAC">
        <w:rPr>
          <w:szCs w:val="24"/>
        </w:rPr>
        <w:t>eiteres möglich. Daraufhin begann Linux-Gründer Linus Torvalds mit der Entwicklung von Git. Hauptaugenmerk bei der Entwicklung war die Nu</w:t>
      </w:r>
      <w:r w:rsidR="00FA6DAC" w:rsidRPr="00FA6DAC">
        <w:rPr>
          <w:szCs w:val="24"/>
        </w:rPr>
        <w:t>t</w:t>
      </w:r>
      <w:r w:rsidR="00FA6DAC" w:rsidRPr="00FA6DAC">
        <w:rPr>
          <w:szCs w:val="24"/>
        </w:rPr>
        <w:t>zung der verteilten Versionsverwaltung, die Sicherheit gegen Verfälschung und eine hohe Effizienz. Wenige Tage nach dem Projektbeginn konnte To</w:t>
      </w:r>
      <w:r w:rsidR="00FA6DAC" w:rsidRPr="00FA6DAC">
        <w:rPr>
          <w:szCs w:val="24"/>
        </w:rPr>
        <w:t>r</w:t>
      </w:r>
      <w:r w:rsidR="00FA6DAC" w:rsidRPr="00FA6DAC">
        <w:rPr>
          <w:szCs w:val="24"/>
        </w:rPr>
        <w:t>valds bereits eine erste Version vorstellen, welche diesen Anforderungen gerecht wurde.</w:t>
      </w:r>
      <w:bookmarkEnd w:id="339"/>
      <w:r w:rsidR="00FA6DAC">
        <w:rPr>
          <w:rStyle w:val="Funotenzeichen"/>
        </w:rPr>
        <w:footnoteReference w:id="59"/>
      </w:r>
    </w:p>
    <w:p w14:paraId="070447AB" w14:textId="77777777" w:rsidR="00B32F05" w:rsidRDefault="00B32F05" w:rsidP="00FA6DAC">
      <w:pPr>
        <w:rPr>
          <w:szCs w:val="24"/>
        </w:rPr>
      </w:pPr>
      <w:r w:rsidRPr="00B32F05">
        <w:rPr>
          <w:szCs w:val="24"/>
        </w:rPr>
        <w:t>Git gehört zu den jüngeren Versionsverwaltungssystemen, obwohl dessen Entwicklungsbeginn schon mehr als zehn Jahre zurück liegt und im Jahre 2005 begann. Die Arbeitsabläufe von Git sollten den Arbeitsabläufen von BitKeeper ähnlich sein. Fast hätte er sich dazu entschieden »Monotone« zu benutzen, jedoch war dieses Programm nicht effizient genug. Schlussendlich entschied er sich dafür, ein komplett eigenes und neues Programm zu schreiben.</w:t>
      </w:r>
      <w:r>
        <w:rPr>
          <w:rStyle w:val="Funotenzeichen"/>
        </w:rPr>
        <w:footnoteReference w:id="60"/>
      </w:r>
    </w:p>
    <w:p w14:paraId="4A3E16E1" w14:textId="77777777" w:rsidR="00CB479D" w:rsidRDefault="00CB479D" w:rsidP="00FA6DAC">
      <w:pPr>
        <w:rPr>
          <w:szCs w:val="24"/>
        </w:rPr>
      </w:pPr>
      <w:bookmarkStart w:id="343" w:name="_CTVK001912dacca01d4402ba3408e95ef26609e"/>
      <w:r w:rsidRPr="00CB479D">
        <w:rPr>
          <w:szCs w:val="24"/>
        </w:rPr>
        <w:t>Git weist einige Konzeptmerkmale von BitKeeper und Monotone auf. Jedoch wurde kein Quellcode dieser Systeme bei der Entwicklung verwendet. Git wurde von Null auf entwickelt und enthält nur selbst geschriebenen Pr</w:t>
      </w:r>
      <w:r w:rsidRPr="00CB479D">
        <w:rPr>
          <w:szCs w:val="24"/>
        </w:rPr>
        <w:t>o</w:t>
      </w:r>
      <w:r w:rsidRPr="00CB479D">
        <w:rPr>
          <w:szCs w:val="24"/>
        </w:rPr>
        <w:t>gr</w:t>
      </w:r>
      <w:r>
        <w:rPr>
          <w:szCs w:val="24"/>
        </w:rPr>
        <w:t>ammcode seitens Torvalds u</w:t>
      </w:r>
      <w:r w:rsidRPr="00CB479D">
        <w:rPr>
          <w:szCs w:val="24"/>
        </w:rPr>
        <w:t>nd seinem Team.</w:t>
      </w:r>
      <w:bookmarkEnd w:id="343"/>
      <w:r>
        <w:rPr>
          <w:rStyle w:val="Funotenzeichen"/>
        </w:rPr>
        <w:footnoteReference w:id="61"/>
      </w:r>
    </w:p>
    <w:p w14:paraId="4B009293" w14:textId="77777777" w:rsidR="000104FA" w:rsidRDefault="000104FA" w:rsidP="00FA6DAC">
      <w:pPr>
        <w:rPr>
          <w:szCs w:val="24"/>
        </w:rPr>
      </w:pPr>
      <w:bookmarkStart w:id="345" w:name="_CTVK001e1d94287ca2c45739ad67a1d56542ae4"/>
      <w:r w:rsidRPr="000104FA">
        <w:rPr>
          <w:szCs w:val="24"/>
        </w:rPr>
        <w:lastRenderedPageBreak/>
        <w:t>Umgangssprachlich bedeutet das Wort "Git" im britischen so</w:t>
      </w:r>
      <w:r>
        <w:rPr>
          <w:szCs w:val="24"/>
        </w:rPr>
        <w:t xml:space="preserve"> </w:t>
      </w:r>
      <w:r w:rsidRPr="000104FA">
        <w:rPr>
          <w:szCs w:val="24"/>
        </w:rPr>
        <w:t>viel wie "Blö</w:t>
      </w:r>
      <w:r w:rsidRPr="000104FA">
        <w:rPr>
          <w:szCs w:val="24"/>
        </w:rPr>
        <w:t>d</w:t>
      </w:r>
      <w:r w:rsidRPr="000104FA">
        <w:rPr>
          <w:szCs w:val="24"/>
        </w:rPr>
        <w:t>mann". Seiner Meinung nach ist dieser Name praktikabel und in der Welt der Software noch nicht im Einsatz und dementsprechend eine gute Wahl.</w:t>
      </w:r>
      <w:bookmarkEnd w:id="345"/>
      <w:r>
        <w:rPr>
          <w:rStyle w:val="Funotenzeichen"/>
        </w:rPr>
        <w:footnoteReference w:id="62"/>
      </w:r>
    </w:p>
    <w:p w14:paraId="7003ED43" w14:textId="77777777" w:rsidR="000104FA" w:rsidRDefault="000104FA" w:rsidP="00FA6DAC">
      <w:pPr>
        <w:rPr>
          <w:szCs w:val="24"/>
        </w:rPr>
      </w:pPr>
      <w:r>
        <w:rPr>
          <w:szCs w:val="24"/>
        </w:rPr>
        <w:t>Als weitere Begründung sagte er spaßeshalber:</w:t>
      </w:r>
    </w:p>
    <w:p w14:paraId="61B217B4" w14:textId="77777777" w:rsidR="00B32F05" w:rsidRDefault="00204A45" w:rsidP="00FA6DAC">
      <w:pPr>
        <w:rPr>
          <w:color w:val="000000"/>
          <w:szCs w:val="24"/>
        </w:rPr>
      </w:pPr>
      <w:commentRangeStart w:id="348"/>
      <w:r>
        <w:rPr>
          <w:color w:val="000000"/>
          <w:szCs w:val="24"/>
          <w:lang w:val="en-US"/>
        </w:rPr>
        <w:t xml:space="preserve">„I’m an egotistical bastard, and I name all my projects after myself. </w:t>
      </w:r>
      <w:r w:rsidRPr="003A0B73">
        <w:rPr>
          <w:color w:val="000000"/>
          <w:szCs w:val="24"/>
        </w:rPr>
        <w:t xml:space="preserve">First </w:t>
      </w:r>
      <w:r w:rsidR="003A0B73" w:rsidRPr="003A0B73">
        <w:rPr>
          <w:color w:val="000000"/>
          <w:szCs w:val="24"/>
        </w:rPr>
        <w:t>‘</w:t>
      </w:r>
      <w:r w:rsidRPr="003A0B73">
        <w:rPr>
          <w:color w:val="000000"/>
          <w:szCs w:val="24"/>
        </w:rPr>
        <w:t>Linux</w:t>
      </w:r>
      <w:r w:rsidR="003A0B73" w:rsidRPr="003A0B73">
        <w:rPr>
          <w:color w:val="000000"/>
          <w:szCs w:val="24"/>
        </w:rPr>
        <w:t>’</w:t>
      </w:r>
      <w:r w:rsidRPr="003A0B73">
        <w:rPr>
          <w:color w:val="000000"/>
          <w:szCs w:val="24"/>
        </w:rPr>
        <w:t xml:space="preserve">, now </w:t>
      </w:r>
      <w:r w:rsidR="003A0B73" w:rsidRPr="003A0B73">
        <w:rPr>
          <w:color w:val="000000"/>
          <w:szCs w:val="24"/>
        </w:rPr>
        <w:t>‘G</w:t>
      </w:r>
      <w:r w:rsidRPr="003A0B73">
        <w:rPr>
          <w:color w:val="000000"/>
          <w:szCs w:val="24"/>
        </w:rPr>
        <w:t>it</w:t>
      </w:r>
      <w:r w:rsidR="003A0B73" w:rsidRPr="003A0B73">
        <w:rPr>
          <w:color w:val="000000"/>
          <w:szCs w:val="24"/>
        </w:rPr>
        <w:t>’</w:t>
      </w:r>
      <w:r w:rsidRPr="003A0B73">
        <w:rPr>
          <w:color w:val="000000"/>
          <w:szCs w:val="24"/>
        </w:rPr>
        <w:t>.“ (Linus Torvalds)</w:t>
      </w:r>
      <w:commentRangeEnd w:id="348"/>
      <w:r w:rsidR="0092343B">
        <w:rPr>
          <w:rStyle w:val="Kommentarzeichen"/>
        </w:rPr>
        <w:commentReference w:id="348"/>
      </w:r>
    </w:p>
    <w:p w14:paraId="084431AE" w14:textId="77777777" w:rsidR="00053F13" w:rsidRDefault="00BA23CB" w:rsidP="00CA5903">
      <w:pPr>
        <w:pStyle w:val="berschrift2"/>
      </w:pPr>
      <w:bookmarkStart w:id="349" w:name="_Toc491708008"/>
      <w:r>
        <w:t xml:space="preserve">Die </w:t>
      </w:r>
      <w:r w:rsidR="00053F13">
        <w:t>Grundlagen</w:t>
      </w:r>
      <w:r w:rsidR="002C703B">
        <w:t xml:space="preserve"> und Eigenschaften</w:t>
      </w:r>
      <w:r>
        <w:t xml:space="preserve"> von Git</w:t>
      </w:r>
      <w:bookmarkEnd w:id="349"/>
    </w:p>
    <w:p w14:paraId="3B329928" w14:textId="77777777" w:rsidR="00F42595" w:rsidRDefault="00F42595" w:rsidP="00D8035E"/>
    <w:p w14:paraId="1F2A6F2C" w14:textId="2E5AFF5F" w:rsidR="003A6068" w:rsidRDefault="003A6068" w:rsidP="00D8035E">
      <w:pPr>
        <w:rPr>
          <w:color w:val="000000"/>
          <w:szCs w:val="24"/>
        </w:rPr>
      </w:pPr>
      <w:r w:rsidRPr="003A6068">
        <w:rPr>
          <w:color w:val="000000"/>
          <w:szCs w:val="24"/>
        </w:rPr>
        <w:t>Git agiert nicht wie die meisten Versionsverwaltungssysteme. Diese erfassen nämlich die Änderungen an einer ursprünglichen Datei als Informationen, die der Reihe nach ablaufen.</w:t>
      </w:r>
      <w:r w:rsidR="00D16FA9">
        <w:rPr>
          <w:color w:val="000000"/>
          <w:szCs w:val="24"/>
        </w:rPr>
        <w:t xml:space="preserve"> </w:t>
      </w:r>
      <w:bookmarkStart w:id="350" w:name="_CTVK001ec81706a9e4d44138b97b1ec52a4fdbf"/>
      <w:r w:rsidR="00D16FA9" w:rsidRPr="00D16FA9">
        <w:rPr>
          <w:szCs w:val="24"/>
        </w:rPr>
        <w:t>Diese Änderungen werden als „Diffs“ bezeichnet.</w:t>
      </w:r>
      <w:bookmarkEnd w:id="350"/>
      <w:r w:rsidR="00D16FA9">
        <w:rPr>
          <w:rStyle w:val="Funotenzeichen"/>
        </w:rPr>
        <w:footnoteReference w:id="63"/>
      </w:r>
      <w:r w:rsidRPr="003A6068">
        <w:rPr>
          <w:color w:val="000000"/>
          <w:szCs w:val="24"/>
        </w:rPr>
        <w:t xml:space="preserve"> Bei Git wiederum werden die Versionen als Momentaufnahmen gespeichert. Sobald man eine neue Version der bearbeiteten Datei in der entsprechenden Datenbank ablegen möchte, erstellt Git eine solche Momentaufnahme aller vorhandenen Dateien und hält diese fest. Um effizienter arbeiten zu können, wird auf die vorherige Version eine Referenz angelegt.</w:t>
      </w:r>
      <w:r w:rsidR="00B06DDA">
        <w:rPr>
          <w:color w:val="000000"/>
          <w:szCs w:val="24"/>
        </w:rPr>
        <w:t xml:space="preserve"> </w:t>
      </w:r>
      <w:bookmarkStart w:id="352" w:name="_CTVK001ec39397f750a46b0be5f1044b7e6deb5"/>
      <w:r w:rsidR="00B06DDA" w:rsidRPr="00B06DDA">
        <w:rPr>
          <w:color w:val="000000"/>
          <w:szCs w:val="24"/>
        </w:rPr>
        <w:t>Das bedeutet, unve</w:t>
      </w:r>
      <w:r w:rsidR="00B06DDA" w:rsidRPr="00B06DDA">
        <w:rPr>
          <w:color w:val="000000"/>
          <w:szCs w:val="24"/>
        </w:rPr>
        <w:t>r</w:t>
      </w:r>
      <w:r w:rsidR="00B06DDA" w:rsidRPr="00B06DDA">
        <w:rPr>
          <w:color w:val="000000"/>
          <w:szCs w:val="24"/>
        </w:rPr>
        <w:t>änderte Dateien werden nicht kopiert, sondern es werden lediglich Verknü</w:t>
      </w:r>
      <w:r w:rsidR="00B06DDA" w:rsidRPr="00B06DDA">
        <w:rPr>
          <w:color w:val="000000"/>
          <w:szCs w:val="24"/>
        </w:rPr>
        <w:t>p</w:t>
      </w:r>
      <w:r w:rsidR="00B06DDA" w:rsidRPr="00B06DDA">
        <w:rPr>
          <w:color w:val="000000"/>
          <w:szCs w:val="24"/>
        </w:rPr>
        <w:t>fungen zu diesen vorherigen Versionen erstellt.</w:t>
      </w:r>
      <w:bookmarkEnd w:id="352"/>
      <w:r w:rsidR="00B06DDA">
        <w:rPr>
          <w:rStyle w:val="Funotenzeichen"/>
        </w:rPr>
        <w:footnoteReference w:id="64"/>
      </w:r>
      <w:r w:rsidRPr="003A6068">
        <w:rPr>
          <w:color w:val="000000"/>
          <w:szCs w:val="24"/>
        </w:rPr>
        <w:t xml:space="preserve"> Diese Referenzierung e</w:t>
      </w:r>
      <w:r w:rsidRPr="003A6068">
        <w:rPr>
          <w:color w:val="000000"/>
          <w:szCs w:val="24"/>
        </w:rPr>
        <w:t>r</w:t>
      </w:r>
      <w:r w:rsidRPr="003A6068">
        <w:rPr>
          <w:color w:val="000000"/>
          <w:szCs w:val="24"/>
        </w:rPr>
        <w:t>folgt bei Git nicht über einen Namen, sondern über eine Checksumme, we</w:t>
      </w:r>
      <w:r w:rsidRPr="003A6068">
        <w:rPr>
          <w:color w:val="000000"/>
          <w:szCs w:val="24"/>
        </w:rPr>
        <w:t>l</w:t>
      </w:r>
      <w:r w:rsidRPr="003A6068">
        <w:rPr>
          <w:color w:val="000000"/>
          <w:szCs w:val="24"/>
        </w:rPr>
        <w:t>che 40 Zeichen lang ist</w:t>
      </w:r>
      <w:r w:rsidR="0098566A">
        <w:rPr>
          <w:color w:val="000000"/>
          <w:szCs w:val="24"/>
        </w:rPr>
        <w:t xml:space="preserve"> und als Hash-Wert bezeichnet wird</w:t>
      </w:r>
      <w:r w:rsidRPr="003A6068">
        <w:rPr>
          <w:color w:val="000000"/>
          <w:szCs w:val="24"/>
        </w:rPr>
        <w:t>. Berechnet wird diese entweder aus dem Inhalt oder der Verzeichnisstruktur und verhindert Übertragungsfehler oder hilft dabei beschädigte Dateien ausfindig zu m</w:t>
      </w:r>
      <w:r w:rsidRPr="003A6068">
        <w:rPr>
          <w:color w:val="000000"/>
          <w:szCs w:val="24"/>
        </w:rPr>
        <w:t>a</w:t>
      </w:r>
      <w:r w:rsidRPr="003A6068">
        <w:rPr>
          <w:color w:val="000000"/>
          <w:szCs w:val="24"/>
        </w:rPr>
        <w:t>chen.</w:t>
      </w:r>
      <w:r>
        <w:rPr>
          <w:rStyle w:val="Funotenzeichen"/>
        </w:rPr>
        <w:footnoteReference w:id="65"/>
      </w:r>
    </w:p>
    <w:p w14:paraId="39F7A415" w14:textId="5268CFF0" w:rsidR="00F62A2E" w:rsidRDefault="00F62A2E" w:rsidP="00D8035E">
      <w:pPr>
        <w:rPr>
          <w:color w:val="000000"/>
          <w:szCs w:val="24"/>
        </w:rPr>
      </w:pPr>
      <w:bookmarkStart w:id="354" w:name="_CTVK001c01f011ba48f4ee18d973e552f9c7d2e"/>
      <w:bookmarkStart w:id="355" w:name="_CTVK001cc47b70c8e0242ae86001dd63f8f21b5"/>
      <w:r w:rsidRPr="00F62A2E">
        <w:rPr>
          <w:szCs w:val="24"/>
        </w:rPr>
        <w:t>Wenn bei jeder neuen Versionierung immer nur die Diffs gespeichert würden, würde zwar weniger Speicher verwendet werden, jedoch wäre dies viel lan</w:t>
      </w:r>
      <w:r w:rsidRPr="00F62A2E">
        <w:rPr>
          <w:szCs w:val="24"/>
        </w:rPr>
        <w:t>g</w:t>
      </w:r>
      <w:r w:rsidRPr="00F62A2E">
        <w:rPr>
          <w:szCs w:val="24"/>
        </w:rPr>
        <w:t>samer. Vor allem dann wenn ein älterer Stand ausgecheckt wird.</w:t>
      </w:r>
      <w:r>
        <w:rPr>
          <w:szCs w:val="24"/>
        </w:rPr>
        <w:t xml:space="preserve"> Wenn eine </w:t>
      </w:r>
      <w:r>
        <w:rPr>
          <w:szCs w:val="24"/>
        </w:rPr>
        <w:lastRenderedPageBreak/>
        <w:t>Datei mehrere M</w:t>
      </w:r>
      <w:r w:rsidRPr="00F62A2E">
        <w:rPr>
          <w:szCs w:val="24"/>
        </w:rPr>
        <w:t xml:space="preserve">ale verändert wurde, müsste man beim Auschecken eines älteren Standes, bis zu diesem Zustand Diffs anwenden, was sehr </w:t>
      </w:r>
      <w:r w:rsidR="0068737B">
        <w:rPr>
          <w:szCs w:val="24"/>
        </w:rPr>
        <w:t>zeitau</w:t>
      </w:r>
      <w:r w:rsidR="0068737B">
        <w:rPr>
          <w:szCs w:val="24"/>
        </w:rPr>
        <w:t>f</w:t>
      </w:r>
      <w:r w:rsidR="0068737B">
        <w:rPr>
          <w:szCs w:val="24"/>
        </w:rPr>
        <w:t>wändig</w:t>
      </w:r>
      <w:r w:rsidR="0068737B" w:rsidRPr="00F62A2E">
        <w:rPr>
          <w:szCs w:val="24"/>
        </w:rPr>
        <w:t xml:space="preserve"> </w:t>
      </w:r>
      <w:r w:rsidRPr="00F62A2E">
        <w:rPr>
          <w:szCs w:val="24"/>
        </w:rPr>
        <w:t xml:space="preserve">ist. Bei Git allerdings wird eine Datei einfach als </w:t>
      </w:r>
      <w:r w:rsidR="00966194">
        <w:rPr>
          <w:szCs w:val="24"/>
        </w:rPr>
        <w:t>Ganzes</w:t>
      </w:r>
      <w:r w:rsidR="00966194" w:rsidRPr="00F62A2E">
        <w:rPr>
          <w:szCs w:val="24"/>
        </w:rPr>
        <w:t xml:space="preserve"> </w:t>
      </w:r>
      <w:r w:rsidRPr="00F62A2E">
        <w:rPr>
          <w:szCs w:val="24"/>
        </w:rPr>
        <w:t>ausg</w:t>
      </w:r>
      <w:r w:rsidRPr="00F62A2E">
        <w:rPr>
          <w:szCs w:val="24"/>
        </w:rPr>
        <w:t>e</w:t>
      </w:r>
      <w:r w:rsidRPr="00F62A2E">
        <w:rPr>
          <w:szCs w:val="24"/>
        </w:rPr>
        <w:t>checkt, ohne das</w:t>
      </w:r>
      <w:r>
        <w:rPr>
          <w:szCs w:val="24"/>
        </w:rPr>
        <w:t>s</w:t>
      </w:r>
      <w:r w:rsidRPr="00F62A2E">
        <w:rPr>
          <w:szCs w:val="24"/>
        </w:rPr>
        <w:t xml:space="preserve"> dafür noch weitere Operationen nötig </w:t>
      </w:r>
      <w:r w:rsidR="002A1E4F">
        <w:rPr>
          <w:szCs w:val="24"/>
        </w:rPr>
        <w:t>sind</w:t>
      </w:r>
      <w:r w:rsidRPr="00F62A2E">
        <w:rPr>
          <w:szCs w:val="24"/>
        </w:rPr>
        <w:t>.</w:t>
      </w:r>
      <w:bookmarkEnd w:id="354"/>
      <w:r>
        <w:rPr>
          <w:rStyle w:val="Funotenzeichen"/>
        </w:rPr>
        <w:footnoteReference w:id="66"/>
      </w:r>
    </w:p>
    <w:p w14:paraId="6C5E7CD6" w14:textId="77777777" w:rsidR="00DB7E9F" w:rsidRDefault="0038404E" w:rsidP="00D8035E">
      <w:pPr>
        <w:rPr>
          <w:color w:val="000000"/>
          <w:szCs w:val="24"/>
        </w:rPr>
      </w:pPr>
      <w:r w:rsidRPr="0038404E">
        <w:rPr>
          <w:color w:val="000000"/>
          <w:szCs w:val="24"/>
        </w:rPr>
        <w:t xml:space="preserve">Hierin liegt </w:t>
      </w:r>
      <w:r w:rsidR="004935D7">
        <w:rPr>
          <w:color w:val="000000"/>
          <w:szCs w:val="24"/>
        </w:rPr>
        <w:t>ein</w:t>
      </w:r>
      <w:r w:rsidRPr="0038404E">
        <w:rPr>
          <w:color w:val="000000"/>
          <w:szCs w:val="24"/>
        </w:rPr>
        <w:t xml:space="preserve"> wichtige</w:t>
      </w:r>
      <w:r w:rsidR="004935D7">
        <w:rPr>
          <w:color w:val="000000"/>
          <w:szCs w:val="24"/>
        </w:rPr>
        <w:t>r</w:t>
      </w:r>
      <w:r w:rsidRPr="0038404E">
        <w:rPr>
          <w:color w:val="000000"/>
          <w:szCs w:val="24"/>
        </w:rPr>
        <w:t xml:space="preserve"> Unterschied zu Git und nahezu allen anderen Vers</w:t>
      </w:r>
      <w:r w:rsidRPr="0038404E">
        <w:rPr>
          <w:color w:val="000000"/>
          <w:szCs w:val="24"/>
        </w:rPr>
        <w:t>i</w:t>
      </w:r>
      <w:r w:rsidRPr="0038404E">
        <w:rPr>
          <w:color w:val="000000"/>
          <w:szCs w:val="24"/>
        </w:rPr>
        <w:t xml:space="preserve">onskontrollsystemen. Die Versionskontrolle an sich wurde bei Git in fast allen Bereichen neu durchdacht, während andere Systeme ihre Eigenschaften auf die ihrer Vorgängerversionen aufbauen. Grob betrachtet könnte man sagen, Git arbeitet </w:t>
      </w:r>
      <w:r w:rsidR="002D23CD">
        <w:rPr>
          <w:color w:val="000000"/>
          <w:szCs w:val="24"/>
        </w:rPr>
        <w:t>nicht wie</w:t>
      </w:r>
      <w:r w:rsidR="002D23CD" w:rsidRPr="0038404E">
        <w:rPr>
          <w:color w:val="000000"/>
          <w:szCs w:val="24"/>
        </w:rPr>
        <w:t xml:space="preserve"> eine herkömmliche Versionsverwaltung</w:t>
      </w:r>
      <w:r w:rsidR="002D23CD">
        <w:rPr>
          <w:color w:val="000000"/>
          <w:szCs w:val="24"/>
        </w:rPr>
        <w:t>,</w:t>
      </w:r>
      <w:r w:rsidRPr="0038404E">
        <w:rPr>
          <w:color w:val="000000"/>
          <w:szCs w:val="24"/>
        </w:rPr>
        <w:t xml:space="preserve"> so</w:t>
      </w:r>
      <w:r w:rsidR="002D23CD">
        <w:rPr>
          <w:color w:val="000000"/>
          <w:szCs w:val="24"/>
        </w:rPr>
        <w:t>ndern</w:t>
      </w:r>
      <w:r w:rsidRPr="0038404E">
        <w:rPr>
          <w:color w:val="000000"/>
          <w:szCs w:val="24"/>
        </w:rPr>
        <w:t xml:space="preserve"> ähn</w:t>
      </w:r>
      <w:r w:rsidR="002D23CD">
        <w:rPr>
          <w:color w:val="000000"/>
          <w:szCs w:val="24"/>
        </w:rPr>
        <w:t>elt</w:t>
      </w:r>
      <w:r w:rsidRPr="0038404E">
        <w:rPr>
          <w:color w:val="000000"/>
          <w:szCs w:val="24"/>
        </w:rPr>
        <w:t xml:space="preserve"> </w:t>
      </w:r>
      <w:r w:rsidR="002D23CD">
        <w:rPr>
          <w:color w:val="000000"/>
          <w:szCs w:val="24"/>
        </w:rPr>
        <w:t>einem kleinen</w:t>
      </w:r>
      <w:r w:rsidRPr="0038404E">
        <w:rPr>
          <w:color w:val="000000"/>
          <w:szCs w:val="24"/>
        </w:rPr>
        <w:t xml:space="preserve"> Dateisystem, welches wichtige Werkzeuge besitzt</w:t>
      </w:r>
      <w:bookmarkEnd w:id="355"/>
      <w:r w:rsidR="002D23CD">
        <w:rPr>
          <w:color w:val="000000"/>
          <w:szCs w:val="24"/>
        </w:rPr>
        <w:t>.</w:t>
      </w:r>
      <w:r>
        <w:rPr>
          <w:rStyle w:val="Funotenzeichen"/>
        </w:rPr>
        <w:footnoteReference w:id="67"/>
      </w:r>
      <w:r w:rsidR="005C1F34">
        <w:rPr>
          <w:color w:val="000000"/>
          <w:szCs w:val="24"/>
        </w:rPr>
        <w:t xml:space="preserve"> </w:t>
      </w:r>
      <w:bookmarkStart w:id="358" w:name="_CTVK001d96e2d008fd04b5bb5d11d345e1080a2"/>
      <w:r w:rsidR="00DB7E9F" w:rsidRPr="00DB7E9F">
        <w:rPr>
          <w:szCs w:val="24"/>
        </w:rPr>
        <w:t>Die Sammlung aus Dateien, die sich darin befindet, besteht aus Schlüssel-Daten Paaren. Der Schlüssel wiederum ist der weiter oben erwähnte Hash-Wert der Daten selber. Nicht nur den Dateien selber ist ein Hash-Wert zugeteilt, so</w:t>
      </w:r>
      <w:r w:rsidR="00DB7E9F" w:rsidRPr="00DB7E9F">
        <w:rPr>
          <w:szCs w:val="24"/>
        </w:rPr>
        <w:t>n</w:t>
      </w:r>
      <w:r w:rsidR="00DB7E9F" w:rsidRPr="00DB7E9F">
        <w:rPr>
          <w:szCs w:val="24"/>
        </w:rPr>
        <w:t>dern ebenso den Verzeichnissen und auch den Commits. Der Hash-Wert für das Verzeichnis, enthält alle Informationen des bis dahin erstellten Date</w:t>
      </w:r>
      <w:r w:rsidR="00DB7E9F" w:rsidRPr="00DB7E9F">
        <w:rPr>
          <w:szCs w:val="24"/>
        </w:rPr>
        <w:t>i</w:t>
      </w:r>
      <w:r w:rsidR="00DB7E9F">
        <w:rPr>
          <w:szCs w:val="24"/>
        </w:rPr>
        <w:t>baums. Dass</w:t>
      </w:r>
      <w:r w:rsidR="00DB7E9F" w:rsidRPr="00DB7E9F">
        <w:rPr>
          <w:szCs w:val="24"/>
        </w:rPr>
        <w:t>elbe gilt für den Hash-Wert des Commits, der dadurch alle früheren Commits beinhaltet.</w:t>
      </w:r>
      <w:bookmarkEnd w:id="358"/>
      <w:r w:rsidR="00DB7E9F">
        <w:rPr>
          <w:rStyle w:val="Funotenzeichen"/>
        </w:rPr>
        <w:footnoteReference w:id="68"/>
      </w:r>
    </w:p>
    <w:p w14:paraId="7FE81B52" w14:textId="28298AA2" w:rsidR="00F01490" w:rsidRDefault="002A1E4F" w:rsidP="00D8035E">
      <w:pPr>
        <w:rPr>
          <w:color w:val="000000"/>
          <w:szCs w:val="24"/>
        </w:rPr>
      </w:pPr>
      <w:r>
        <w:rPr>
          <w:color w:val="000000"/>
          <w:szCs w:val="24"/>
        </w:rPr>
        <w:t xml:space="preserve">Ein </w:t>
      </w:r>
      <w:r w:rsidR="0092343B">
        <w:rPr>
          <w:color w:val="000000"/>
          <w:szCs w:val="24"/>
        </w:rPr>
        <w:t>weiterer wichtiger</w:t>
      </w:r>
      <w:r w:rsidR="00F01490" w:rsidRPr="00F01490">
        <w:rPr>
          <w:color w:val="000000"/>
          <w:szCs w:val="24"/>
        </w:rPr>
        <w:t xml:space="preserve"> Unterschied zu anderen Versionsverwaltungssystemen liegt darin, dass jeder Entwickler ein eigenes Repository bekommt, welches er nur einmal anlegen muss. Damit erhält er eine Kopie des Haupt-Repository auf seinem Rechner. Auf technischer Ebene gibt es zwischen dem lokalen und dem Repository auf dem Server keinen Unterschied, jedoch beinhaltet das Master-Reposi</w:t>
      </w:r>
      <w:r w:rsidR="00DB7E9F">
        <w:rPr>
          <w:color w:val="000000"/>
          <w:szCs w:val="24"/>
        </w:rPr>
        <w:t>t</w:t>
      </w:r>
      <w:r w:rsidR="00F01490" w:rsidRPr="00F01490">
        <w:rPr>
          <w:color w:val="000000"/>
          <w:szCs w:val="24"/>
        </w:rPr>
        <w:t>ory den Hauptentwicklungszweig.</w:t>
      </w:r>
      <w:r w:rsidR="00F01490">
        <w:rPr>
          <w:rStyle w:val="Funotenzeichen"/>
        </w:rPr>
        <w:footnoteReference w:id="69"/>
      </w:r>
    </w:p>
    <w:p w14:paraId="066D031E" w14:textId="77777777" w:rsidR="00A5408F" w:rsidRDefault="00A5408F" w:rsidP="00D8035E">
      <w:pPr>
        <w:rPr>
          <w:color w:val="000000"/>
          <w:szCs w:val="24"/>
        </w:rPr>
      </w:pPr>
      <w:bookmarkStart w:id="361" w:name="_CTVK001148110e6c13f4a58b91f36745f1e14f9"/>
      <w:bookmarkStart w:id="362" w:name="_CTVK001b14d0114ef5e402495c82254a0830c31"/>
      <w:r w:rsidRPr="00A5408F">
        <w:rPr>
          <w:color w:val="000000"/>
          <w:szCs w:val="24"/>
        </w:rPr>
        <w:t>Bei Git existieren wie bei anderen Versionsverwaltungen auch Branches und Tags. Der Hauptentwicklungszweig heißt hier jedoch Master. Die Besonde</w:t>
      </w:r>
      <w:r w:rsidRPr="00A5408F">
        <w:rPr>
          <w:color w:val="000000"/>
          <w:szCs w:val="24"/>
        </w:rPr>
        <w:t>r</w:t>
      </w:r>
      <w:r w:rsidRPr="00A5408F">
        <w:rPr>
          <w:color w:val="000000"/>
          <w:szCs w:val="24"/>
        </w:rPr>
        <w:t xml:space="preserve">heit von Git liegt darin, dass jeder Entwickler zusätzlich zu seinem eigenen </w:t>
      </w:r>
      <w:r w:rsidRPr="00A5408F">
        <w:rPr>
          <w:color w:val="000000"/>
          <w:szCs w:val="24"/>
        </w:rPr>
        <w:lastRenderedPageBreak/>
        <w:t>Repository noch einen eigenen Entwicklungszweig erhält und dieser Zweig kann an ein anderes Repository übermittelt werden.</w:t>
      </w:r>
      <w:bookmarkEnd w:id="361"/>
      <w:r>
        <w:rPr>
          <w:rStyle w:val="Funotenzeichen"/>
        </w:rPr>
        <w:footnoteReference w:id="70"/>
      </w:r>
    </w:p>
    <w:p w14:paraId="1F1D3FC9" w14:textId="5BF099BC" w:rsidR="00A600CE" w:rsidRDefault="00A600CE" w:rsidP="00D8035E">
      <w:pPr>
        <w:rPr>
          <w:color w:val="000000"/>
          <w:szCs w:val="24"/>
        </w:rPr>
      </w:pPr>
      <w:r w:rsidRPr="00A600CE">
        <w:rPr>
          <w:color w:val="000000"/>
          <w:szCs w:val="24"/>
        </w:rPr>
        <w:t xml:space="preserve">Bei den meisten ausgeführten Operationen werden zumeist Dateien benötigt, welche lokal auf dem Rechner vorhanden sind. Somit entfällt die </w:t>
      </w:r>
      <w:r>
        <w:rPr>
          <w:color w:val="000000"/>
          <w:szCs w:val="24"/>
        </w:rPr>
        <w:t>Kommun</w:t>
      </w:r>
      <w:r>
        <w:rPr>
          <w:color w:val="000000"/>
          <w:szCs w:val="24"/>
        </w:rPr>
        <w:t>i</w:t>
      </w:r>
      <w:r>
        <w:rPr>
          <w:color w:val="000000"/>
          <w:szCs w:val="24"/>
        </w:rPr>
        <w:t>kation mit einem anderen</w:t>
      </w:r>
      <w:r w:rsidRPr="00A600CE">
        <w:rPr>
          <w:color w:val="000000"/>
          <w:szCs w:val="24"/>
        </w:rPr>
        <w:t xml:space="preserve"> Rechner über ein Netzwerk und </w:t>
      </w:r>
      <w:r w:rsidR="00966194">
        <w:rPr>
          <w:color w:val="000000"/>
          <w:szCs w:val="24"/>
        </w:rPr>
        <w:t>die damit verbu</w:t>
      </w:r>
      <w:r w:rsidR="00966194">
        <w:rPr>
          <w:color w:val="000000"/>
          <w:szCs w:val="24"/>
        </w:rPr>
        <w:t>n</w:t>
      </w:r>
      <w:r w:rsidR="00966194">
        <w:rPr>
          <w:color w:val="000000"/>
          <w:szCs w:val="24"/>
        </w:rPr>
        <w:t xml:space="preserve">denen </w:t>
      </w:r>
      <w:r w:rsidRPr="00A600CE">
        <w:rPr>
          <w:color w:val="000000"/>
          <w:szCs w:val="24"/>
        </w:rPr>
        <w:t>Wartezeiten, welche von einem Netzwerk normalerweise verursacht werden. Dadurch ermöglicht Git eine viel schnellere Arbeitsweise gegenüber zentralen Versionsverwaltungen, denn die gesamte Historie eines Projekts befindet sich ebenfalls auf dem lokalen Rechner und ermöglicht ein viel schnelleres Arbeiten ohne Verzögerungen.</w:t>
      </w:r>
      <w:bookmarkEnd w:id="362"/>
      <w:r>
        <w:rPr>
          <w:rStyle w:val="Funotenzeichen"/>
        </w:rPr>
        <w:footnoteReference w:id="71"/>
      </w:r>
    </w:p>
    <w:p w14:paraId="4024CA1A" w14:textId="693BFA99" w:rsidR="002E6B25" w:rsidRDefault="002E6B25" w:rsidP="00D8035E">
      <w:pPr>
        <w:rPr>
          <w:color w:val="000000"/>
          <w:szCs w:val="24"/>
        </w:rPr>
      </w:pPr>
      <w:bookmarkStart w:id="365" w:name="_CTVK002c159b9c003984f8293771fb43c72d072"/>
      <w:r w:rsidRPr="002E6B25">
        <w:rPr>
          <w:szCs w:val="24"/>
        </w:rPr>
        <w:t xml:space="preserve">Dateien können sich in drei verschiedenen Zuständen befinden. Die erste Form heißt </w:t>
      </w:r>
      <w:commentRangeStart w:id="366"/>
      <w:r w:rsidRPr="002E6B25">
        <w:rPr>
          <w:szCs w:val="24"/>
        </w:rPr>
        <w:t>Mod</w:t>
      </w:r>
      <w:r w:rsidR="002D23CD">
        <w:rPr>
          <w:szCs w:val="24"/>
        </w:rPr>
        <w:t>i</w:t>
      </w:r>
      <w:r w:rsidRPr="002E6B25">
        <w:rPr>
          <w:szCs w:val="24"/>
        </w:rPr>
        <w:t>fied</w:t>
      </w:r>
      <w:commentRangeEnd w:id="366"/>
      <w:r w:rsidR="000B5646">
        <w:rPr>
          <w:rStyle w:val="Kommentarzeichen"/>
        </w:rPr>
        <w:commentReference w:id="366"/>
      </w:r>
      <w:r w:rsidRPr="002E6B25">
        <w:rPr>
          <w:szCs w:val="24"/>
        </w:rPr>
        <w:t>. Dies ist der Zustand wenn eine Änderung noch nicht in die lokale Datenbank aufgenommen wurde. Der zweite Zustand wird Staged genannt und tritt ein wenn eine Änderung für den nächsten Commit vorg</w:t>
      </w:r>
      <w:r w:rsidRPr="002E6B25">
        <w:rPr>
          <w:szCs w:val="24"/>
        </w:rPr>
        <w:t>e</w:t>
      </w:r>
      <w:r w:rsidRPr="002E6B25">
        <w:rPr>
          <w:szCs w:val="24"/>
        </w:rPr>
        <w:t>merkt wurde. Der letzte der drei Zustände ist der Committed-Zustand. Dieser ist erreicht, wenn die Änderung</w:t>
      </w:r>
      <w:r w:rsidR="00B06DDA">
        <w:rPr>
          <w:szCs w:val="24"/>
        </w:rPr>
        <w:t>en</w:t>
      </w:r>
      <w:r w:rsidRPr="002E6B25">
        <w:rPr>
          <w:szCs w:val="24"/>
        </w:rPr>
        <w:t xml:space="preserve"> in einer neuen Version festgehalten </w:t>
      </w:r>
      <w:proofErr w:type="gramStart"/>
      <w:r w:rsidR="002A1E4F">
        <w:rPr>
          <w:szCs w:val="24"/>
        </w:rPr>
        <w:t>wird</w:t>
      </w:r>
      <w:proofErr w:type="gramEnd"/>
      <w:r w:rsidRPr="002E6B25">
        <w:rPr>
          <w:szCs w:val="24"/>
        </w:rPr>
        <w:t>.</w:t>
      </w:r>
      <w:r w:rsidRPr="002E6B25">
        <w:rPr>
          <w:szCs w:val="24"/>
        </w:rPr>
        <w:br/>
        <w:t>Aus diesen wiederum leiten sich die drei Hauptbereiche ab, die man in einem Projekt in Gi</w:t>
      </w:r>
      <w:r w:rsidR="0076449B">
        <w:rPr>
          <w:szCs w:val="24"/>
        </w:rPr>
        <w:t>t verwendet. Das Git-Verzeichni</w:t>
      </w:r>
      <w:r w:rsidRPr="002E6B25">
        <w:rPr>
          <w:szCs w:val="24"/>
        </w:rPr>
        <w:t>s, die Working Area und die Staging Area. Da es wichtige Metadaten und die lokale Datenbank enthält, ist das Git-Verzeichnis gleichzustellen mit dem Repository. Die Working Area dient dazu</w:t>
      </w:r>
      <w:r>
        <w:rPr>
          <w:szCs w:val="24"/>
        </w:rPr>
        <w:t xml:space="preserve"> das gegenwärtige Projekt nach B</w:t>
      </w:r>
      <w:r w:rsidRPr="002E6B25">
        <w:rPr>
          <w:szCs w:val="24"/>
        </w:rPr>
        <w:t>elieben zu bearbeiten und zu modifizieren, weshalb es eine Version dieser beinhaltet. Die Staging Area enthält im Grunde nur eine Datei im Verzeichnis von Git, welche den Inhalt des nächsten Commit bestimmt.</w:t>
      </w:r>
      <w:bookmarkEnd w:id="365"/>
      <w:r>
        <w:rPr>
          <w:rStyle w:val="Funotenzeichen"/>
        </w:rPr>
        <w:footnoteReference w:id="72"/>
      </w:r>
    </w:p>
    <w:p w14:paraId="5E6A173E" w14:textId="77777777" w:rsidR="002E6B25" w:rsidRPr="002E6B25" w:rsidRDefault="002E6B25" w:rsidP="002E6B25">
      <w:pPr>
        <w:spacing w:after="0"/>
        <w:rPr>
          <w:rFonts w:cs="Segoe UI"/>
          <w:color w:val="000000"/>
          <w:szCs w:val="24"/>
        </w:rPr>
      </w:pPr>
      <w:bookmarkStart w:id="368" w:name="_CTVK001410f00648f704ab9a0b12f8314699b1c"/>
      <w:bookmarkStart w:id="369" w:name="_CTVK001c159b9c003984f8293771fb43c72d072"/>
      <w:r w:rsidRPr="002E6B25">
        <w:rPr>
          <w:color w:val="000000"/>
          <w:szCs w:val="24"/>
        </w:rPr>
        <w:t>Dementsprechend würde ein Arbeitsablauf bei Git wie folgt aussehen:</w:t>
      </w:r>
    </w:p>
    <w:p w14:paraId="270A9086" w14:textId="77777777" w:rsidR="002E6B25" w:rsidRPr="002E6B25" w:rsidRDefault="002E6B25" w:rsidP="002E6B25">
      <w:pPr>
        <w:spacing w:after="0"/>
        <w:rPr>
          <w:rFonts w:cs="Segoe UI"/>
          <w:color w:val="000000"/>
          <w:szCs w:val="24"/>
        </w:rPr>
      </w:pPr>
    </w:p>
    <w:p w14:paraId="5B5726D7" w14:textId="77777777" w:rsidR="002E6B25" w:rsidRPr="002E6B25" w:rsidRDefault="002E6B25" w:rsidP="002E6B25">
      <w:pPr>
        <w:rPr>
          <w:rFonts w:cs="Times New Roman"/>
          <w:szCs w:val="24"/>
        </w:rPr>
      </w:pPr>
      <w:r w:rsidRPr="002E6B25">
        <w:rPr>
          <w:color w:val="000000"/>
          <w:szCs w:val="24"/>
        </w:rPr>
        <w:t xml:space="preserve">Zunächst wird durch einen Checkout eine </w:t>
      </w:r>
      <w:r w:rsidR="00935E2A">
        <w:rPr>
          <w:color w:val="000000"/>
          <w:szCs w:val="24"/>
        </w:rPr>
        <w:t>Version der zu bearbeitenden D</w:t>
      </w:r>
      <w:r w:rsidR="00935E2A">
        <w:rPr>
          <w:color w:val="000000"/>
          <w:szCs w:val="24"/>
        </w:rPr>
        <w:t>a</w:t>
      </w:r>
      <w:r w:rsidRPr="002E6B25">
        <w:rPr>
          <w:color w:val="000000"/>
          <w:szCs w:val="24"/>
        </w:rPr>
        <w:t>tei oder Dateien in die Working Area k</w:t>
      </w:r>
      <w:r w:rsidR="00935E2A">
        <w:rPr>
          <w:color w:val="000000"/>
          <w:szCs w:val="24"/>
        </w:rPr>
        <w:t>opiert. Diese werden bis zum g</w:t>
      </w:r>
      <w:r w:rsidR="00935E2A">
        <w:rPr>
          <w:color w:val="000000"/>
          <w:szCs w:val="24"/>
        </w:rPr>
        <w:t>e</w:t>
      </w:r>
      <w:r w:rsidRPr="002E6B25">
        <w:rPr>
          <w:color w:val="000000"/>
          <w:szCs w:val="24"/>
        </w:rPr>
        <w:t xml:space="preserve">wünschten Zustand bearbeitet. Als nächstes werden diese Änderungen in die </w:t>
      </w:r>
      <w:r w:rsidRPr="002E6B25">
        <w:rPr>
          <w:color w:val="000000"/>
          <w:szCs w:val="24"/>
        </w:rPr>
        <w:lastRenderedPageBreak/>
        <w:t>Staging Area kopiert und somit für den nächsten Commit vorgemerkt. Zu g</w:t>
      </w:r>
      <w:r w:rsidRPr="002E6B25">
        <w:rPr>
          <w:color w:val="000000"/>
          <w:szCs w:val="24"/>
        </w:rPr>
        <w:t>u</w:t>
      </w:r>
      <w:r w:rsidRPr="002E6B25">
        <w:rPr>
          <w:color w:val="000000"/>
          <w:szCs w:val="24"/>
        </w:rPr>
        <w:t>ter Letzt werden diese Änderungen durch einen Commit dauerhaft in die D</w:t>
      </w:r>
      <w:r w:rsidRPr="002E6B25">
        <w:rPr>
          <w:color w:val="000000"/>
          <w:szCs w:val="24"/>
        </w:rPr>
        <w:t>a</w:t>
      </w:r>
      <w:r w:rsidRPr="002E6B25">
        <w:rPr>
          <w:color w:val="000000"/>
          <w:szCs w:val="24"/>
        </w:rPr>
        <w:t>tenbank aufgenommen.</w:t>
      </w:r>
      <w:bookmarkEnd w:id="368"/>
      <w:r>
        <w:rPr>
          <w:rStyle w:val="Funotenzeichen"/>
        </w:rPr>
        <w:footnoteReference w:id="73"/>
      </w:r>
    </w:p>
    <w:p w14:paraId="3979EEDB" w14:textId="77777777" w:rsidR="00876A92" w:rsidRDefault="00851F6B" w:rsidP="00876A92">
      <w:pPr>
        <w:pStyle w:val="berschrift3"/>
      </w:pPr>
      <w:bookmarkStart w:id="371" w:name="_Toc491708009"/>
      <w:bookmarkEnd w:id="369"/>
      <w:r>
        <w:t>Die Staging Area oder auch d</w:t>
      </w:r>
      <w:r w:rsidR="00876A92">
        <w:t>er Index</w:t>
      </w:r>
      <w:bookmarkEnd w:id="371"/>
    </w:p>
    <w:p w14:paraId="15CD1EDA" w14:textId="77777777" w:rsidR="00093826" w:rsidRDefault="00093826" w:rsidP="00093826"/>
    <w:p w14:paraId="79255C1F" w14:textId="77777777" w:rsidR="00966194" w:rsidRDefault="005C22FA" w:rsidP="00093826">
      <w:pPr>
        <w:rPr>
          <w:szCs w:val="24"/>
        </w:rPr>
      </w:pPr>
      <w:r w:rsidRPr="005C22FA">
        <w:rPr>
          <w:szCs w:val="24"/>
        </w:rPr>
        <w:t>Inhaltlich verteilen sich die Dateien bei Git auf drei Ebenen. Diese sind der Working Tree, der Index und das Repository. Dateien auf dem Working Tree sind gleichzustellen mit den Dateien eines privaten Arbeitsrechners, also ist das der Ort, auf dem man Änderungen lokal durchführt.</w:t>
      </w:r>
    </w:p>
    <w:p w14:paraId="294C03AE" w14:textId="38469D4F" w:rsidR="00966194" w:rsidRDefault="005C22FA" w:rsidP="00093826">
      <w:pPr>
        <w:rPr>
          <w:szCs w:val="24"/>
        </w:rPr>
      </w:pPr>
      <w:r w:rsidRPr="005C22FA">
        <w:rPr>
          <w:szCs w:val="24"/>
        </w:rPr>
        <w:t>Das Repository ist, wie schon oft erwähnt, ein Behälter der alle gespeiche</w:t>
      </w:r>
      <w:r w:rsidRPr="005C22FA">
        <w:rPr>
          <w:szCs w:val="24"/>
        </w:rPr>
        <w:t>r</w:t>
      </w:r>
      <w:r w:rsidRPr="005C22FA">
        <w:rPr>
          <w:szCs w:val="24"/>
        </w:rPr>
        <w:t>ten Änderungen enthält. Aus der Sammlung dieser Änderungen entsteht die Versionsgeschichte oder auch Änderungshistorie.</w:t>
      </w:r>
    </w:p>
    <w:p w14:paraId="6435EBC5" w14:textId="6CECBC76" w:rsidR="00966194" w:rsidRDefault="005C22FA" w:rsidP="00093826">
      <w:pPr>
        <w:rPr>
          <w:szCs w:val="24"/>
        </w:rPr>
      </w:pPr>
      <w:r w:rsidRPr="005C22FA">
        <w:rPr>
          <w:szCs w:val="24"/>
        </w:rPr>
        <w:t>Im Gegensatz zu vielen anderen Versionskontrollsystemen existiert bei Git eine dritte Ebene</w:t>
      </w:r>
      <w:r w:rsidR="00966194">
        <w:rPr>
          <w:szCs w:val="24"/>
        </w:rPr>
        <w:t>:</w:t>
      </w:r>
      <w:r w:rsidR="00851F6B">
        <w:rPr>
          <w:szCs w:val="24"/>
        </w:rPr>
        <w:t xml:space="preserve"> </w:t>
      </w:r>
      <w:r w:rsidR="00966194">
        <w:rPr>
          <w:szCs w:val="24"/>
        </w:rPr>
        <w:t>d</w:t>
      </w:r>
      <w:r w:rsidRPr="005C22FA">
        <w:rPr>
          <w:szCs w:val="24"/>
        </w:rPr>
        <w:t>er Index. Bei dieser Ebene handelt es sich um eine Zw</w:t>
      </w:r>
      <w:r w:rsidRPr="005C22FA">
        <w:rPr>
          <w:szCs w:val="24"/>
        </w:rPr>
        <w:t>i</w:t>
      </w:r>
      <w:r w:rsidRPr="005C22FA">
        <w:rPr>
          <w:szCs w:val="24"/>
        </w:rPr>
        <w:t xml:space="preserve">schenebene, welche sich zwischen dem Repository und dem Working Tree einordnet. Der Index dient dazu Commits vorzubereiten, so dass man nicht gezwungen ist alle Änderungen, </w:t>
      </w:r>
      <w:r w:rsidR="00966194">
        <w:rPr>
          <w:szCs w:val="24"/>
        </w:rPr>
        <w:t>die</w:t>
      </w:r>
      <w:r w:rsidR="00966194" w:rsidRPr="005C22FA">
        <w:rPr>
          <w:szCs w:val="24"/>
        </w:rPr>
        <w:t xml:space="preserve"> </w:t>
      </w:r>
      <w:r w:rsidRPr="005C22FA">
        <w:rPr>
          <w:szCs w:val="24"/>
        </w:rPr>
        <w:t xml:space="preserve">man an einer Datei vorgenommen hat, zwingend als Commit </w:t>
      </w:r>
      <w:r w:rsidR="002A1E4F">
        <w:rPr>
          <w:szCs w:val="24"/>
        </w:rPr>
        <w:t>einzuchecken</w:t>
      </w:r>
      <w:r w:rsidRPr="005C22FA">
        <w:rPr>
          <w:szCs w:val="24"/>
        </w:rPr>
        <w:t>.</w:t>
      </w:r>
    </w:p>
    <w:p w14:paraId="4E9F2219" w14:textId="20029471" w:rsidR="00104BC3" w:rsidRDefault="005C22FA" w:rsidP="00104BC3">
      <w:r w:rsidRPr="005C22FA">
        <w:rPr>
          <w:szCs w:val="24"/>
        </w:rPr>
        <w:t xml:space="preserve">Durch die Git-Kommandos </w:t>
      </w:r>
      <w:r w:rsidRPr="00D77041">
        <w:rPr>
          <w:i/>
          <w:szCs w:val="24"/>
        </w:rPr>
        <w:t>add</w:t>
      </w:r>
      <w:r w:rsidRPr="005C22FA">
        <w:rPr>
          <w:szCs w:val="24"/>
        </w:rPr>
        <w:t xml:space="preserve"> und </w:t>
      </w:r>
      <w:commentRangeStart w:id="372"/>
      <w:r w:rsidRPr="00D77041">
        <w:rPr>
          <w:i/>
          <w:szCs w:val="24"/>
        </w:rPr>
        <w:t>reset</w:t>
      </w:r>
      <w:r w:rsidRPr="005C22FA">
        <w:rPr>
          <w:szCs w:val="24"/>
        </w:rPr>
        <w:t xml:space="preserve"> </w:t>
      </w:r>
      <w:commentRangeEnd w:id="372"/>
      <w:r w:rsidR="002A1E4F">
        <w:rPr>
          <w:rStyle w:val="Kommentarzeichen"/>
        </w:rPr>
        <w:commentReference w:id="372"/>
      </w:r>
      <w:r w:rsidRPr="005C22FA">
        <w:rPr>
          <w:szCs w:val="24"/>
        </w:rPr>
        <w:t xml:space="preserve">werden Änderungen zunächst auf den Index geladen bzw. vom Index entfernt. Erst durch einen </w:t>
      </w:r>
      <w:commentRangeStart w:id="373"/>
      <w:r w:rsidRPr="00D77041">
        <w:rPr>
          <w:i/>
          <w:szCs w:val="24"/>
        </w:rPr>
        <w:t>commit</w:t>
      </w:r>
      <w:commentRangeEnd w:id="373"/>
      <w:r w:rsidR="002A1E4F">
        <w:rPr>
          <w:rStyle w:val="Kommentarzeichen"/>
        </w:rPr>
        <w:commentReference w:id="373"/>
      </w:r>
      <w:r w:rsidRPr="005C22FA">
        <w:rPr>
          <w:szCs w:val="24"/>
        </w:rPr>
        <w:t>-Befehl werden diese Änderungen in das Repository übertragen.</w:t>
      </w:r>
      <w:r>
        <w:rPr>
          <w:rStyle w:val="Funotenzeichen"/>
        </w:rPr>
        <w:footnoteReference w:id="74"/>
      </w:r>
    </w:p>
    <w:p w14:paraId="4486F628" w14:textId="77777777" w:rsidR="00053F13" w:rsidRDefault="00053F13" w:rsidP="00CA5903">
      <w:pPr>
        <w:pStyle w:val="berschrift2"/>
      </w:pPr>
      <w:bookmarkStart w:id="375" w:name="_Toc491708010"/>
      <w:r>
        <w:t>Vorteile</w:t>
      </w:r>
      <w:r w:rsidR="008A68B6">
        <w:t xml:space="preserve"> von Git</w:t>
      </w:r>
      <w:bookmarkEnd w:id="375"/>
    </w:p>
    <w:p w14:paraId="089E44C3" w14:textId="77777777" w:rsidR="00D26D0A" w:rsidRDefault="00D26D0A" w:rsidP="00D26D0A"/>
    <w:p w14:paraId="3AC0935B" w14:textId="77777777" w:rsidR="00D26D0A" w:rsidRDefault="00BE1607" w:rsidP="00D26D0A">
      <w:r>
        <w:t>Git bietet gegenüber anderen Versionsverwaltungssystemen einige Vorteile.</w:t>
      </w:r>
    </w:p>
    <w:p w14:paraId="08E1CB7A" w14:textId="77777777" w:rsidR="000F13A1" w:rsidRDefault="00797870" w:rsidP="00D26D0A">
      <w:pPr>
        <w:rPr>
          <w:color w:val="000000"/>
          <w:szCs w:val="24"/>
        </w:rPr>
      </w:pPr>
      <w:bookmarkStart w:id="376" w:name="_CTVK001d5037a82819a4a7582cc4b17eda14108"/>
      <w:bookmarkStart w:id="377" w:name="_CTVK0015e339e3a45dc464b9458dba82b26b60d"/>
      <w:r w:rsidRPr="00797870">
        <w:rPr>
          <w:color w:val="000000"/>
          <w:szCs w:val="24"/>
        </w:rPr>
        <w:t xml:space="preserve">Ein Vorteil ist das Arbeiten mit Entwicklungszweigen. Im Umgang mit Git können viele Entwickler gleichzeitig auf verteilten Repositories arbeiten. Dies führt zu vielen verschiedenen Entwicklungslinien. Git besitzt die Eigenschaft </w:t>
      </w:r>
      <w:r w:rsidRPr="00797870">
        <w:rPr>
          <w:color w:val="000000"/>
          <w:szCs w:val="24"/>
        </w:rPr>
        <w:lastRenderedPageBreak/>
        <w:t>diese verschiedenen Entwicklungslinien zusammenzuführen. Die Technik, die das bewerkstelligt nennt man Merging.</w:t>
      </w:r>
      <w:bookmarkEnd w:id="376"/>
      <w:r>
        <w:rPr>
          <w:rStyle w:val="Funotenzeichen"/>
        </w:rPr>
        <w:footnoteReference w:id="75"/>
      </w:r>
    </w:p>
    <w:p w14:paraId="5947AA63" w14:textId="77777777" w:rsidR="00797870" w:rsidRDefault="00797870" w:rsidP="00D26D0A">
      <w:pPr>
        <w:rPr>
          <w:color w:val="000000"/>
          <w:szCs w:val="24"/>
        </w:rPr>
      </w:pPr>
      <w:bookmarkStart w:id="379" w:name="_CTVK0018412701e93844c90879f705fa60e3172"/>
      <w:bookmarkStart w:id="380" w:name="_CTVK001e9bb58d57e7846e4948314088112c867"/>
      <w:bookmarkEnd w:id="377"/>
      <w:r w:rsidRPr="00797870">
        <w:rPr>
          <w:color w:val="000000"/>
          <w:szCs w:val="24"/>
        </w:rPr>
        <w:t>Eine weitere Besonderheit von Git ist die Anpassungsfähigkeit der Arbeitsa</w:t>
      </w:r>
      <w:r w:rsidRPr="00797870">
        <w:rPr>
          <w:color w:val="000000"/>
          <w:szCs w:val="24"/>
        </w:rPr>
        <w:t>b</w:t>
      </w:r>
      <w:r w:rsidRPr="00797870">
        <w:rPr>
          <w:color w:val="000000"/>
          <w:szCs w:val="24"/>
        </w:rPr>
        <w:t>läufe. Manch einer würde behaupten Git sei gar keine Versionsverwaltung</w:t>
      </w:r>
      <w:r w:rsidRPr="00797870">
        <w:rPr>
          <w:color w:val="000000"/>
          <w:szCs w:val="24"/>
        </w:rPr>
        <w:t>s</w:t>
      </w:r>
      <w:r w:rsidRPr="00797870">
        <w:rPr>
          <w:color w:val="000000"/>
          <w:szCs w:val="24"/>
        </w:rPr>
        <w:t>software, sondern eher ein Baukasten, aus dem man seine eigene Version</w:t>
      </w:r>
      <w:r w:rsidRPr="00797870">
        <w:rPr>
          <w:color w:val="000000"/>
          <w:szCs w:val="24"/>
        </w:rPr>
        <w:t>s</w:t>
      </w:r>
      <w:r w:rsidRPr="00797870">
        <w:rPr>
          <w:color w:val="000000"/>
          <w:szCs w:val="24"/>
        </w:rPr>
        <w:t>verwaltung zusammenfügen kann. Grund hierfür ist die Flexibilität von Git. Es spielt keine Rolle ob es in einem agilen Team eingesetzt wird oder ob ein einzelner Entwickler es privat nutzen möchte. Selbst in einem internationalen Großprojekt mit mehreren Standortübergreifenden Teams können passende Arbeitsabläufe je nach Gebrauch ausgearbeitet werden.</w:t>
      </w:r>
      <w:bookmarkEnd w:id="379"/>
      <w:r>
        <w:rPr>
          <w:rStyle w:val="Funotenzeichen"/>
        </w:rPr>
        <w:footnoteReference w:id="76"/>
      </w:r>
    </w:p>
    <w:p w14:paraId="2D60721B" w14:textId="467D25E1" w:rsidR="00797870" w:rsidRDefault="00797870" w:rsidP="00D26D0A">
      <w:pPr>
        <w:rPr>
          <w:color w:val="000000"/>
          <w:szCs w:val="24"/>
        </w:rPr>
      </w:pPr>
      <w:bookmarkStart w:id="382" w:name="_CTVK001fee8d0e961124029b6588f2c688d0f02"/>
      <w:bookmarkStart w:id="383" w:name="_CTVK0018b6113f9934d4bbe9d00d5560ada33e2"/>
      <w:bookmarkEnd w:id="380"/>
      <w:r w:rsidRPr="00797870">
        <w:rPr>
          <w:color w:val="000000"/>
          <w:szCs w:val="24"/>
        </w:rPr>
        <w:t>Git ist ebenfalls eine Open-Source-Software und ermöglicht jedem, der das möchte, etwas zu der Software beizutragen. Wichtig ist hierbei, das Beitr</w:t>
      </w:r>
      <w:r w:rsidRPr="00797870">
        <w:rPr>
          <w:color w:val="000000"/>
          <w:szCs w:val="24"/>
        </w:rPr>
        <w:t>a</w:t>
      </w:r>
      <w:r w:rsidRPr="00797870">
        <w:rPr>
          <w:color w:val="000000"/>
          <w:szCs w:val="24"/>
        </w:rPr>
        <w:t>gen so reibungslos wie nur möglich zu gestalten. Das wird durch die verteilte Arbeitsweise ermöglicht. Jeder kann bei Git ein bereits bestehendes Projekt auf seinen lokalen Rechner kopieren, es nach Belieben weiterführen und die gemachten Änderungen wieder übergeben. Bei der zentralen Versionsko</w:t>
      </w:r>
      <w:r w:rsidRPr="00797870">
        <w:rPr>
          <w:color w:val="000000"/>
          <w:szCs w:val="24"/>
        </w:rPr>
        <w:t>n</w:t>
      </w:r>
      <w:r w:rsidRPr="00797870">
        <w:rPr>
          <w:color w:val="000000"/>
          <w:szCs w:val="24"/>
        </w:rPr>
        <w:t>trolle wird da</w:t>
      </w:r>
      <w:r w:rsidR="00B815D8">
        <w:rPr>
          <w:color w:val="000000"/>
          <w:szCs w:val="24"/>
        </w:rPr>
        <w:t>s durch verschiedene Lese –und S</w:t>
      </w:r>
      <w:r w:rsidRPr="00797870">
        <w:rPr>
          <w:color w:val="000000"/>
          <w:szCs w:val="24"/>
        </w:rPr>
        <w:t>chreibrechte erschwert.</w:t>
      </w:r>
      <w:bookmarkEnd w:id="382"/>
      <w:r>
        <w:rPr>
          <w:rStyle w:val="Funotenzeichen"/>
        </w:rPr>
        <w:footnoteReference w:id="77"/>
      </w:r>
    </w:p>
    <w:bookmarkEnd w:id="383"/>
    <w:p w14:paraId="68063CFD" w14:textId="77777777" w:rsidR="00797870" w:rsidRDefault="00797870" w:rsidP="00D26D0A">
      <w:pPr>
        <w:rPr>
          <w:color w:val="000000"/>
          <w:szCs w:val="24"/>
        </w:rPr>
      </w:pPr>
      <w:r w:rsidRPr="00797870">
        <w:rPr>
          <w:color w:val="000000"/>
          <w:szCs w:val="24"/>
        </w:rPr>
        <w:t>Hohe Geschwindigkeit ist eine Eigenschaft, die jedes gute Softwarepr</w:t>
      </w:r>
      <w:r w:rsidRPr="00797870">
        <w:rPr>
          <w:color w:val="000000"/>
          <w:szCs w:val="24"/>
        </w:rPr>
        <w:t>o</w:t>
      </w:r>
      <w:r w:rsidRPr="00797870">
        <w:rPr>
          <w:color w:val="000000"/>
          <w:szCs w:val="24"/>
        </w:rPr>
        <w:t>gramm mit sich bringen muss. Auch hier kann Git überzeugen. Nicht nur das Git schnell ist, es bleibt auch schnell. Selbst wenn man zwischen Projekten wechselt, zwischen denen 200.000 Commits, 40.000 veränderte Dateien und mehrere Jahre der Entwicklung liegen.</w:t>
      </w:r>
      <w:commentRangeStart w:id="385"/>
      <w:r>
        <w:rPr>
          <w:rStyle w:val="Funotenzeichen"/>
        </w:rPr>
        <w:footnoteReference w:id="78"/>
      </w:r>
      <w:commentRangeEnd w:id="385"/>
      <w:r w:rsidR="00B815D8">
        <w:rPr>
          <w:rStyle w:val="Kommentarzeichen"/>
        </w:rPr>
        <w:commentReference w:id="385"/>
      </w:r>
    </w:p>
    <w:p w14:paraId="525EA52E" w14:textId="77777777" w:rsidR="00D67F64" w:rsidRDefault="00D67F64" w:rsidP="00D26D0A">
      <w:pPr>
        <w:rPr>
          <w:color w:val="000000"/>
          <w:szCs w:val="24"/>
        </w:rPr>
      </w:pPr>
      <w:r w:rsidRPr="00D67F64">
        <w:rPr>
          <w:color w:val="000000"/>
          <w:szCs w:val="24"/>
        </w:rPr>
        <w:t>Ein schwerwiegender Verlust von Daten wird bei Git durch das Verteilen der Änderungshistorie auf viele verschiedene Repositories verhindert. Die Stru</w:t>
      </w:r>
      <w:r w:rsidRPr="00D67F64">
        <w:rPr>
          <w:color w:val="000000"/>
          <w:szCs w:val="24"/>
        </w:rPr>
        <w:t>k</w:t>
      </w:r>
      <w:r w:rsidRPr="00D67F64">
        <w:rPr>
          <w:color w:val="000000"/>
          <w:szCs w:val="24"/>
        </w:rPr>
        <w:t xml:space="preserve">tur innerhalb der Repositories sorgt dafür, dass der Inhalt auch Jahre später Verständnisproblemen entgegenwirkt. Ein ständig eingesetzter Hash-Wert </w:t>
      </w:r>
      <w:r w:rsidRPr="00D67F64">
        <w:rPr>
          <w:color w:val="000000"/>
          <w:szCs w:val="24"/>
        </w:rPr>
        <w:lastRenderedPageBreak/>
        <w:t>sorgt dafür, dass die Ordnung und die Echtheit der Repositories nicht durch Angriffe von außen beschädigt werden.</w:t>
      </w:r>
      <w:r>
        <w:rPr>
          <w:rStyle w:val="Funotenzeichen"/>
        </w:rPr>
        <w:footnoteReference w:id="79"/>
      </w:r>
    </w:p>
    <w:p w14:paraId="13F3A570" w14:textId="77777777" w:rsidR="00B23A6A" w:rsidRDefault="00B23A6A" w:rsidP="00E21D6C">
      <w:pPr>
        <w:rPr>
          <w:color w:val="000000"/>
          <w:szCs w:val="24"/>
        </w:rPr>
      </w:pPr>
      <w:r w:rsidRPr="00B23A6A">
        <w:rPr>
          <w:color w:val="000000"/>
          <w:szCs w:val="24"/>
        </w:rPr>
        <w:t>Darüber hinaus sorgt die dezentrale Struktur von Git dafür, dass keine Net</w:t>
      </w:r>
      <w:r w:rsidRPr="00B23A6A">
        <w:rPr>
          <w:color w:val="000000"/>
          <w:szCs w:val="24"/>
        </w:rPr>
        <w:t>z</w:t>
      </w:r>
      <w:r w:rsidRPr="00B23A6A">
        <w:rPr>
          <w:color w:val="000000"/>
          <w:szCs w:val="24"/>
        </w:rPr>
        <w:t>werkverbindung zu einem zentralen Server notwendig ist um zu entwickeln. Dadurch kann, z.B. mit einem Laptop, jederzeit und an jedem Ort weiter en</w:t>
      </w:r>
      <w:r w:rsidRPr="00B23A6A">
        <w:rPr>
          <w:color w:val="000000"/>
          <w:szCs w:val="24"/>
        </w:rPr>
        <w:t>t</w:t>
      </w:r>
      <w:r w:rsidRPr="00B23A6A">
        <w:rPr>
          <w:color w:val="000000"/>
          <w:szCs w:val="24"/>
        </w:rPr>
        <w:t xml:space="preserve">wickelt werden. Lediglich das Übertragen der Änderungen auf das </w:t>
      </w:r>
      <w:r w:rsidR="00A94D8B">
        <w:rPr>
          <w:color w:val="000000"/>
          <w:szCs w:val="24"/>
        </w:rPr>
        <w:t>„zentrale“</w:t>
      </w:r>
      <w:r w:rsidRPr="00B23A6A">
        <w:rPr>
          <w:color w:val="000000"/>
          <w:szCs w:val="24"/>
        </w:rPr>
        <w:t xml:space="preserve"> Repository benötigt einen Online-Zugang.</w:t>
      </w:r>
      <w:r>
        <w:rPr>
          <w:rStyle w:val="Funotenzeichen"/>
        </w:rPr>
        <w:footnoteReference w:id="80"/>
      </w:r>
    </w:p>
    <w:p w14:paraId="051E775B" w14:textId="1BFAD36A" w:rsidR="00B23A6A" w:rsidRDefault="00B23A6A" w:rsidP="00E21D6C">
      <w:pPr>
        <w:rPr>
          <w:color w:val="000000"/>
          <w:szCs w:val="24"/>
        </w:rPr>
      </w:pPr>
      <w:r w:rsidRPr="00B23A6A">
        <w:rPr>
          <w:color w:val="000000"/>
          <w:szCs w:val="24"/>
        </w:rPr>
        <w:t>Dank einer großen Open-Source-Anhängerschaft von Git, existieren neben der offiziellen Dokumentation, auch zahlreiche andere Hilfsmittel wie z.B. Anleitungen, Foren und Wikis, die den Anwender</w:t>
      </w:r>
      <w:r w:rsidR="00756868">
        <w:rPr>
          <w:color w:val="000000"/>
          <w:szCs w:val="24"/>
        </w:rPr>
        <w:t>n</w:t>
      </w:r>
      <w:r w:rsidRPr="00B23A6A">
        <w:rPr>
          <w:color w:val="000000"/>
          <w:szCs w:val="24"/>
        </w:rPr>
        <w:t xml:space="preserve"> unter die Arme greifen. Git weist auch eine stark wachsende Plattform für Tools, Hosting-Plattformen und anderen hilfreichen Plugins für die Entwicklung auf.</w:t>
      </w:r>
      <w:r>
        <w:rPr>
          <w:rStyle w:val="Funotenzeichen"/>
        </w:rPr>
        <w:footnoteReference w:id="81"/>
      </w:r>
    </w:p>
    <w:p w14:paraId="2B0E85FB" w14:textId="77777777" w:rsidR="00CA5903" w:rsidRDefault="00053F13" w:rsidP="00CA5903">
      <w:pPr>
        <w:pStyle w:val="berschrift2"/>
      </w:pPr>
      <w:bookmarkStart w:id="390" w:name="_Toc491708011"/>
      <w:r>
        <w:t xml:space="preserve">Wichtige Begriffe innerhalb </w:t>
      </w:r>
      <w:r w:rsidR="008A68B6">
        <w:t>von Versionsverwaltungssystemen</w:t>
      </w:r>
      <w:bookmarkEnd w:id="390"/>
    </w:p>
    <w:p w14:paraId="6736C912" w14:textId="77777777" w:rsidR="00154E21" w:rsidRDefault="00154E21" w:rsidP="00154E21"/>
    <w:p w14:paraId="3BCC9E0B" w14:textId="77777777" w:rsidR="00154E21" w:rsidRDefault="00154E21" w:rsidP="00154E21">
      <w:r>
        <w:t xml:space="preserve">Nicht alle Begriffe, die </w:t>
      </w:r>
      <w:r w:rsidR="00222BD8">
        <w:t>unter</w:t>
      </w:r>
      <w:r>
        <w:t xml:space="preserve"> diesem Punkt angesprochen werden, werden auch im weiteren Verlauf dieser Arbeit gebraucht. Jedoch schadet es nicht diese zu kennen um sie evtl. für die Unterstützung in anderen Projekten ei</w:t>
      </w:r>
      <w:r>
        <w:t>n</w:t>
      </w:r>
      <w:r>
        <w:t>zusetzen.</w:t>
      </w:r>
    </w:p>
    <w:p w14:paraId="207D2499" w14:textId="683C797A" w:rsidR="00EB3129" w:rsidRDefault="00EB3129">
      <w:pPr>
        <w:pStyle w:val="Beschriftung"/>
        <w:keepNext/>
        <w:pPrChange w:id="391" w:author="Recep Özkara" w:date="2017-08-28T15:12:00Z">
          <w:pPr/>
        </w:pPrChange>
      </w:pPr>
      <w:bookmarkStart w:id="392" w:name="_Toc491697175"/>
      <w:r>
        <w:t xml:space="preserve">Tabelle </w:t>
      </w:r>
      <w:fldSimple w:instr=" SEQ Tabelle \* ARABIC ">
        <w:r>
          <w:rPr>
            <w:noProof/>
          </w:rPr>
          <w:t>1</w:t>
        </w:r>
      </w:fldSimple>
      <w:r>
        <w:t xml:space="preserve"> Grundlegende Begriffe</w:t>
      </w:r>
      <w:bookmarkEnd w:id="392"/>
    </w:p>
    <w:tbl>
      <w:tblPr>
        <w:tblStyle w:val="Tabellenraster"/>
        <w:tblW w:w="0" w:type="auto"/>
        <w:tblLook w:val="04A0" w:firstRow="1" w:lastRow="0" w:firstColumn="1" w:lastColumn="0" w:noHBand="0" w:noVBand="1"/>
      </w:tblPr>
      <w:tblGrid>
        <w:gridCol w:w="1951"/>
        <w:gridCol w:w="6408"/>
      </w:tblGrid>
      <w:tr w:rsidR="00963152" w14:paraId="30F4D2DE" w14:textId="77777777" w:rsidTr="002F0316">
        <w:tc>
          <w:tcPr>
            <w:tcW w:w="1951" w:type="dxa"/>
          </w:tcPr>
          <w:p w14:paraId="79A2368E" w14:textId="77777777" w:rsidR="00963152" w:rsidRDefault="00963152" w:rsidP="00154E21">
            <w:r>
              <w:t>Repository:</w:t>
            </w:r>
          </w:p>
        </w:tc>
        <w:tc>
          <w:tcPr>
            <w:tcW w:w="6408" w:type="dxa"/>
          </w:tcPr>
          <w:p w14:paraId="15A33354" w14:textId="4B9C1401" w:rsidR="00B815D8" w:rsidRDefault="00963152" w:rsidP="00D71776">
            <w:r>
              <w:t>Das Repository ist eine Datenbank, in der bei Git, Änd</w:t>
            </w:r>
            <w:r>
              <w:t>e</w:t>
            </w:r>
            <w:r>
              <w:t>rungen als Commits gespeichert werden.</w:t>
            </w:r>
          </w:p>
        </w:tc>
      </w:tr>
      <w:tr w:rsidR="00963152" w14:paraId="0A0995A2" w14:textId="77777777" w:rsidTr="002F0316">
        <w:tc>
          <w:tcPr>
            <w:tcW w:w="1951" w:type="dxa"/>
          </w:tcPr>
          <w:p w14:paraId="3B4A4EB6" w14:textId="77777777" w:rsidR="00963152" w:rsidRDefault="00963152" w:rsidP="00154E21">
            <w:r>
              <w:t>Working Tree:</w:t>
            </w:r>
          </w:p>
        </w:tc>
        <w:tc>
          <w:tcPr>
            <w:tcW w:w="6408" w:type="dxa"/>
          </w:tcPr>
          <w:p w14:paraId="2CBA8192" w14:textId="77777777" w:rsidR="00963152" w:rsidRDefault="00963152" w:rsidP="00963152">
            <w:r>
              <w:t>Die Ebene auf der man arbeitet um Änderungen an D</w:t>
            </w:r>
            <w:r>
              <w:t>a</w:t>
            </w:r>
            <w:r>
              <w:t>teien vorzunehmen.</w:t>
            </w:r>
          </w:p>
        </w:tc>
      </w:tr>
      <w:tr w:rsidR="00963152" w14:paraId="5E8694E9" w14:textId="77777777" w:rsidTr="002F0316">
        <w:tc>
          <w:tcPr>
            <w:tcW w:w="1951" w:type="dxa"/>
          </w:tcPr>
          <w:p w14:paraId="2CBE284B" w14:textId="77777777" w:rsidR="00963152" w:rsidRDefault="00963152" w:rsidP="00154E21">
            <w:r>
              <w:t>Commit:</w:t>
            </w:r>
          </w:p>
        </w:tc>
        <w:tc>
          <w:tcPr>
            <w:tcW w:w="6408" w:type="dxa"/>
          </w:tcPr>
          <w:p w14:paraId="161C80D1" w14:textId="7101AB5B" w:rsidR="00963152" w:rsidRDefault="00963152" w:rsidP="00B815D8">
            <w:r>
              <w:t>Veränderungen an Dateien oder neue Dateien werden im Repository als Commit gespeichert. Commits enthalten auch Informationen zu den gemachten Veränderungen</w:t>
            </w:r>
            <w:r w:rsidR="00B815D8">
              <w:t>.</w:t>
            </w:r>
          </w:p>
        </w:tc>
      </w:tr>
      <w:tr w:rsidR="00963152" w14:paraId="39A02896" w14:textId="77777777" w:rsidTr="002F0316">
        <w:tc>
          <w:tcPr>
            <w:tcW w:w="1951" w:type="dxa"/>
          </w:tcPr>
          <w:p w14:paraId="6C0B9751" w14:textId="77777777" w:rsidR="00963152" w:rsidRDefault="006C318A" w:rsidP="00154E21">
            <w:r>
              <w:t>HEAD</w:t>
            </w:r>
            <w:r w:rsidR="002F0316">
              <w:t>:</w:t>
            </w:r>
          </w:p>
        </w:tc>
        <w:tc>
          <w:tcPr>
            <w:tcW w:w="6408" w:type="dxa"/>
          </w:tcPr>
          <w:p w14:paraId="13B8F51D" w14:textId="77777777" w:rsidR="00963152" w:rsidRDefault="006C318A" w:rsidP="006C318A">
            <w:r>
              <w:t xml:space="preserve">Referenz auf den letzten durchgeführten Commit und den </w:t>
            </w:r>
            <w:r>
              <w:lastRenderedPageBreak/>
              <w:t>entsprechenden Entwicklungszweig. Bildet den Kopf oder die Spitze eines Entwicklungsstrangs.</w:t>
            </w:r>
          </w:p>
        </w:tc>
      </w:tr>
      <w:tr w:rsidR="006C318A" w14:paraId="1BA41F48" w14:textId="77777777" w:rsidTr="002F0316">
        <w:tc>
          <w:tcPr>
            <w:tcW w:w="1951" w:type="dxa"/>
          </w:tcPr>
          <w:p w14:paraId="5041CE2B" w14:textId="77777777" w:rsidR="006C318A" w:rsidRDefault="006C318A" w:rsidP="00154E21">
            <w:r>
              <w:lastRenderedPageBreak/>
              <w:t>SHA-1</w:t>
            </w:r>
            <w:r w:rsidR="002F0316">
              <w:t>:</w:t>
            </w:r>
          </w:p>
        </w:tc>
        <w:tc>
          <w:tcPr>
            <w:tcW w:w="6408" w:type="dxa"/>
          </w:tcPr>
          <w:p w14:paraId="078F32FF" w14:textId="77777777" w:rsidR="006C318A" w:rsidRDefault="006C318A" w:rsidP="006C318A">
            <w:r>
              <w:t xml:space="preserve">Durch den </w:t>
            </w:r>
            <w:r w:rsidRPr="00D77041">
              <w:rPr>
                <w:i/>
              </w:rPr>
              <w:t>Secure Hash Algorithm</w:t>
            </w:r>
            <w:r>
              <w:t xml:space="preserve"> wird eine Prüfsumme erstellt, welche 160 Bit lang ist. Dies entspricht 40 hex</w:t>
            </w:r>
            <w:r>
              <w:t>a</w:t>
            </w:r>
            <w:r>
              <w:t xml:space="preserve">dezimalzahlen. </w:t>
            </w:r>
            <w:r w:rsidR="00D77041">
              <w:t>Diese Prüfsumme kann beliebigen digit</w:t>
            </w:r>
            <w:r w:rsidR="00D77041">
              <w:t>a</w:t>
            </w:r>
            <w:r w:rsidR="00D77041">
              <w:t>len Zahlen zugeordnet werden. In Git werden alle Co</w:t>
            </w:r>
            <w:r w:rsidR="00D77041">
              <w:t>m</w:t>
            </w:r>
            <w:r w:rsidR="00D77041">
              <w:t>mits den nach ihnen zugeordnetem Hash-Wert benannt. (Commit-ID). Dieser Wert errechnet sich aus dem Inhalt und den Metadaten des Commits und ist dementspr</w:t>
            </w:r>
            <w:r w:rsidR="00D77041">
              <w:t>e</w:t>
            </w:r>
            <w:r w:rsidR="00D77041">
              <w:t>chend inhaltsabhängig.</w:t>
            </w:r>
          </w:p>
        </w:tc>
      </w:tr>
      <w:tr w:rsidR="00D77041" w14:paraId="6B69F661" w14:textId="77777777" w:rsidTr="002F0316">
        <w:tc>
          <w:tcPr>
            <w:tcW w:w="1951" w:type="dxa"/>
          </w:tcPr>
          <w:p w14:paraId="0250BAF1" w14:textId="77777777" w:rsidR="00D77041" w:rsidRDefault="00D77041" w:rsidP="00154E21">
            <w:r>
              <w:t>Staging Area/ Index</w:t>
            </w:r>
            <w:r w:rsidR="002F0316">
              <w:t>:</w:t>
            </w:r>
          </w:p>
        </w:tc>
        <w:tc>
          <w:tcPr>
            <w:tcW w:w="6408" w:type="dxa"/>
          </w:tcPr>
          <w:p w14:paraId="6E20625A" w14:textId="77777777" w:rsidR="00117516" w:rsidRDefault="00D77041" w:rsidP="006C318A">
            <w:r>
              <w:t>Zwischenebene zwischen dem Working Tree und dem Repository, welcher benutzt wird um einen</w:t>
            </w:r>
            <w:r w:rsidR="00117516">
              <w:t xml:space="preserve"> C</w:t>
            </w:r>
            <w:r>
              <w:t>ommit vo</w:t>
            </w:r>
            <w:r>
              <w:t>r</w:t>
            </w:r>
            <w:r>
              <w:t>zubereiten. Der Index weist darauf hin, welche Änderu</w:t>
            </w:r>
            <w:r>
              <w:t>n</w:t>
            </w:r>
            <w:r>
              <w:t xml:space="preserve">gen </w:t>
            </w:r>
            <w:r w:rsidR="00117516">
              <w:t>an welcher Datei als Commit vorbereitet werden.</w:t>
            </w:r>
          </w:p>
        </w:tc>
      </w:tr>
      <w:tr w:rsidR="00117516" w14:paraId="1FC94266" w14:textId="77777777" w:rsidTr="002F0316">
        <w:tc>
          <w:tcPr>
            <w:tcW w:w="1951" w:type="dxa"/>
          </w:tcPr>
          <w:p w14:paraId="5B1DD65B" w14:textId="77777777" w:rsidR="00117516" w:rsidRDefault="00117516" w:rsidP="00154E21">
            <w:r>
              <w:t>Clone</w:t>
            </w:r>
            <w:r w:rsidR="002F0316">
              <w:t>:</w:t>
            </w:r>
          </w:p>
        </w:tc>
        <w:tc>
          <w:tcPr>
            <w:tcW w:w="6408" w:type="dxa"/>
          </w:tcPr>
          <w:p w14:paraId="22B54949" w14:textId="77777777" w:rsidR="00117516" w:rsidRDefault="00117516" w:rsidP="006C318A">
            <w:r>
              <w:t>Ein Clone ist eine Kopie eines Repositorys, welcher alle Daten und auch Commits enthält, die darin abgelegt wu</w:t>
            </w:r>
            <w:r>
              <w:t>r</w:t>
            </w:r>
            <w:r>
              <w:t>den.</w:t>
            </w:r>
          </w:p>
        </w:tc>
      </w:tr>
      <w:tr w:rsidR="00117516" w14:paraId="395D7552" w14:textId="77777777" w:rsidTr="002F0316">
        <w:tc>
          <w:tcPr>
            <w:tcW w:w="1951" w:type="dxa"/>
          </w:tcPr>
          <w:p w14:paraId="07050479" w14:textId="77777777" w:rsidR="00117516" w:rsidRDefault="00117516" w:rsidP="00154E21">
            <w:r>
              <w:t>Branch</w:t>
            </w:r>
            <w:r w:rsidR="002F0316">
              <w:t>:</w:t>
            </w:r>
          </w:p>
        </w:tc>
        <w:tc>
          <w:tcPr>
            <w:tcW w:w="6408" w:type="dxa"/>
          </w:tcPr>
          <w:p w14:paraId="66893905" w14:textId="77777777" w:rsidR="00117516" w:rsidRDefault="00117516" w:rsidP="006C318A">
            <w:r>
              <w:t>Ein Branch ist ein Entwicklungszweig in Git. Entwic</w:t>
            </w:r>
            <w:r>
              <w:t>k</w:t>
            </w:r>
            <w:r>
              <w:t>lungszweige werden verwendet um Releases vorzubere</w:t>
            </w:r>
            <w:r>
              <w:t>i</w:t>
            </w:r>
            <w:r>
              <w:t>ten, Bugs zu fixen oder neue Features zu entwickel</w:t>
            </w:r>
            <w:r w:rsidR="00362673">
              <w:t xml:space="preserve">n. Verschiedene Branches können auch zusammengeführt werden. Dieser Vorgang wird als </w:t>
            </w:r>
            <w:r w:rsidR="00362673" w:rsidRPr="00362673">
              <w:rPr>
                <w:i/>
              </w:rPr>
              <w:t>merge</w:t>
            </w:r>
            <w:r w:rsidR="00362673">
              <w:t xml:space="preserve"> beschrieben, also das „Verschmelzen“. Die Branches und das Merging g</w:t>
            </w:r>
            <w:r w:rsidR="00362673">
              <w:t>e</w:t>
            </w:r>
            <w:r w:rsidR="00362673">
              <w:t>hören zu den wichtigsten Merkmalen von Git.</w:t>
            </w:r>
          </w:p>
        </w:tc>
      </w:tr>
      <w:tr w:rsidR="00365DE7" w14:paraId="34BCAD83" w14:textId="77777777" w:rsidTr="002F0316">
        <w:tc>
          <w:tcPr>
            <w:tcW w:w="1951" w:type="dxa"/>
          </w:tcPr>
          <w:p w14:paraId="516A91F8" w14:textId="77777777" w:rsidR="00365DE7" w:rsidRPr="002F0316" w:rsidRDefault="002F0316" w:rsidP="00154E21">
            <w:r w:rsidRPr="002F0316">
              <w:t>M</w:t>
            </w:r>
            <w:r w:rsidR="00365DE7" w:rsidRPr="002F0316">
              <w:t>aster</w:t>
            </w:r>
            <w:r w:rsidRPr="002F0316">
              <w:t>:</w:t>
            </w:r>
          </w:p>
        </w:tc>
        <w:tc>
          <w:tcPr>
            <w:tcW w:w="6408" w:type="dxa"/>
          </w:tcPr>
          <w:p w14:paraId="006EC65E" w14:textId="77777777" w:rsidR="00365DE7" w:rsidRPr="00365DE7" w:rsidRDefault="00365DE7" w:rsidP="00CA53E5">
            <w:r>
              <w:t>Beim Arbeiten mit Git wird mindestens ein Entwicklung</w:t>
            </w:r>
            <w:r>
              <w:t>s</w:t>
            </w:r>
            <w:r>
              <w:t xml:space="preserve">zweig benötigt. Daher wird beim Erstellen eines neuen Repositorys automatisch ein Branch angelegt, welcher den Namen </w:t>
            </w:r>
            <w:r w:rsidRPr="00365DE7">
              <w:rPr>
                <w:i/>
              </w:rPr>
              <w:t>master</w:t>
            </w:r>
            <w:r>
              <w:rPr>
                <w:i/>
              </w:rPr>
              <w:t xml:space="preserve"> </w:t>
            </w:r>
            <w:r>
              <w:t>trägt. Da aus technischer Sicht kein Unterschied zwischen den Branches besteht, kann dieser Zweig beliebig umbenannt oder auch gelöscht werden. Jedoch muss immer mindestens ein Entwicklungszweig be</w:t>
            </w:r>
            <w:r w:rsidR="001F37DA">
              <w:t xml:space="preserve">i der Arbeit mit Git </w:t>
            </w:r>
            <w:r w:rsidR="00CA53E5">
              <w:t>vorhanden sein</w:t>
            </w:r>
            <w:r w:rsidR="00A52361">
              <w:t>.</w:t>
            </w:r>
          </w:p>
        </w:tc>
      </w:tr>
      <w:tr w:rsidR="00DB2EB8" w14:paraId="6AACC276" w14:textId="77777777" w:rsidTr="002F0316">
        <w:tc>
          <w:tcPr>
            <w:tcW w:w="1951" w:type="dxa"/>
          </w:tcPr>
          <w:p w14:paraId="45593842" w14:textId="77777777" w:rsidR="00DB2EB8" w:rsidRPr="00DB2EB8" w:rsidRDefault="00DB2EB8" w:rsidP="00154E21">
            <w:r w:rsidRPr="00DB2EB8">
              <w:t>Tag</w:t>
            </w:r>
            <w:r w:rsidR="002F0316">
              <w:t>:</w:t>
            </w:r>
          </w:p>
        </w:tc>
        <w:tc>
          <w:tcPr>
            <w:tcW w:w="6408" w:type="dxa"/>
          </w:tcPr>
          <w:p w14:paraId="0AD00DC4" w14:textId="77777777" w:rsidR="00DB2EB8" w:rsidRDefault="00DB2EB8" w:rsidP="00DB2EB8">
            <w:r>
              <w:t>Kennzeichnungen für besonders wichtige Commits. Mö</w:t>
            </w:r>
            <w:r>
              <w:t>g</w:t>
            </w:r>
            <w:r>
              <w:lastRenderedPageBreak/>
              <w:t>liche Kennzeichnungen sind Metadaten.</w:t>
            </w:r>
          </w:p>
        </w:tc>
      </w:tr>
    </w:tbl>
    <w:p w14:paraId="3D1E9FD3" w14:textId="6F2D9041" w:rsidR="00EB3129" w:rsidRDefault="00D83009" w:rsidP="009616AF">
      <w:r>
        <w:lastRenderedPageBreak/>
        <w:t>Quelle: Eigene Darstellung in Anlehnung an Haenel und Plenz, S. 19-21</w:t>
      </w:r>
    </w:p>
    <w:p w14:paraId="5AE644A2" w14:textId="1515BF78" w:rsidR="00EB3129" w:rsidRDefault="00EB3129" w:rsidP="00B815D8">
      <w:pPr>
        <w:pStyle w:val="berschrift2"/>
      </w:pPr>
      <w:bookmarkStart w:id="393" w:name="_Toc491708012"/>
      <w:r>
        <w:t>Branching und Merging</w:t>
      </w:r>
      <w:bookmarkEnd w:id="393"/>
    </w:p>
    <w:p w14:paraId="06917351" w14:textId="77777777" w:rsidR="00EB3129" w:rsidRPr="00C352F5" w:rsidRDefault="00EB3129" w:rsidP="00D71776"/>
    <w:p w14:paraId="5D6C9D0F" w14:textId="774D6337" w:rsidR="00F64745" w:rsidRDefault="00F64745" w:rsidP="00EE6F23">
      <w:pPr>
        <w:rPr>
          <w:szCs w:val="24"/>
        </w:rPr>
      </w:pPr>
      <w:r w:rsidRPr="00F64745">
        <w:rPr>
          <w:szCs w:val="24"/>
        </w:rPr>
        <w:t>Eines der wichtigsten Bestandteile von Git sowie anderen Versionsverwa</w:t>
      </w:r>
      <w:r w:rsidRPr="00F64745">
        <w:rPr>
          <w:szCs w:val="24"/>
        </w:rPr>
        <w:t>l</w:t>
      </w:r>
      <w:r w:rsidRPr="00F64745">
        <w:rPr>
          <w:szCs w:val="24"/>
        </w:rPr>
        <w:t>tungssystemen ist das Branching. Im VCS-Umfeld ist ein Branch nichts and</w:t>
      </w:r>
      <w:r w:rsidRPr="00F64745">
        <w:rPr>
          <w:szCs w:val="24"/>
        </w:rPr>
        <w:t>e</w:t>
      </w:r>
      <w:r w:rsidRPr="00F64745">
        <w:rPr>
          <w:szCs w:val="24"/>
        </w:rPr>
        <w:t xml:space="preserve">res als ein Entwicklungszweig. Diese ermöglichen eine Abzweigung </w:t>
      </w:r>
      <w:r w:rsidR="00927C7B">
        <w:rPr>
          <w:szCs w:val="24"/>
        </w:rPr>
        <w:t>vom</w:t>
      </w:r>
      <w:r w:rsidRPr="00F64745">
        <w:rPr>
          <w:szCs w:val="24"/>
        </w:rPr>
        <w:t xml:space="preserve"> g</w:t>
      </w:r>
      <w:r w:rsidRPr="00F64745">
        <w:rPr>
          <w:szCs w:val="24"/>
        </w:rPr>
        <w:t>e</w:t>
      </w:r>
      <w:r w:rsidRPr="00F64745">
        <w:rPr>
          <w:szCs w:val="24"/>
        </w:rPr>
        <w:t>genwärtigen Stand der Entwicklung. Im Prinzip bedeu</w:t>
      </w:r>
      <w:r>
        <w:rPr>
          <w:szCs w:val="24"/>
        </w:rPr>
        <w:t>t</w:t>
      </w:r>
      <w:r w:rsidRPr="00F64745">
        <w:rPr>
          <w:szCs w:val="24"/>
        </w:rPr>
        <w:t>et das, dass der akt</w:t>
      </w:r>
      <w:r w:rsidRPr="00F64745">
        <w:rPr>
          <w:szCs w:val="24"/>
        </w:rPr>
        <w:t>u</w:t>
      </w:r>
      <w:r w:rsidRPr="00F64745">
        <w:rPr>
          <w:szCs w:val="24"/>
        </w:rPr>
        <w:t>elle Entwicklungsstand kopiert und auf einen neuen Zweig übertragen wird, auf dem dann weiter entwickelt werden kann ohne den Fortschritt eines a</w:t>
      </w:r>
      <w:r w:rsidRPr="00F64745">
        <w:rPr>
          <w:szCs w:val="24"/>
        </w:rPr>
        <w:t>n</w:t>
      </w:r>
      <w:r w:rsidRPr="00F64745">
        <w:rPr>
          <w:szCs w:val="24"/>
        </w:rPr>
        <w:t>deren Zweiges zu verhindern.</w:t>
      </w:r>
      <w:r>
        <w:rPr>
          <w:rStyle w:val="Funotenzeichen"/>
        </w:rPr>
        <w:footnoteReference w:id="82"/>
      </w:r>
    </w:p>
    <w:p w14:paraId="2AD22ADF" w14:textId="424F4F77" w:rsidR="00770905" w:rsidRDefault="00770905" w:rsidP="00EE6F23">
      <w:pPr>
        <w:rPr>
          <w:szCs w:val="24"/>
        </w:rPr>
      </w:pPr>
      <w:r w:rsidRPr="00770905">
        <w:rPr>
          <w:szCs w:val="24"/>
        </w:rPr>
        <w:t>Die Ursprüngliche Idee zu Git kam von den Entwicklern des Linux-Kernels, welche über die ganze Welt verteilt arbeiten. Das Zusammenführen von ei</w:t>
      </w:r>
      <w:r w:rsidRPr="00770905">
        <w:rPr>
          <w:szCs w:val="24"/>
        </w:rPr>
        <w:t>n</w:t>
      </w:r>
      <w:r w:rsidRPr="00770905">
        <w:rPr>
          <w:szCs w:val="24"/>
        </w:rPr>
        <w:t>zelnen Beiträgen stellt eine</w:t>
      </w:r>
      <w:r w:rsidR="00927C7B">
        <w:rPr>
          <w:szCs w:val="24"/>
        </w:rPr>
        <w:t>s</w:t>
      </w:r>
      <w:r w:rsidRPr="00770905">
        <w:rPr>
          <w:szCs w:val="24"/>
        </w:rPr>
        <w:t xml:space="preserve"> der größten Herausforderungen für sie dar. Während das Verzweigen und Zusammenführen bei anderen Versionsve</w:t>
      </w:r>
      <w:r w:rsidRPr="00770905">
        <w:rPr>
          <w:szCs w:val="24"/>
        </w:rPr>
        <w:t>r</w:t>
      </w:r>
      <w:r w:rsidRPr="00770905">
        <w:rPr>
          <w:szCs w:val="24"/>
        </w:rPr>
        <w:t>waltungssystemen einer Ausnahmesituation entspricht und als Arbeit für Fortgeschrittene angesehen wird, ist Git so konzipiert, dass es das Branching und Merging so einfach wie nur möglich gestaltet. Die Versionen von Proje</w:t>
      </w:r>
      <w:r w:rsidRPr="00770905">
        <w:rPr>
          <w:szCs w:val="24"/>
        </w:rPr>
        <w:t>k</w:t>
      </w:r>
      <w:r w:rsidRPr="00770905">
        <w:rPr>
          <w:szCs w:val="24"/>
        </w:rPr>
        <w:t>ten werden auf den Branches als Punkte dargestellt und entstehen mit jedem einzelnen Commit. Git versioniert immer das gesamte Projekt. Somit zeigt ein Punkt immer die zusammengehörenden Versionen von einem Projekt an. Bei der Änderung einer Version durch zwei verschiedene Entwickler entst</w:t>
      </w:r>
      <w:r w:rsidRPr="00770905">
        <w:rPr>
          <w:szCs w:val="24"/>
        </w:rPr>
        <w:t>e</w:t>
      </w:r>
      <w:r w:rsidRPr="00770905">
        <w:rPr>
          <w:szCs w:val="24"/>
        </w:rPr>
        <w:t>hen dadurch zwei verschieden neue Versionen eines Projektes. Diese befi</w:t>
      </w:r>
      <w:r w:rsidRPr="00770905">
        <w:rPr>
          <w:szCs w:val="24"/>
        </w:rPr>
        <w:t>n</w:t>
      </w:r>
      <w:r w:rsidRPr="00770905">
        <w:rPr>
          <w:szCs w:val="24"/>
        </w:rPr>
        <w:t>den sich jeweils auf dem eigenen Repository und dem dazugehörigen Branch der Entwickler. Wenn nun die Entwickler die Änderungen des and</w:t>
      </w:r>
      <w:r w:rsidRPr="00770905">
        <w:rPr>
          <w:szCs w:val="24"/>
        </w:rPr>
        <w:t>e</w:t>
      </w:r>
      <w:r w:rsidRPr="00770905">
        <w:rPr>
          <w:szCs w:val="24"/>
        </w:rPr>
        <w:t>ren in ihre eigenen Repositories aufnehmen, werden diese durch Git z</w:t>
      </w:r>
      <w:r w:rsidRPr="00770905">
        <w:rPr>
          <w:szCs w:val="24"/>
        </w:rPr>
        <w:t>u</w:t>
      </w:r>
      <w:r w:rsidRPr="00770905">
        <w:rPr>
          <w:szCs w:val="24"/>
        </w:rPr>
        <w:t>sammengeführt und beide Entwickler erhalten die Änderungen des jeweils anderen. Diese</w:t>
      </w:r>
      <w:r w:rsidR="00927C7B">
        <w:rPr>
          <w:szCs w:val="24"/>
        </w:rPr>
        <w:t>r</w:t>
      </w:r>
      <w:r w:rsidRPr="00770905">
        <w:rPr>
          <w:szCs w:val="24"/>
        </w:rPr>
        <w:t xml:space="preserve"> Vorgang wird als Merge-Commit bezeichnet.</w:t>
      </w:r>
      <w:r>
        <w:rPr>
          <w:rStyle w:val="Funotenzeichen"/>
        </w:rPr>
        <w:footnoteReference w:id="83"/>
      </w:r>
    </w:p>
    <w:p w14:paraId="5BC363B5" w14:textId="77777777" w:rsidR="003308B4" w:rsidRDefault="003308B4" w:rsidP="00EE6F23">
      <w:r w:rsidRPr="00D46D74">
        <w:rPr>
          <w:szCs w:val="24"/>
        </w:rPr>
        <w:lastRenderedPageBreak/>
        <w:t>Branches sind wie parallele Ablauflinien der Entwicklung. Diese Linien kann man in mehrer</w:t>
      </w:r>
      <w:r>
        <w:rPr>
          <w:szCs w:val="24"/>
        </w:rPr>
        <w:t>e</w:t>
      </w:r>
      <w:r w:rsidRPr="00D46D74">
        <w:rPr>
          <w:szCs w:val="24"/>
        </w:rPr>
        <w:t xml:space="preserve"> Bahnen aufteilen, wo die </w:t>
      </w:r>
      <w:r w:rsidR="00CC3F63">
        <w:rPr>
          <w:szCs w:val="24"/>
        </w:rPr>
        <w:t xml:space="preserve">weiteren </w:t>
      </w:r>
      <w:r w:rsidRPr="00D46D74">
        <w:rPr>
          <w:szCs w:val="24"/>
        </w:rPr>
        <w:t>Entwicklungen ablaufen. Die Aufteilung in diese Bahnen ist jedoch reine Interpretationssache</w:t>
      </w:r>
      <w:r>
        <w:rPr>
          <w:szCs w:val="24"/>
        </w:rPr>
        <w:t xml:space="preserve"> und dient </w:t>
      </w:r>
      <w:r w:rsidR="005663F8">
        <w:rPr>
          <w:szCs w:val="24"/>
        </w:rPr>
        <w:t xml:space="preserve">einem </w:t>
      </w:r>
      <w:r>
        <w:rPr>
          <w:szCs w:val="24"/>
        </w:rPr>
        <w:t>besseren Verständnis</w:t>
      </w:r>
      <w:r w:rsidRPr="00D46D74">
        <w:rPr>
          <w:szCs w:val="24"/>
        </w:rPr>
        <w:t>.</w:t>
      </w:r>
      <w:r>
        <w:rPr>
          <w:rStyle w:val="Funotenzeichen"/>
        </w:rPr>
        <w:footnoteReference w:id="84"/>
      </w:r>
    </w:p>
    <w:p w14:paraId="71D50785" w14:textId="77777777" w:rsidR="00927C7B" w:rsidRDefault="002454F7" w:rsidP="00EE6F23">
      <w:pPr>
        <w:rPr>
          <w:szCs w:val="24"/>
        </w:rPr>
      </w:pPr>
      <w:bookmarkStart w:id="397" w:name="_CTVK001f0d017772ac54fd5bfd5b3f2eda1ca63"/>
      <w:r w:rsidRPr="002454F7">
        <w:rPr>
          <w:szCs w:val="24"/>
        </w:rPr>
        <w:t>Der Hauptentwicklungszweig bei Git wird Ma</w:t>
      </w:r>
      <w:r w:rsidR="00F809C1">
        <w:rPr>
          <w:szCs w:val="24"/>
        </w:rPr>
        <w:t>ster genannt und entspricht in a</w:t>
      </w:r>
      <w:r w:rsidRPr="002454F7">
        <w:rPr>
          <w:szCs w:val="24"/>
        </w:rPr>
        <w:t>nderen Versionskontrollsystem</w:t>
      </w:r>
      <w:r w:rsidR="00927C7B">
        <w:rPr>
          <w:szCs w:val="24"/>
        </w:rPr>
        <w:t>en</w:t>
      </w:r>
      <w:r w:rsidRPr="002454F7">
        <w:rPr>
          <w:szCs w:val="24"/>
        </w:rPr>
        <w:t xml:space="preserve"> dem </w:t>
      </w:r>
      <w:r w:rsidRPr="002454F7">
        <w:rPr>
          <w:i/>
          <w:szCs w:val="24"/>
        </w:rPr>
        <w:t>trunk.</w:t>
      </w:r>
      <w:r w:rsidRPr="002454F7">
        <w:rPr>
          <w:szCs w:val="24"/>
        </w:rPr>
        <w:t xml:space="preserve"> Ein Beispiel hierfür ist Subve</w:t>
      </w:r>
      <w:r w:rsidRPr="002454F7">
        <w:rPr>
          <w:szCs w:val="24"/>
        </w:rPr>
        <w:t>r</w:t>
      </w:r>
      <w:r w:rsidRPr="002454F7">
        <w:rPr>
          <w:szCs w:val="24"/>
        </w:rPr>
        <w:t>s</w:t>
      </w:r>
      <w:r>
        <w:rPr>
          <w:szCs w:val="24"/>
        </w:rPr>
        <w:t>i</w:t>
      </w:r>
      <w:r w:rsidRPr="002454F7">
        <w:rPr>
          <w:szCs w:val="24"/>
        </w:rPr>
        <w:t xml:space="preserve">on. Der aktuellste Commit eines Branches wird mit der Bezeichnung </w:t>
      </w:r>
      <w:r w:rsidRPr="00A96EF9">
        <w:rPr>
          <w:i/>
          <w:szCs w:val="24"/>
        </w:rPr>
        <w:t>HEAD</w:t>
      </w:r>
      <w:r w:rsidRPr="002454F7">
        <w:rPr>
          <w:szCs w:val="24"/>
        </w:rPr>
        <w:t xml:space="preserve"> versehen.</w:t>
      </w:r>
      <w:r w:rsidR="00624DFE">
        <w:rPr>
          <w:rStyle w:val="Funotenzeichen"/>
          <w:szCs w:val="24"/>
        </w:rPr>
        <w:footnoteReference w:id="85"/>
      </w:r>
      <w:r w:rsidR="00261A95">
        <w:rPr>
          <w:szCs w:val="24"/>
        </w:rPr>
        <w:t xml:space="preserve"> Das kleingeschriebene </w:t>
      </w:r>
      <w:r w:rsidR="00261A95" w:rsidRPr="00A96EF9">
        <w:rPr>
          <w:i/>
          <w:szCs w:val="24"/>
        </w:rPr>
        <w:t>head</w:t>
      </w:r>
      <w:r w:rsidR="00261A95">
        <w:rPr>
          <w:szCs w:val="24"/>
        </w:rPr>
        <w:t xml:space="preserve"> hingegen existiert mehr als einmal zur selben Zeit und stellt eine Referenz zu einem anderen Commit dar, we</w:t>
      </w:r>
      <w:r w:rsidR="00261A95">
        <w:rPr>
          <w:szCs w:val="24"/>
        </w:rPr>
        <w:t>l</w:t>
      </w:r>
      <w:r w:rsidR="00261A95">
        <w:rPr>
          <w:szCs w:val="24"/>
        </w:rPr>
        <w:t>cher nicht derzeitig ausgecheckt worden ist.</w:t>
      </w:r>
      <w:r w:rsidR="00261A95">
        <w:rPr>
          <w:rStyle w:val="Funotenzeichen"/>
          <w:szCs w:val="24"/>
        </w:rPr>
        <w:footnoteReference w:id="86"/>
      </w:r>
    </w:p>
    <w:p w14:paraId="148E6152" w14:textId="77A856D4" w:rsidR="00927C7B" w:rsidRDefault="002454F7" w:rsidP="00EE6F23">
      <w:pPr>
        <w:rPr>
          <w:szCs w:val="24"/>
        </w:rPr>
      </w:pPr>
      <w:r w:rsidRPr="002454F7">
        <w:rPr>
          <w:szCs w:val="24"/>
        </w:rPr>
        <w:t>Darüber hinaus ermöglicht Git mitzuverfolgen, wenn Änderungen an Zweigen vorgenommen wur</w:t>
      </w:r>
      <w:r>
        <w:rPr>
          <w:szCs w:val="24"/>
        </w:rPr>
        <w:t>den, die zu anderen Repositories</w:t>
      </w:r>
      <w:r w:rsidRPr="002454F7">
        <w:rPr>
          <w:szCs w:val="24"/>
        </w:rPr>
        <w:t xml:space="preserve"> gehören. Dies wird durch Tracking-Branches ermöglicht. Diese fungieren als eine Art lokaler Cache für die durchgeführten Änderungen.</w:t>
      </w:r>
    </w:p>
    <w:p w14:paraId="35383EC3" w14:textId="1017F19D" w:rsidR="002454F7" w:rsidRDefault="002454F7" w:rsidP="00EE6F23">
      <w:pPr>
        <w:rPr>
          <w:szCs w:val="24"/>
        </w:rPr>
      </w:pPr>
      <w:r w:rsidRPr="002454F7">
        <w:rPr>
          <w:szCs w:val="24"/>
        </w:rPr>
        <w:t>Eine Bearbeitung dieser Tracking-Branches ist nicht möglich, da diese von den lokalen Entwicklungszweigen abgezweigt sind.</w:t>
      </w:r>
      <w:bookmarkEnd w:id="397"/>
      <w:r>
        <w:rPr>
          <w:rStyle w:val="Funotenzeichen"/>
        </w:rPr>
        <w:footnoteReference w:id="87"/>
      </w:r>
    </w:p>
    <w:p w14:paraId="49CC8C9D" w14:textId="019CCB69" w:rsidR="005663F8" w:rsidRDefault="005663F8" w:rsidP="005663F8">
      <w:pPr>
        <w:rPr>
          <w:szCs w:val="24"/>
        </w:rPr>
      </w:pPr>
      <w:bookmarkStart w:id="401" w:name="_CTVK0017028f79aa5e04c19a32b170072c59f64"/>
      <w:r w:rsidRPr="009A1738">
        <w:rPr>
          <w:szCs w:val="24"/>
        </w:rPr>
        <w:t>Entwicklungszweige und deren Zusammenführungen sind in Git wichtige Werkzeuge, welche alltäglich zum Einsatz kommen. Git bietet eine transp</w:t>
      </w:r>
      <w:r w:rsidRPr="009A1738">
        <w:rPr>
          <w:szCs w:val="24"/>
        </w:rPr>
        <w:t>a</w:t>
      </w:r>
      <w:r w:rsidRPr="009A1738">
        <w:rPr>
          <w:szCs w:val="24"/>
        </w:rPr>
        <w:t>rente Übersicht über die einzelnen Branches und gestaltet das Merging, also das Verschmelzen der einzelnen Branches, auf eine einfache, schnelle Art und Weise. Aufgrund dessen kommt es nicht selten vor, da</w:t>
      </w:r>
      <w:r>
        <w:rPr>
          <w:szCs w:val="24"/>
        </w:rPr>
        <w:t>s</w:t>
      </w:r>
      <w:r w:rsidRPr="009A1738">
        <w:rPr>
          <w:szCs w:val="24"/>
        </w:rPr>
        <w:t>s Entwickler öfter an einem Tag zahlreiche Branches erstellen, um diese letztendlich wieder zusammenzuführen.</w:t>
      </w:r>
      <w:r>
        <w:rPr>
          <w:rStyle w:val="Funotenzeichen"/>
          <w:szCs w:val="24"/>
        </w:rPr>
        <w:footnoteReference w:id="88"/>
      </w:r>
    </w:p>
    <w:p w14:paraId="473B51B4" w14:textId="77343789" w:rsidR="006A3FEB" w:rsidRDefault="006A3FEB" w:rsidP="005663F8">
      <w:pPr>
        <w:rPr>
          <w:color w:val="000000"/>
          <w:szCs w:val="24"/>
        </w:rPr>
      </w:pPr>
      <w:bookmarkStart w:id="403" w:name="_CTVK0015a75fe25036f4d9f8ba60d6c6ad0cdc7"/>
      <w:r w:rsidRPr="006A3FEB">
        <w:rPr>
          <w:color w:val="000000"/>
          <w:szCs w:val="24"/>
        </w:rPr>
        <w:t>Ob es nun darum geht etwas ausprobieren zu wollen, sich um einen Bugfix zu kümmern oder an einem neuen Fe</w:t>
      </w:r>
      <w:r w:rsidR="00927C7B">
        <w:rPr>
          <w:color w:val="000000"/>
          <w:szCs w:val="24"/>
        </w:rPr>
        <w:t>a</w:t>
      </w:r>
      <w:r w:rsidRPr="006A3FEB">
        <w:rPr>
          <w:color w:val="000000"/>
          <w:szCs w:val="24"/>
        </w:rPr>
        <w:t xml:space="preserve">ture herumzuexperimentieren, für all diese Dinge werden zugehörige Branches erstellt, zusammengeführt oder </w:t>
      </w:r>
      <w:r w:rsidRPr="006A3FEB">
        <w:rPr>
          <w:color w:val="000000"/>
          <w:szCs w:val="24"/>
        </w:rPr>
        <w:lastRenderedPageBreak/>
        <w:t>wieder gelöscht. All das ist gängige Praxis unter Entwicklern auch in realen Projekten.</w:t>
      </w:r>
      <w:bookmarkEnd w:id="403"/>
      <w:r>
        <w:rPr>
          <w:rStyle w:val="Funotenzeichen"/>
        </w:rPr>
        <w:footnoteReference w:id="89"/>
      </w:r>
    </w:p>
    <w:p w14:paraId="49BA4B18" w14:textId="77777777" w:rsidR="005B005B" w:rsidRDefault="005B005B" w:rsidP="005B005B">
      <w:pPr>
        <w:pStyle w:val="berschrift3"/>
      </w:pPr>
      <w:bookmarkStart w:id="405" w:name="_Toc491708013"/>
      <w:r>
        <w:t>Die Hauptentwicklungszweige</w:t>
      </w:r>
      <w:bookmarkEnd w:id="405"/>
    </w:p>
    <w:p w14:paraId="0ADFB65B" w14:textId="77777777" w:rsidR="005B005B" w:rsidRPr="005B005B" w:rsidRDefault="005B005B" w:rsidP="005B005B"/>
    <w:p w14:paraId="43638458" w14:textId="4A807B40" w:rsidR="00927C7B" w:rsidRDefault="0082304C" w:rsidP="005663F8">
      <w:pPr>
        <w:rPr>
          <w:szCs w:val="24"/>
        </w:rPr>
      </w:pPr>
      <w:bookmarkStart w:id="406" w:name="_CTVK00149bc0858ae7a47e3acd44ce20794fc92"/>
      <w:r w:rsidRPr="0082304C">
        <w:rPr>
          <w:szCs w:val="24"/>
        </w:rPr>
        <w:t>Da Git eine dezentrale Versionsverwaltung ist, existiert technisch gesehen so etwas wie ein zentrales Repository nicht. Unter Git-Usern ist dieses "zentr</w:t>
      </w:r>
      <w:r w:rsidRPr="0082304C">
        <w:rPr>
          <w:szCs w:val="24"/>
        </w:rPr>
        <w:t>a</w:t>
      </w:r>
      <w:r w:rsidRPr="0082304C">
        <w:rPr>
          <w:szCs w:val="24"/>
        </w:rPr>
        <w:t xml:space="preserve">le" Repository viel mehr als </w:t>
      </w:r>
      <w:r w:rsidRPr="0082304C">
        <w:rPr>
          <w:i/>
          <w:szCs w:val="24"/>
        </w:rPr>
        <w:t xml:space="preserve">origin, </w:t>
      </w:r>
      <w:r w:rsidRPr="0082304C">
        <w:rPr>
          <w:szCs w:val="24"/>
        </w:rPr>
        <w:t>also Quelle oder Herkunft bekannt. Wic</w:t>
      </w:r>
      <w:r w:rsidRPr="0082304C">
        <w:rPr>
          <w:szCs w:val="24"/>
        </w:rPr>
        <w:t>h</w:t>
      </w:r>
      <w:r w:rsidRPr="0082304C">
        <w:rPr>
          <w:szCs w:val="24"/>
        </w:rPr>
        <w:t>tig im Zusammenhang mit Branches ist jedoch, das</w:t>
      </w:r>
      <w:r>
        <w:rPr>
          <w:szCs w:val="24"/>
        </w:rPr>
        <w:t>s</w:t>
      </w:r>
      <w:r w:rsidRPr="0082304C">
        <w:rPr>
          <w:szCs w:val="24"/>
        </w:rPr>
        <w:t xml:space="preserve"> dieses </w:t>
      </w:r>
      <w:r w:rsidRPr="0082304C">
        <w:rPr>
          <w:i/>
          <w:szCs w:val="24"/>
        </w:rPr>
        <w:t xml:space="preserve">origin </w:t>
      </w:r>
      <w:r w:rsidRPr="0082304C">
        <w:rPr>
          <w:szCs w:val="24"/>
        </w:rPr>
        <w:t>in der R</w:t>
      </w:r>
      <w:r w:rsidRPr="0082304C">
        <w:rPr>
          <w:szCs w:val="24"/>
        </w:rPr>
        <w:t>e</w:t>
      </w:r>
      <w:r w:rsidRPr="0082304C">
        <w:rPr>
          <w:szCs w:val="24"/>
        </w:rPr>
        <w:t xml:space="preserve">gel zwei Hauptentwicklungszweige beinhaltet. Da wäre zunächst der Master-Zweig und als zweites der Develop-Zweig. Dies hängt stark von </w:t>
      </w:r>
      <w:r w:rsidR="00927C7B">
        <w:rPr>
          <w:szCs w:val="24"/>
        </w:rPr>
        <w:t xml:space="preserve">der </w:t>
      </w:r>
      <w:r w:rsidRPr="0082304C">
        <w:rPr>
          <w:szCs w:val="24"/>
        </w:rPr>
        <w:t>Entwic</w:t>
      </w:r>
      <w:r w:rsidRPr="0082304C">
        <w:rPr>
          <w:szCs w:val="24"/>
        </w:rPr>
        <w:t>k</w:t>
      </w:r>
      <w:r w:rsidRPr="0082304C">
        <w:rPr>
          <w:szCs w:val="24"/>
        </w:rPr>
        <w:t xml:space="preserve">lungsmethode ab, </w:t>
      </w:r>
      <w:r w:rsidR="00927C7B">
        <w:rPr>
          <w:szCs w:val="24"/>
        </w:rPr>
        <w:t>die</w:t>
      </w:r>
      <w:r w:rsidR="00927C7B" w:rsidRPr="0082304C">
        <w:rPr>
          <w:szCs w:val="24"/>
        </w:rPr>
        <w:t xml:space="preserve"> </w:t>
      </w:r>
      <w:r w:rsidRPr="0082304C">
        <w:rPr>
          <w:szCs w:val="24"/>
        </w:rPr>
        <w:t>man anwenden möchte.</w:t>
      </w:r>
      <w:r w:rsidR="000F7914">
        <w:rPr>
          <w:szCs w:val="24"/>
        </w:rPr>
        <w:t xml:space="preserve"> In der Regel existiert auf dem origin nur der Master. Der hier dargelegte Aufbau ist nur eine</w:t>
      </w:r>
      <w:r w:rsidR="00EE4443">
        <w:rPr>
          <w:szCs w:val="24"/>
        </w:rPr>
        <w:t>r der</w:t>
      </w:r>
      <w:r w:rsidR="000F7914">
        <w:rPr>
          <w:szCs w:val="24"/>
        </w:rPr>
        <w:t xml:space="preserve"> Möglic</w:t>
      </w:r>
      <w:r w:rsidR="000F7914">
        <w:rPr>
          <w:szCs w:val="24"/>
        </w:rPr>
        <w:t>h</w:t>
      </w:r>
      <w:r w:rsidR="000F7914">
        <w:rPr>
          <w:szCs w:val="24"/>
        </w:rPr>
        <w:t>keit</w:t>
      </w:r>
      <w:r w:rsidR="00EE4443">
        <w:rPr>
          <w:szCs w:val="24"/>
        </w:rPr>
        <w:t>en,</w:t>
      </w:r>
      <w:r w:rsidR="000F7914">
        <w:rPr>
          <w:szCs w:val="24"/>
        </w:rPr>
        <w:t xml:space="preserve"> wie mit Git gearbeitet werden kann</w:t>
      </w:r>
    </w:p>
    <w:p w14:paraId="5BD90227" w14:textId="59DC710C" w:rsidR="00927C7B" w:rsidRDefault="0082304C" w:rsidP="005663F8">
      <w:pPr>
        <w:rPr>
          <w:szCs w:val="24"/>
        </w:rPr>
      </w:pPr>
      <w:r w:rsidRPr="0082304C">
        <w:rPr>
          <w:szCs w:val="24"/>
        </w:rPr>
        <w:t xml:space="preserve">Der Master-Zweig im </w:t>
      </w:r>
      <w:r w:rsidRPr="0082304C">
        <w:rPr>
          <w:i/>
          <w:szCs w:val="24"/>
        </w:rPr>
        <w:t xml:space="preserve">origin </w:t>
      </w:r>
      <w:r w:rsidRPr="0082304C">
        <w:rPr>
          <w:szCs w:val="24"/>
        </w:rPr>
        <w:t>ist der Ort, an dem der Quellcode abgelegt wird, der schlussendlich auch veröffentlicht wird. Der Develop-Zweig hingegen enthält den zuletzt abgelieferten und für ein Release bereitstehenden Quel</w:t>
      </w:r>
      <w:r w:rsidRPr="0082304C">
        <w:rPr>
          <w:szCs w:val="24"/>
        </w:rPr>
        <w:t>l</w:t>
      </w:r>
      <w:r w:rsidRPr="0082304C">
        <w:rPr>
          <w:szCs w:val="24"/>
        </w:rPr>
        <w:t>code zur Verfügung.</w:t>
      </w:r>
    </w:p>
    <w:p w14:paraId="2F34785F" w14:textId="78E9BDAF" w:rsidR="0082304C" w:rsidRDefault="0082304C" w:rsidP="005663F8">
      <w:pPr>
        <w:rPr>
          <w:szCs w:val="24"/>
        </w:rPr>
      </w:pPr>
      <w:r w:rsidRPr="0082304C">
        <w:rPr>
          <w:szCs w:val="24"/>
        </w:rPr>
        <w:t xml:space="preserve">Wenn all der Fortschritt im Develop-Zweig an dem Punkt angelangt ist, </w:t>
      </w:r>
      <w:r w:rsidR="005171C2">
        <w:rPr>
          <w:szCs w:val="24"/>
        </w:rPr>
        <w:t>s</w:t>
      </w:r>
      <w:r w:rsidR="005171C2">
        <w:rPr>
          <w:szCs w:val="24"/>
        </w:rPr>
        <w:t>o</w:t>
      </w:r>
      <w:r w:rsidRPr="0082304C">
        <w:rPr>
          <w:szCs w:val="24"/>
        </w:rPr>
        <w:t>das</w:t>
      </w:r>
      <w:r w:rsidR="005171C2">
        <w:rPr>
          <w:szCs w:val="24"/>
        </w:rPr>
        <w:t>s</w:t>
      </w:r>
      <w:r w:rsidRPr="0082304C">
        <w:rPr>
          <w:szCs w:val="24"/>
        </w:rPr>
        <w:t xml:space="preserve"> er veröffentlicht werden kann, sollte dieser Fortschritt mit dem Master-Branch zusammengelegt werden.</w:t>
      </w:r>
      <w:bookmarkEnd w:id="406"/>
      <w:r>
        <w:rPr>
          <w:rStyle w:val="Funotenzeichen"/>
        </w:rPr>
        <w:footnoteReference w:id="90"/>
      </w:r>
    </w:p>
    <w:p w14:paraId="0AFAA510" w14:textId="77777777" w:rsidR="00113008" w:rsidRDefault="00113008" w:rsidP="00113008">
      <w:pPr>
        <w:pStyle w:val="berschrift3"/>
      </w:pPr>
      <w:bookmarkStart w:id="408" w:name="_Toc491708014"/>
      <w:r>
        <w:t>Die Unterstützungszweige</w:t>
      </w:r>
      <w:bookmarkEnd w:id="408"/>
    </w:p>
    <w:p w14:paraId="4C9B1467" w14:textId="77777777" w:rsidR="00113008" w:rsidRPr="00113008" w:rsidRDefault="00113008" w:rsidP="00113008"/>
    <w:p w14:paraId="746A9918" w14:textId="77777777" w:rsidR="0097384D" w:rsidRPr="0097384D" w:rsidRDefault="0097384D" w:rsidP="0097384D">
      <w:pPr>
        <w:rPr>
          <w:rFonts w:cs="Times New Roman"/>
          <w:szCs w:val="24"/>
        </w:rPr>
      </w:pPr>
      <w:bookmarkStart w:id="409" w:name="_CTVK001fdbe5a256a2f42179df099eebae0d60c"/>
      <w:r w:rsidRPr="0097384D">
        <w:rPr>
          <w:szCs w:val="24"/>
        </w:rPr>
        <w:t xml:space="preserve">Neben diesen Hauptentwicklungszweigen </w:t>
      </w:r>
      <w:r w:rsidR="009420B0">
        <w:rPr>
          <w:szCs w:val="24"/>
        </w:rPr>
        <w:t>gibt es auch</w:t>
      </w:r>
      <w:r w:rsidRPr="0097384D">
        <w:rPr>
          <w:szCs w:val="24"/>
        </w:rPr>
        <w:t xml:space="preserve"> noch eine Vielzahl an Unterstützungszweigen. Diese haben die Aufgabe das gleichzeitige Entw</w:t>
      </w:r>
      <w:r w:rsidRPr="0097384D">
        <w:rPr>
          <w:szCs w:val="24"/>
        </w:rPr>
        <w:t>i</w:t>
      </w:r>
      <w:r w:rsidRPr="0097384D">
        <w:rPr>
          <w:szCs w:val="24"/>
        </w:rPr>
        <w:t>ckeln und den Informationsaustausch zwischen den Entwicklern zu fördern. Darüber hinaus sollen sie dabei helfen neue Feature zu entwickeln, Produ</w:t>
      </w:r>
      <w:r w:rsidRPr="0097384D">
        <w:rPr>
          <w:szCs w:val="24"/>
        </w:rPr>
        <w:t>k</w:t>
      </w:r>
      <w:r w:rsidRPr="0097384D">
        <w:rPr>
          <w:szCs w:val="24"/>
        </w:rPr>
        <w:t>tionsreleases vorzubereiten und auftretende Fehler schnell zu beheben. Di</w:t>
      </w:r>
      <w:r w:rsidRPr="0097384D">
        <w:rPr>
          <w:szCs w:val="24"/>
        </w:rPr>
        <w:t>e</w:t>
      </w:r>
      <w:r w:rsidRPr="0097384D">
        <w:rPr>
          <w:szCs w:val="24"/>
        </w:rPr>
        <w:t>se Zweige unterscheiden sich von den anderen insofern, da</w:t>
      </w:r>
      <w:r w:rsidR="00297D67">
        <w:rPr>
          <w:szCs w:val="24"/>
        </w:rPr>
        <w:t>s</w:t>
      </w:r>
      <w:r w:rsidRPr="0097384D">
        <w:rPr>
          <w:szCs w:val="24"/>
        </w:rPr>
        <w:t xml:space="preserve">s sie nur eine </w:t>
      </w:r>
      <w:r w:rsidRPr="0097384D">
        <w:rPr>
          <w:szCs w:val="24"/>
        </w:rPr>
        <w:lastRenderedPageBreak/>
        <w:t>begrenzte Lebenszeit aufweisen, da sie nach Gebrauch mit einer hohen Wahrscheinlichkeit wieder entfernt werden. Diese Unterstützungszweige werden wie folgt unterschieden:</w:t>
      </w:r>
    </w:p>
    <w:p w14:paraId="38801A37" w14:textId="77777777" w:rsidR="0097384D" w:rsidRPr="0097384D" w:rsidRDefault="0097384D" w:rsidP="0097384D">
      <w:pPr>
        <w:numPr>
          <w:ilvl w:val="0"/>
          <w:numId w:val="20"/>
        </w:numPr>
        <w:autoSpaceDE w:val="0"/>
        <w:autoSpaceDN w:val="0"/>
        <w:adjustRightInd w:val="0"/>
        <w:spacing w:line="360" w:lineRule="atLeast"/>
        <w:ind w:left="360" w:hanging="360"/>
        <w:rPr>
          <w:rFonts w:cs="Times New Roman"/>
          <w:szCs w:val="24"/>
        </w:rPr>
      </w:pPr>
      <w:r w:rsidRPr="0097384D">
        <w:rPr>
          <w:szCs w:val="24"/>
        </w:rPr>
        <w:t>Feature-Branch (Funktionszweig</w:t>
      </w:r>
      <w:r w:rsidR="002C4744">
        <w:rPr>
          <w:szCs w:val="24"/>
        </w:rPr>
        <w:t>/Anforderungen</w:t>
      </w:r>
      <w:r w:rsidRPr="0097384D">
        <w:rPr>
          <w:szCs w:val="24"/>
        </w:rPr>
        <w:t>)</w:t>
      </w:r>
    </w:p>
    <w:p w14:paraId="257A8A6C" w14:textId="77777777" w:rsidR="0097384D" w:rsidRPr="0097384D" w:rsidRDefault="0097384D" w:rsidP="0097384D">
      <w:pPr>
        <w:numPr>
          <w:ilvl w:val="0"/>
          <w:numId w:val="20"/>
        </w:numPr>
        <w:autoSpaceDE w:val="0"/>
        <w:autoSpaceDN w:val="0"/>
        <w:adjustRightInd w:val="0"/>
        <w:spacing w:line="360" w:lineRule="atLeast"/>
        <w:ind w:left="360" w:hanging="360"/>
        <w:rPr>
          <w:rFonts w:cs="Times New Roman"/>
          <w:szCs w:val="24"/>
        </w:rPr>
      </w:pPr>
      <w:r w:rsidRPr="0097384D">
        <w:rPr>
          <w:szCs w:val="24"/>
        </w:rPr>
        <w:t>Release-Branch (Veröffentlichung)</w:t>
      </w:r>
    </w:p>
    <w:p w14:paraId="691D0DED" w14:textId="77777777" w:rsidR="0097384D" w:rsidRPr="0097384D" w:rsidRDefault="0097384D" w:rsidP="0097384D">
      <w:pPr>
        <w:numPr>
          <w:ilvl w:val="0"/>
          <w:numId w:val="20"/>
        </w:numPr>
        <w:autoSpaceDE w:val="0"/>
        <w:autoSpaceDN w:val="0"/>
        <w:adjustRightInd w:val="0"/>
        <w:spacing w:line="360" w:lineRule="atLeast"/>
        <w:ind w:left="360" w:hanging="360"/>
        <w:rPr>
          <w:rFonts w:cs="Times New Roman"/>
          <w:szCs w:val="24"/>
        </w:rPr>
      </w:pPr>
      <w:r w:rsidRPr="0097384D">
        <w:rPr>
          <w:szCs w:val="24"/>
        </w:rPr>
        <w:t>Hotfix-Branch (schnelle Fehlerbehebung)</w:t>
      </w:r>
      <w:bookmarkEnd w:id="409"/>
    </w:p>
    <w:p w14:paraId="1AAC1BE2" w14:textId="77777777" w:rsidR="0097384D" w:rsidRDefault="0097384D" w:rsidP="005663F8">
      <w:commentRangeStart w:id="410"/>
      <w:r>
        <w:rPr>
          <w:rStyle w:val="Funotenzeichen"/>
        </w:rPr>
        <w:footnoteReference w:id="91"/>
      </w:r>
      <w:commentRangeEnd w:id="410"/>
      <w:r w:rsidR="00EE4443">
        <w:rPr>
          <w:rStyle w:val="Kommentarzeichen"/>
        </w:rPr>
        <w:commentReference w:id="410"/>
      </w:r>
    </w:p>
    <w:p w14:paraId="57B67E53" w14:textId="77777777" w:rsidR="0097384D" w:rsidRDefault="0097384D" w:rsidP="005663F8">
      <w:pPr>
        <w:rPr>
          <w:color w:val="000000"/>
          <w:szCs w:val="24"/>
        </w:rPr>
      </w:pPr>
      <w:bookmarkStart w:id="412" w:name="_CTVK001b122360d1cb441f3bdd0035e19bf1db2"/>
      <w:r w:rsidRPr="0097384D">
        <w:rPr>
          <w:color w:val="000000"/>
          <w:szCs w:val="24"/>
        </w:rPr>
        <w:t>Jeder einzelne dieser Zweige hat ihm zugewiesene Aufgaben und alle unte</w:t>
      </w:r>
      <w:r w:rsidRPr="0097384D">
        <w:rPr>
          <w:color w:val="000000"/>
          <w:szCs w:val="24"/>
        </w:rPr>
        <w:t>r</w:t>
      </w:r>
      <w:r w:rsidRPr="0097384D">
        <w:rPr>
          <w:color w:val="000000"/>
          <w:szCs w:val="24"/>
        </w:rPr>
        <w:t>stehen strengen Regeln. Es ist darauf zu achten, welcher Zweig von we</w:t>
      </w:r>
      <w:r w:rsidRPr="0097384D">
        <w:rPr>
          <w:color w:val="000000"/>
          <w:szCs w:val="24"/>
        </w:rPr>
        <w:t>l</w:t>
      </w:r>
      <w:r w:rsidRPr="0097384D">
        <w:rPr>
          <w:color w:val="000000"/>
          <w:szCs w:val="24"/>
        </w:rPr>
        <w:t>chem hervorgeht und welcher Zweig mit welchem zusammengeführt werden darf.</w:t>
      </w:r>
      <w:bookmarkEnd w:id="412"/>
      <w:r>
        <w:rPr>
          <w:rStyle w:val="Funotenzeichen"/>
        </w:rPr>
        <w:footnoteReference w:id="92"/>
      </w:r>
    </w:p>
    <w:p w14:paraId="0F190C19" w14:textId="77777777" w:rsidR="009420B0" w:rsidRDefault="00C77F2A" w:rsidP="009420B0">
      <w:pPr>
        <w:pStyle w:val="berschrift3"/>
      </w:pPr>
      <w:bookmarkStart w:id="413" w:name="_Toc491708015"/>
      <w:r>
        <w:t>Der Feature-Branch</w:t>
      </w:r>
      <w:bookmarkEnd w:id="413"/>
    </w:p>
    <w:p w14:paraId="4EF1DBAB" w14:textId="77777777" w:rsidR="00C77F2A" w:rsidRDefault="00C77F2A" w:rsidP="00C77F2A"/>
    <w:p w14:paraId="2F851EFE" w14:textId="4F2DCF9C" w:rsidR="006C67EE" w:rsidRDefault="006C67EE" w:rsidP="00C77F2A">
      <w:pPr>
        <w:rPr>
          <w:szCs w:val="24"/>
        </w:rPr>
      </w:pPr>
      <w:bookmarkStart w:id="414" w:name="_CTVK0019db72c5d116a4670b989b9c4fd1b1e87"/>
      <w:r w:rsidRPr="006C67EE">
        <w:rPr>
          <w:szCs w:val="24"/>
        </w:rPr>
        <w:t>Fe</w:t>
      </w:r>
      <w:r w:rsidR="005171C2">
        <w:rPr>
          <w:szCs w:val="24"/>
        </w:rPr>
        <w:t>a</w:t>
      </w:r>
      <w:r w:rsidRPr="006C67EE">
        <w:rPr>
          <w:szCs w:val="24"/>
        </w:rPr>
        <w:t>ture-Branches dienen dazu neue Funktionen und Eigenschaften für das Projekt zu einem beliebigen Zeitpunkt zu entwickeln. Die Frist an dem diese Neuerungen in das Projekt integriert werden soll, ist am Anfang noch unb</w:t>
      </w:r>
      <w:r w:rsidRPr="006C67EE">
        <w:rPr>
          <w:szCs w:val="24"/>
        </w:rPr>
        <w:t>e</w:t>
      </w:r>
      <w:r w:rsidRPr="006C67EE">
        <w:rPr>
          <w:szCs w:val="24"/>
        </w:rPr>
        <w:t>kannt. Ein Feature-Branch zeichnet sich dadurch aus, das es so lange b</w:t>
      </w:r>
      <w:r w:rsidRPr="006C67EE">
        <w:rPr>
          <w:szCs w:val="24"/>
        </w:rPr>
        <w:t>e</w:t>
      </w:r>
      <w:r w:rsidRPr="006C67EE">
        <w:rPr>
          <w:szCs w:val="24"/>
        </w:rPr>
        <w:t>stehen bleibt, so lange der zu entwickelnde und benötigte Teil in Arbeit ist. Danach wird der Zweig in den Develop-Zweig überführt oder im Falle eines Fehlschlages entfernt.</w:t>
      </w:r>
      <w:r>
        <w:rPr>
          <w:szCs w:val="24"/>
        </w:rPr>
        <w:t xml:space="preserve"> </w:t>
      </w:r>
      <w:r w:rsidRPr="006C67EE">
        <w:rPr>
          <w:szCs w:val="24"/>
        </w:rPr>
        <w:t>Der Feature-Branch darf aus dem Develop-Zweig en</w:t>
      </w:r>
      <w:r w:rsidRPr="006C67EE">
        <w:rPr>
          <w:szCs w:val="24"/>
        </w:rPr>
        <w:t>t</w:t>
      </w:r>
      <w:r w:rsidRPr="006C67EE">
        <w:rPr>
          <w:szCs w:val="24"/>
        </w:rPr>
        <w:t>stehen und darf nur mit ihm wieder zusammengeführt werden.</w:t>
      </w:r>
      <w:r>
        <w:rPr>
          <w:szCs w:val="24"/>
        </w:rPr>
        <w:t xml:space="preserve"> </w:t>
      </w:r>
      <w:r w:rsidRPr="006C67EE">
        <w:rPr>
          <w:szCs w:val="24"/>
        </w:rPr>
        <w:t>Typische</w:t>
      </w:r>
      <w:r w:rsidRPr="006C67EE">
        <w:rPr>
          <w:szCs w:val="24"/>
        </w:rPr>
        <w:t>r</w:t>
      </w:r>
      <w:r w:rsidRPr="006C67EE">
        <w:rPr>
          <w:szCs w:val="24"/>
        </w:rPr>
        <w:t>weise existieren diese Feature-Branches nur in den Repositories der En</w:t>
      </w:r>
      <w:r w:rsidRPr="006C67EE">
        <w:rPr>
          <w:szCs w:val="24"/>
        </w:rPr>
        <w:t>t</w:t>
      </w:r>
      <w:r w:rsidRPr="006C67EE">
        <w:rPr>
          <w:szCs w:val="24"/>
        </w:rPr>
        <w:t xml:space="preserve">wickler und nicht auf dem </w:t>
      </w:r>
      <w:r w:rsidRPr="006C67EE">
        <w:rPr>
          <w:i/>
          <w:szCs w:val="24"/>
        </w:rPr>
        <w:t>origin</w:t>
      </w:r>
      <w:r w:rsidRPr="006C67EE">
        <w:rPr>
          <w:szCs w:val="24"/>
        </w:rPr>
        <w:t>.</w:t>
      </w:r>
      <w:bookmarkEnd w:id="414"/>
      <w:r>
        <w:rPr>
          <w:rStyle w:val="Funotenzeichen"/>
        </w:rPr>
        <w:footnoteReference w:id="93"/>
      </w:r>
    </w:p>
    <w:p w14:paraId="2102B105" w14:textId="2A1731A0" w:rsidR="00C3668C" w:rsidRDefault="00C3668C" w:rsidP="00C77F2A">
      <w:pPr>
        <w:rPr>
          <w:szCs w:val="24"/>
        </w:rPr>
      </w:pPr>
      <w:bookmarkStart w:id="415" w:name="_CTVK00175a6dff69e3246acb378ae18fa7b9a71"/>
      <w:r w:rsidRPr="00C3668C">
        <w:rPr>
          <w:szCs w:val="24"/>
        </w:rPr>
        <w:t xml:space="preserve">Die Planung eines neuen Projektes oder Produktes sollte so gestaltet sein, das Anforderungen paketweise bearbeitet und übergeben werden. Je länger die Bearbeitung an einem Feature </w:t>
      </w:r>
      <w:r w:rsidR="005171C2">
        <w:rPr>
          <w:szCs w:val="24"/>
        </w:rPr>
        <w:t>andauert</w:t>
      </w:r>
      <w:r w:rsidRPr="00C3668C">
        <w:rPr>
          <w:szCs w:val="24"/>
        </w:rPr>
        <w:t>, desto höher ist die Wahrschei</w:t>
      </w:r>
      <w:r w:rsidRPr="00C3668C">
        <w:rPr>
          <w:szCs w:val="24"/>
        </w:rPr>
        <w:t>n</w:t>
      </w:r>
      <w:r w:rsidRPr="00C3668C">
        <w:rPr>
          <w:szCs w:val="24"/>
        </w:rPr>
        <w:t>lichkeit, dass bei der Übergabe des Features erhebliche Schwierigkeiten au</w:t>
      </w:r>
      <w:r w:rsidRPr="00C3668C">
        <w:rPr>
          <w:szCs w:val="24"/>
        </w:rPr>
        <w:t>f</w:t>
      </w:r>
      <w:r w:rsidRPr="00C3668C">
        <w:rPr>
          <w:szCs w:val="24"/>
        </w:rPr>
        <w:lastRenderedPageBreak/>
        <w:t>treten. Daher sollte die Vervollständigung in eine paar Stunden oder wenigen Tagen erfolgen. Um Fehler auf einem Minimum zu halten, müssen vorher auf dem lokalen Rechner Tests durchgeführt werden. Getestet wird, ob die Ä</w:t>
      </w:r>
      <w:r w:rsidRPr="00C3668C">
        <w:rPr>
          <w:szCs w:val="24"/>
        </w:rPr>
        <w:t>n</w:t>
      </w:r>
      <w:r w:rsidRPr="00C3668C">
        <w:rPr>
          <w:szCs w:val="24"/>
        </w:rPr>
        <w:t xml:space="preserve">derungen negative Auswirkungen </w:t>
      </w:r>
      <w:r w:rsidR="009020A1">
        <w:rPr>
          <w:szCs w:val="24"/>
        </w:rPr>
        <w:t>das Zusammenspiel von Features haben</w:t>
      </w:r>
      <w:r w:rsidRPr="00C3668C">
        <w:rPr>
          <w:szCs w:val="24"/>
        </w:rPr>
        <w:t xml:space="preserve"> und ob diese Änderungen ein weiteres Zusammenarbeiten von Anforderu</w:t>
      </w:r>
      <w:r w:rsidRPr="00C3668C">
        <w:rPr>
          <w:szCs w:val="24"/>
        </w:rPr>
        <w:t>n</w:t>
      </w:r>
      <w:r w:rsidRPr="00C3668C">
        <w:rPr>
          <w:szCs w:val="24"/>
        </w:rPr>
        <w:t xml:space="preserve">gen ermöglichen. Das Auslassen solcher Tests </w:t>
      </w:r>
      <w:r w:rsidR="005171C2">
        <w:rPr>
          <w:szCs w:val="24"/>
        </w:rPr>
        <w:t>hätte</w:t>
      </w:r>
      <w:r w:rsidR="005171C2" w:rsidRPr="00C3668C">
        <w:rPr>
          <w:szCs w:val="24"/>
        </w:rPr>
        <w:t xml:space="preserve"> </w:t>
      </w:r>
      <w:r w:rsidRPr="00C3668C">
        <w:rPr>
          <w:szCs w:val="24"/>
        </w:rPr>
        <w:t>zur Folge, dass ein Fehlerhaftes Projekt in den Master-Branch gemerged wird und Fehler erst in diesem Branch entdeckt werden.</w:t>
      </w:r>
      <w:bookmarkEnd w:id="415"/>
      <w:r>
        <w:rPr>
          <w:rStyle w:val="Funotenzeichen"/>
        </w:rPr>
        <w:footnoteReference w:id="94"/>
      </w:r>
    </w:p>
    <w:p w14:paraId="7F4DCFE0" w14:textId="77777777" w:rsidR="00BB6B3E" w:rsidRPr="00BB6B3E" w:rsidRDefault="00BB6B3E" w:rsidP="00BB6B3E">
      <w:pPr>
        <w:rPr>
          <w:rFonts w:cs="Times New Roman"/>
          <w:szCs w:val="24"/>
        </w:rPr>
      </w:pPr>
      <w:bookmarkStart w:id="417" w:name="_CTVK001c19fa6c2002c44809c88cc2f7907a748"/>
      <w:r w:rsidRPr="00BB6B3E">
        <w:rPr>
          <w:szCs w:val="24"/>
        </w:rPr>
        <w:t>Es ist sinnvoll zunächst den lokalen Master-Branch auf den neuesten Stand zu bringen. Dadurch wird verhindert, dass es zu Konflikten beim Merging kommt.</w:t>
      </w:r>
    </w:p>
    <w:p w14:paraId="672CB404" w14:textId="77777777" w:rsidR="00BB6B3E" w:rsidRPr="00BB6B3E" w:rsidRDefault="00BB6B3E" w:rsidP="00BB6B3E">
      <w:pPr>
        <w:rPr>
          <w:rFonts w:cs="Times New Roman"/>
          <w:szCs w:val="24"/>
          <w:lang w:val="en-US"/>
        </w:rPr>
      </w:pPr>
      <w:r w:rsidRPr="00BB6B3E">
        <w:rPr>
          <w:szCs w:val="24"/>
          <w:lang w:val="en-US"/>
        </w:rPr>
        <w:t xml:space="preserve">$ </w:t>
      </w:r>
      <w:proofErr w:type="gramStart"/>
      <w:r w:rsidRPr="00BB6B3E">
        <w:rPr>
          <w:szCs w:val="24"/>
          <w:lang w:val="en-US"/>
        </w:rPr>
        <w:t>git</w:t>
      </w:r>
      <w:proofErr w:type="gramEnd"/>
      <w:r w:rsidRPr="00BB6B3E">
        <w:rPr>
          <w:szCs w:val="24"/>
          <w:lang w:val="en-US"/>
        </w:rPr>
        <w:t xml:space="preserve"> checkout master </w:t>
      </w:r>
    </w:p>
    <w:p w14:paraId="3902F02B" w14:textId="77777777" w:rsidR="00BB6B3E" w:rsidRPr="00BB6B3E" w:rsidRDefault="00BB6B3E" w:rsidP="00BB6B3E">
      <w:pPr>
        <w:rPr>
          <w:rFonts w:cs="Times New Roman"/>
          <w:szCs w:val="24"/>
          <w:lang w:val="en-US"/>
        </w:rPr>
      </w:pPr>
      <w:r w:rsidRPr="00BB6B3E">
        <w:rPr>
          <w:szCs w:val="24"/>
          <w:lang w:val="en-US"/>
        </w:rPr>
        <w:t xml:space="preserve">$ </w:t>
      </w:r>
      <w:proofErr w:type="gramStart"/>
      <w:r w:rsidRPr="00BB6B3E">
        <w:rPr>
          <w:szCs w:val="24"/>
          <w:lang w:val="en-US"/>
        </w:rPr>
        <w:t>git</w:t>
      </w:r>
      <w:proofErr w:type="gramEnd"/>
      <w:r w:rsidRPr="00BB6B3E">
        <w:rPr>
          <w:szCs w:val="24"/>
          <w:lang w:val="en-US"/>
        </w:rPr>
        <w:t xml:space="preserve"> pull --ff-only</w:t>
      </w:r>
    </w:p>
    <w:p w14:paraId="40C47EFB" w14:textId="0B45EF24" w:rsidR="00BB6B3E" w:rsidRDefault="00BB6B3E" w:rsidP="00BB6B3E">
      <w:pPr>
        <w:rPr>
          <w:szCs w:val="24"/>
        </w:rPr>
      </w:pPr>
      <w:r w:rsidRPr="00BB6B3E">
        <w:rPr>
          <w:szCs w:val="24"/>
        </w:rPr>
        <w:t>Der letzte Befehl sorgt dafür, da</w:t>
      </w:r>
      <w:r w:rsidR="005171C2">
        <w:rPr>
          <w:szCs w:val="24"/>
        </w:rPr>
        <w:t>s</w:t>
      </w:r>
      <w:r w:rsidRPr="00BB6B3E">
        <w:rPr>
          <w:szCs w:val="24"/>
        </w:rPr>
        <w:t xml:space="preserve">s nur ein Fast-Forward-Merge erlaubt ist. Dies bedeutet, dass ein Merge abgebrochen wird, wenn lokale Änderungen vorliegen. </w:t>
      </w:r>
      <w:r w:rsidR="005171C2">
        <w:rPr>
          <w:szCs w:val="24"/>
        </w:rPr>
        <w:t>Falls</w:t>
      </w:r>
      <w:r w:rsidR="005171C2" w:rsidRPr="00BB6B3E">
        <w:rPr>
          <w:szCs w:val="24"/>
        </w:rPr>
        <w:t xml:space="preserve"> </w:t>
      </w:r>
      <w:r w:rsidRPr="00BB6B3E">
        <w:rPr>
          <w:szCs w:val="24"/>
        </w:rPr>
        <w:t>eine Fehlermeldung auftaucht, wurde höchstwahrscheinlich vorher auf dem Master-Branch gearbeitet. Diese Änderungen müssen z</w:t>
      </w:r>
      <w:r w:rsidRPr="00BB6B3E">
        <w:rPr>
          <w:szCs w:val="24"/>
        </w:rPr>
        <w:t>u</w:t>
      </w:r>
      <w:r w:rsidRPr="00BB6B3E">
        <w:rPr>
          <w:szCs w:val="24"/>
        </w:rPr>
        <w:t xml:space="preserve">nächst auf einen Feature-Branch verschoben werden, damit </w:t>
      </w:r>
      <w:r w:rsidR="005171C2">
        <w:rPr>
          <w:szCs w:val="24"/>
        </w:rPr>
        <w:t>weitergearbeitet werden</w:t>
      </w:r>
      <w:r w:rsidRPr="00BB6B3E">
        <w:rPr>
          <w:szCs w:val="24"/>
        </w:rPr>
        <w:t xml:space="preserve"> kann.</w:t>
      </w:r>
      <w:bookmarkEnd w:id="417"/>
      <w:r>
        <w:rPr>
          <w:rStyle w:val="Funotenzeichen"/>
        </w:rPr>
        <w:footnoteReference w:id="95"/>
      </w:r>
    </w:p>
    <w:p w14:paraId="4D484976" w14:textId="77777777" w:rsidR="00956C40" w:rsidRPr="00956C40" w:rsidRDefault="00956C40" w:rsidP="00956C40">
      <w:pPr>
        <w:spacing w:after="0"/>
        <w:rPr>
          <w:rFonts w:cs="Segoe UI"/>
          <w:color w:val="000000"/>
          <w:szCs w:val="24"/>
        </w:rPr>
      </w:pPr>
      <w:bookmarkStart w:id="419" w:name="_CTVK001dcfa9a4d2b98480680a5874efee93960"/>
      <w:r w:rsidRPr="00956C40">
        <w:rPr>
          <w:color w:val="000000"/>
          <w:szCs w:val="24"/>
        </w:rPr>
        <w:t>Um einen Fetaure Branch aus dem Devel</w:t>
      </w:r>
      <w:r w:rsidR="005B005B">
        <w:rPr>
          <w:color w:val="000000"/>
          <w:szCs w:val="24"/>
        </w:rPr>
        <w:t>op-Zweig zu erzeugen und mit ihm</w:t>
      </w:r>
      <w:r w:rsidRPr="00956C40">
        <w:rPr>
          <w:color w:val="000000"/>
          <w:szCs w:val="24"/>
        </w:rPr>
        <w:t xml:space="preserve"> zu arbeiten, verwendet man folgenden Befehl:</w:t>
      </w:r>
    </w:p>
    <w:p w14:paraId="69370B62" w14:textId="77777777" w:rsidR="00956C40" w:rsidRPr="00956C40" w:rsidRDefault="00956C40" w:rsidP="00956C40">
      <w:pPr>
        <w:spacing w:after="0"/>
        <w:rPr>
          <w:rFonts w:cs="Segoe UI"/>
          <w:color w:val="000000"/>
          <w:szCs w:val="24"/>
        </w:rPr>
      </w:pPr>
    </w:p>
    <w:p w14:paraId="7FBC8E6E" w14:textId="77777777" w:rsidR="00956C40" w:rsidRPr="00956C40" w:rsidRDefault="00956C40" w:rsidP="00956C40">
      <w:pPr>
        <w:spacing w:after="0"/>
        <w:rPr>
          <w:rFonts w:cs="Segoe UI"/>
          <w:color w:val="000000"/>
          <w:szCs w:val="24"/>
        </w:rPr>
      </w:pPr>
      <w:r w:rsidRPr="00956C40">
        <w:rPr>
          <w:color w:val="000000"/>
          <w:szCs w:val="24"/>
        </w:rPr>
        <w:t>$ git checkout -b &lt;Name des neuen Branches&gt; develop</w:t>
      </w:r>
    </w:p>
    <w:p w14:paraId="7FB11E5F" w14:textId="77777777" w:rsidR="00956C40" w:rsidRPr="00956C40" w:rsidRDefault="00956C40" w:rsidP="00956C40">
      <w:pPr>
        <w:spacing w:after="0"/>
        <w:rPr>
          <w:rFonts w:cs="Segoe UI"/>
          <w:color w:val="000000"/>
          <w:szCs w:val="24"/>
        </w:rPr>
      </w:pPr>
    </w:p>
    <w:p w14:paraId="48E73200" w14:textId="77777777" w:rsidR="00956C40" w:rsidRPr="00956C40" w:rsidRDefault="00956C40" w:rsidP="00956C40">
      <w:pPr>
        <w:spacing w:after="0"/>
        <w:rPr>
          <w:rFonts w:cs="Segoe UI"/>
          <w:color w:val="000000"/>
          <w:szCs w:val="24"/>
        </w:rPr>
      </w:pPr>
      <w:r w:rsidRPr="00956C40">
        <w:rPr>
          <w:color w:val="000000"/>
          <w:szCs w:val="24"/>
        </w:rPr>
        <w:t xml:space="preserve">Wenn die Arbeit im Feature-Branch vollbracht ist, muss er mit dem Develop-Zweig gemerged werden. Dabei muss man als erstes in den Develop-Zweig wechseln, also in den Zweig in den gemerged werden soll. Dies geschieht </w:t>
      </w:r>
      <w:commentRangeStart w:id="420"/>
      <w:r w:rsidRPr="00956C40">
        <w:rPr>
          <w:color w:val="000000"/>
          <w:szCs w:val="24"/>
        </w:rPr>
        <w:t>mit</w:t>
      </w:r>
      <w:commentRangeEnd w:id="420"/>
      <w:r w:rsidR="00EE4443">
        <w:rPr>
          <w:rStyle w:val="Kommentarzeichen"/>
        </w:rPr>
        <w:commentReference w:id="420"/>
      </w:r>
      <w:r w:rsidRPr="00956C40">
        <w:rPr>
          <w:color w:val="000000"/>
          <w:szCs w:val="24"/>
        </w:rPr>
        <w:t>:</w:t>
      </w:r>
    </w:p>
    <w:p w14:paraId="6875FDD8" w14:textId="77777777" w:rsidR="00956C40" w:rsidRPr="00956C40" w:rsidRDefault="00956C40" w:rsidP="00956C40">
      <w:pPr>
        <w:spacing w:after="0"/>
        <w:rPr>
          <w:rFonts w:cs="Segoe UI"/>
          <w:color w:val="000000"/>
          <w:szCs w:val="24"/>
        </w:rPr>
      </w:pPr>
    </w:p>
    <w:p w14:paraId="11982B20" w14:textId="77777777" w:rsidR="00956C40" w:rsidRPr="00956C40" w:rsidRDefault="00956C40" w:rsidP="00956C40">
      <w:pPr>
        <w:spacing w:after="0"/>
        <w:rPr>
          <w:rFonts w:cs="Segoe UI"/>
          <w:color w:val="000000"/>
          <w:szCs w:val="24"/>
        </w:rPr>
      </w:pPr>
      <w:r w:rsidRPr="00956C40">
        <w:rPr>
          <w:color w:val="000000"/>
          <w:szCs w:val="24"/>
        </w:rPr>
        <w:lastRenderedPageBreak/>
        <w:t>$ git checkout develop</w:t>
      </w:r>
    </w:p>
    <w:p w14:paraId="15BB346F" w14:textId="77777777" w:rsidR="00956C40" w:rsidRPr="00956C40" w:rsidRDefault="00956C40" w:rsidP="00956C40">
      <w:pPr>
        <w:spacing w:after="0"/>
        <w:rPr>
          <w:rFonts w:cs="Segoe UI"/>
          <w:color w:val="000000"/>
          <w:szCs w:val="24"/>
        </w:rPr>
      </w:pPr>
    </w:p>
    <w:p w14:paraId="49D73694" w14:textId="77777777" w:rsidR="00956C40" w:rsidRPr="00956C40" w:rsidRDefault="00956C40" w:rsidP="00956C40">
      <w:pPr>
        <w:spacing w:after="0"/>
        <w:rPr>
          <w:rFonts w:cs="Segoe UI"/>
          <w:color w:val="000000"/>
          <w:szCs w:val="24"/>
        </w:rPr>
      </w:pPr>
      <w:r w:rsidRPr="00956C40">
        <w:rPr>
          <w:color w:val="000000"/>
          <w:szCs w:val="24"/>
        </w:rPr>
        <w:t>Anschließend erstellt man ein Commit-Objekt und verhindert somit, dass ke</w:t>
      </w:r>
      <w:r w:rsidRPr="00956C40">
        <w:rPr>
          <w:color w:val="000000"/>
          <w:szCs w:val="24"/>
        </w:rPr>
        <w:t>i</w:t>
      </w:r>
      <w:r w:rsidRPr="00956C40">
        <w:rPr>
          <w:color w:val="000000"/>
          <w:szCs w:val="24"/>
        </w:rPr>
        <w:t>ne Informationen innerhalb der Änderungshistorie verloren gehen und all di</w:t>
      </w:r>
      <w:r w:rsidRPr="00956C40">
        <w:rPr>
          <w:color w:val="000000"/>
          <w:szCs w:val="24"/>
        </w:rPr>
        <w:t>e</w:t>
      </w:r>
      <w:r w:rsidRPr="00956C40">
        <w:rPr>
          <w:color w:val="000000"/>
          <w:szCs w:val="24"/>
        </w:rPr>
        <w:t xml:space="preserve">jenigen Commits, welche die neuen Änderungen beinhalten zusammen als Gruppe übertragen werden. </w:t>
      </w:r>
    </w:p>
    <w:p w14:paraId="6055A4B4" w14:textId="77777777" w:rsidR="00956C40" w:rsidRPr="00956C40" w:rsidRDefault="00956C40" w:rsidP="00956C40">
      <w:pPr>
        <w:spacing w:after="0"/>
        <w:rPr>
          <w:rFonts w:cs="Segoe UI"/>
          <w:color w:val="000000"/>
          <w:szCs w:val="24"/>
        </w:rPr>
      </w:pPr>
    </w:p>
    <w:p w14:paraId="509C7E88" w14:textId="77777777" w:rsidR="00956C40" w:rsidRPr="00956C40" w:rsidRDefault="00956C40" w:rsidP="00956C40">
      <w:pPr>
        <w:spacing w:after="0"/>
        <w:rPr>
          <w:rFonts w:cs="Segoe UI"/>
          <w:color w:val="000000"/>
          <w:szCs w:val="24"/>
        </w:rPr>
      </w:pPr>
      <w:r w:rsidRPr="00956C40">
        <w:rPr>
          <w:color w:val="000000"/>
          <w:szCs w:val="24"/>
        </w:rPr>
        <w:t>§ git merge --no-ff &lt;Name des Feature-Branches&gt;</w:t>
      </w:r>
    </w:p>
    <w:p w14:paraId="1EAF0BE3" w14:textId="77777777" w:rsidR="00956C40" w:rsidRPr="00956C40" w:rsidRDefault="00956C40" w:rsidP="00956C40">
      <w:pPr>
        <w:spacing w:after="0"/>
        <w:rPr>
          <w:rFonts w:cs="Segoe UI"/>
          <w:color w:val="000000"/>
          <w:szCs w:val="24"/>
        </w:rPr>
      </w:pPr>
    </w:p>
    <w:p w14:paraId="3C67CD32" w14:textId="77777777" w:rsidR="00956C40" w:rsidRPr="00956C40" w:rsidRDefault="00956C40" w:rsidP="00956C40">
      <w:pPr>
        <w:spacing w:after="0"/>
        <w:rPr>
          <w:rFonts w:cs="Segoe UI"/>
          <w:color w:val="000000"/>
          <w:szCs w:val="24"/>
        </w:rPr>
      </w:pPr>
      <w:r w:rsidRPr="00956C40">
        <w:rPr>
          <w:color w:val="000000"/>
          <w:szCs w:val="24"/>
        </w:rPr>
        <w:t>Es ist schlichtweg unmöglich durch die Änderungshistorie zu sehen, welche Commits zusammen gehören und gemeinsam ein Feature beigetragen h</w:t>
      </w:r>
      <w:r w:rsidRPr="00956C40">
        <w:rPr>
          <w:color w:val="000000"/>
          <w:szCs w:val="24"/>
        </w:rPr>
        <w:t>a</w:t>
      </w:r>
      <w:r w:rsidRPr="00956C40">
        <w:rPr>
          <w:color w:val="000000"/>
          <w:szCs w:val="24"/>
        </w:rPr>
        <w:t xml:space="preserve">ben. Dazu müsste man sich die einzelnen Protokolldaten manuell ansehen. Falls im Vorfeld zum </w:t>
      </w:r>
      <w:r w:rsidRPr="00EE4443">
        <w:rPr>
          <w:i/>
          <w:color w:val="000000"/>
          <w:szCs w:val="24"/>
        </w:rPr>
        <w:t>mergen</w:t>
      </w:r>
      <w:r w:rsidRPr="00956C40">
        <w:rPr>
          <w:color w:val="000000"/>
          <w:szCs w:val="24"/>
        </w:rPr>
        <w:t xml:space="preserve"> der obige Befehl genutzt worden ist, ist es j</w:t>
      </w:r>
      <w:r w:rsidRPr="00956C40">
        <w:rPr>
          <w:color w:val="000000"/>
          <w:szCs w:val="24"/>
        </w:rPr>
        <w:t>e</w:t>
      </w:r>
      <w:r w:rsidRPr="00956C40">
        <w:rPr>
          <w:color w:val="000000"/>
          <w:szCs w:val="24"/>
        </w:rPr>
        <w:t>doch wiederum ein Leichtes eine Gruppe von Commits, welche zusammen gehören und ein gemeinsames Feature implementiert haben, gemeinsam zu entfernen.</w:t>
      </w:r>
    </w:p>
    <w:p w14:paraId="7537C6CF" w14:textId="77777777" w:rsidR="00956C40" w:rsidRPr="00956C40" w:rsidRDefault="00956C40" w:rsidP="00956C40">
      <w:pPr>
        <w:spacing w:after="0"/>
        <w:rPr>
          <w:rFonts w:cs="Segoe UI"/>
          <w:color w:val="000000"/>
          <w:szCs w:val="24"/>
        </w:rPr>
      </w:pPr>
    </w:p>
    <w:p w14:paraId="77D2F69F" w14:textId="77777777" w:rsidR="00956C40" w:rsidRPr="00956C40" w:rsidRDefault="00956C40" w:rsidP="00956C40">
      <w:pPr>
        <w:spacing w:after="0"/>
        <w:rPr>
          <w:rFonts w:cs="Segoe UI"/>
          <w:color w:val="000000"/>
          <w:szCs w:val="24"/>
        </w:rPr>
      </w:pPr>
      <w:r w:rsidRPr="00956C40">
        <w:rPr>
          <w:color w:val="000000"/>
          <w:szCs w:val="24"/>
        </w:rPr>
        <w:t>Danach kann man den Feature-Branch löschen.</w:t>
      </w:r>
    </w:p>
    <w:p w14:paraId="734C22AD" w14:textId="77777777" w:rsidR="00956C40" w:rsidRPr="00956C40" w:rsidRDefault="00956C40" w:rsidP="00956C40">
      <w:pPr>
        <w:spacing w:after="0"/>
        <w:rPr>
          <w:rFonts w:cs="Segoe UI"/>
          <w:color w:val="000000"/>
          <w:szCs w:val="24"/>
        </w:rPr>
      </w:pPr>
    </w:p>
    <w:p w14:paraId="4ADB3CDC" w14:textId="77777777" w:rsidR="00956C40" w:rsidRPr="00956C40" w:rsidRDefault="00956C40" w:rsidP="00956C40">
      <w:pPr>
        <w:spacing w:after="0"/>
        <w:rPr>
          <w:rFonts w:cs="Segoe UI"/>
          <w:color w:val="000000"/>
          <w:szCs w:val="24"/>
        </w:rPr>
      </w:pPr>
      <w:r w:rsidRPr="00956C40">
        <w:rPr>
          <w:color w:val="000000"/>
          <w:szCs w:val="24"/>
        </w:rPr>
        <w:t>$ git branch -d &lt;Name des Feature-Branches&gt;</w:t>
      </w:r>
    </w:p>
    <w:p w14:paraId="57BAA10E" w14:textId="77777777" w:rsidR="00956C40" w:rsidRPr="00956C40" w:rsidRDefault="00956C40" w:rsidP="00956C40">
      <w:pPr>
        <w:spacing w:after="0"/>
        <w:rPr>
          <w:rFonts w:cs="Segoe UI"/>
          <w:color w:val="000000"/>
          <w:szCs w:val="24"/>
        </w:rPr>
      </w:pPr>
    </w:p>
    <w:p w14:paraId="2DC18DD3" w14:textId="77777777" w:rsidR="00956C40" w:rsidRPr="00956C40" w:rsidRDefault="00956C40" w:rsidP="00956C40">
      <w:pPr>
        <w:spacing w:after="0"/>
        <w:rPr>
          <w:rFonts w:cs="Segoe UI"/>
          <w:color w:val="000000"/>
          <w:szCs w:val="24"/>
        </w:rPr>
      </w:pPr>
      <w:r w:rsidRPr="00956C40">
        <w:rPr>
          <w:color w:val="000000"/>
          <w:szCs w:val="24"/>
        </w:rPr>
        <w:t xml:space="preserve">Als letztes werden die Änderungen in den Develop-Zweig, welcher sich auf dem </w:t>
      </w:r>
      <w:r w:rsidRPr="00EE4443">
        <w:rPr>
          <w:color w:val="000000"/>
          <w:szCs w:val="24"/>
        </w:rPr>
        <w:t>origin</w:t>
      </w:r>
      <w:r w:rsidRPr="00956C40">
        <w:rPr>
          <w:i/>
          <w:color w:val="000000"/>
          <w:szCs w:val="24"/>
        </w:rPr>
        <w:t xml:space="preserve"> </w:t>
      </w:r>
      <w:r w:rsidRPr="00956C40">
        <w:rPr>
          <w:color w:val="000000"/>
          <w:szCs w:val="24"/>
        </w:rPr>
        <w:t>befindet, übertragen.</w:t>
      </w:r>
    </w:p>
    <w:p w14:paraId="756A952A" w14:textId="77777777" w:rsidR="00956C40" w:rsidRPr="00956C40" w:rsidRDefault="00956C40" w:rsidP="00956C40">
      <w:pPr>
        <w:spacing w:after="0"/>
        <w:rPr>
          <w:rFonts w:cs="Segoe UI"/>
          <w:color w:val="000000"/>
          <w:szCs w:val="24"/>
        </w:rPr>
      </w:pPr>
    </w:p>
    <w:p w14:paraId="14E97155" w14:textId="77777777" w:rsidR="00956C40" w:rsidRDefault="00956C40" w:rsidP="00956C40">
      <w:pPr>
        <w:rPr>
          <w:color w:val="000000"/>
          <w:szCs w:val="24"/>
        </w:rPr>
      </w:pPr>
      <w:r w:rsidRPr="00956C40">
        <w:rPr>
          <w:color w:val="000000"/>
          <w:szCs w:val="24"/>
        </w:rPr>
        <w:t>$ push origin develop</w:t>
      </w:r>
      <w:bookmarkEnd w:id="419"/>
      <w:r>
        <w:rPr>
          <w:rStyle w:val="Funotenzeichen"/>
        </w:rPr>
        <w:footnoteReference w:id="96"/>
      </w:r>
    </w:p>
    <w:p w14:paraId="5AAD9422" w14:textId="77777777" w:rsidR="00E85DE7" w:rsidRPr="00E85DE7" w:rsidRDefault="00E85DE7" w:rsidP="00E85DE7">
      <w:pPr>
        <w:rPr>
          <w:rFonts w:cs="Times New Roman"/>
          <w:szCs w:val="24"/>
        </w:rPr>
      </w:pPr>
      <w:bookmarkStart w:id="422" w:name="_CTVK001722372615ef04f2090c1095b80bbe6e1"/>
      <w:r w:rsidRPr="00E85DE7">
        <w:rPr>
          <w:szCs w:val="24"/>
        </w:rPr>
        <w:t>Weil Feature-Branches oft eine kurze Lebensdauer haben, werden sie meist nur lokal angelegt. Jedoch kann es vorkommen, dass die Entwicklung eines neuen Features länger dauert, das Sichern von Zwischenergebnissen sehr wichtig ist oder dass mehrere Entwickler an einem Feature gleichzeitig en</w:t>
      </w:r>
      <w:r w:rsidRPr="00E85DE7">
        <w:rPr>
          <w:szCs w:val="24"/>
        </w:rPr>
        <w:t>t</w:t>
      </w:r>
      <w:r w:rsidRPr="00E85DE7">
        <w:rPr>
          <w:szCs w:val="24"/>
        </w:rPr>
        <w:t>wickeln. In diesen Fällen kann der Branch auch im zentralen Repository a</w:t>
      </w:r>
      <w:r w:rsidRPr="00E85DE7">
        <w:rPr>
          <w:szCs w:val="24"/>
        </w:rPr>
        <w:t>n</w:t>
      </w:r>
      <w:r w:rsidRPr="00E85DE7">
        <w:rPr>
          <w:szCs w:val="24"/>
        </w:rPr>
        <w:t>gelegt werden. Dazu benutzt man folgenden Befehl:</w:t>
      </w:r>
    </w:p>
    <w:p w14:paraId="5018B66A" w14:textId="77777777" w:rsidR="00E85DE7" w:rsidRPr="00E85DE7" w:rsidRDefault="00E85DE7" w:rsidP="00E85DE7">
      <w:pPr>
        <w:rPr>
          <w:rFonts w:cs="Times New Roman"/>
          <w:szCs w:val="24"/>
        </w:rPr>
      </w:pPr>
      <w:r w:rsidRPr="00E85DE7">
        <w:rPr>
          <w:szCs w:val="24"/>
        </w:rPr>
        <w:lastRenderedPageBreak/>
        <w:t>$ git push --set-upstream origin &lt;Name des Feature-Branch&gt;</w:t>
      </w:r>
    </w:p>
    <w:p w14:paraId="5F1AE715" w14:textId="2512371F" w:rsidR="00BB6B3E" w:rsidRDefault="00E85DE7" w:rsidP="00E85DE7">
      <w:pPr>
        <w:rPr>
          <w:color w:val="000000"/>
          <w:szCs w:val="24"/>
        </w:rPr>
      </w:pPr>
      <w:r w:rsidRPr="00E85DE7">
        <w:rPr>
          <w:szCs w:val="24"/>
        </w:rPr>
        <w:t>Durch diesen Befehl wird zeitgleich der lokale Feature-Branch mit dem zen</w:t>
      </w:r>
      <w:r w:rsidRPr="00E85DE7">
        <w:rPr>
          <w:szCs w:val="24"/>
        </w:rPr>
        <w:t>t</w:t>
      </w:r>
      <w:r w:rsidRPr="00E85DE7">
        <w:rPr>
          <w:szCs w:val="24"/>
        </w:rPr>
        <w:t>ralen Repository verknüpft.</w:t>
      </w:r>
      <w:bookmarkEnd w:id="422"/>
      <w:r>
        <w:rPr>
          <w:rStyle w:val="Funotenzeichen"/>
        </w:rPr>
        <w:footnoteReference w:id="97"/>
      </w:r>
    </w:p>
    <w:p w14:paraId="26200405" w14:textId="77777777" w:rsidR="005B005B" w:rsidRDefault="00113008" w:rsidP="00113008">
      <w:pPr>
        <w:pStyle w:val="berschrift3"/>
      </w:pPr>
      <w:bookmarkStart w:id="424" w:name="_Toc491708016"/>
      <w:r>
        <w:t>Der Release-Branch</w:t>
      </w:r>
      <w:bookmarkEnd w:id="424"/>
    </w:p>
    <w:p w14:paraId="3547032B" w14:textId="77777777" w:rsidR="00113008" w:rsidRDefault="00113008" w:rsidP="00113008"/>
    <w:p w14:paraId="005149D0" w14:textId="77777777" w:rsidR="005171C2" w:rsidRDefault="00ED5CEC" w:rsidP="00113008">
      <w:pPr>
        <w:rPr>
          <w:szCs w:val="24"/>
        </w:rPr>
      </w:pPr>
      <w:bookmarkStart w:id="425" w:name="_CTVK00174f87e2b0e2a422aa0f7e24659ce7de1"/>
      <w:r w:rsidRPr="00ED5CEC">
        <w:rPr>
          <w:szCs w:val="24"/>
        </w:rPr>
        <w:t>Wie der Name schon sagt dienen Release-Branches dafür, an den Teilen des Projektes zu arbeiten, welche kurz vor einer Veröffentlichung stehen. Sie erlauben es kleinere Fehler und notwendige Vorbereitungen zu meistern, welche immer wieder kurz vor einem Release entstehen. Durch das Erarbe</w:t>
      </w:r>
      <w:r w:rsidRPr="00ED5CEC">
        <w:rPr>
          <w:szCs w:val="24"/>
        </w:rPr>
        <w:t>i</w:t>
      </w:r>
      <w:r w:rsidRPr="00ED5CEC">
        <w:rPr>
          <w:szCs w:val="24"/>
        </w:rPr>
        <w:t>ten dieser Dinge auf einem separaten Branch wird die Arbeit auf dem Dev</w:t>
      </w:r>
      <w:r w:rsidRPr="00ED5CEC">
        <w:rPr>
          <w:szCs w:val="24"/>
        </w:rPr>
        <w:t>e</w:t>
      </w:r>
      <w:r w:rsidRPr="00ED5CEC">
        <w:rPr>
          <w:szCs w:val="24"/>
        </w:rPr>
        <w:t>lop-Zweig erleichtert damit dieser aus dem Feature-Branch neues empfa</w:t>
      </w:r>
      <w:r w:rsidRPr="00ED5CEC">
        <w:rPr>
          <w:szCs w:val="24"/>
        </w:rPr>
        <w:t>n</w:t>
      </w:r>
      <w:r w:rsidRPr="00ED5CEC">
        <w:rPr>
          <w:szCs w:val="24"/>
        </w:rPr>
        <w:t>gen und einen neuen Release durchführen kann.</w:t>
      </w:r>
    </w:p>
    <w:p w14:paraId="49896516" w14:textId="03D1B625" w:rsidR="00113008" w:rsidRDefault="00ED5CEC" w:rsidP="00113008">
      <w:pPr>
        <w:rPr>
          <w:szCs w:val="24"/>
        </w:rPr>
      </w:pPr>
      <w:r w:rsidRPr="00ED5CEC">
        <w:rPr>
          <w:szCs w:val="24"/>
        </w:rPr>
        <w:t>Der Release-Branch geht, wie schon der Feature-Branch, aus dem Develop-Zweig hervor. Er sollte sich erst dann von dem Develop-Zweig entzweigen, wenn all die vorher geforderten Eigenschaften für die nächste Veröffentl</w:t>
      </w:r>
      <w:r w:rsidRPr="00ED5CEC">
        <w:rPr>
          <w:szCs w:val="24"/>
        </w:rPr>
        <w:t>i</w:t>
      </w:r>
      <w:r w:rsidRPr="00ED5CEC">
        <w:rPr>
          <w:szCs w:val="24"/>
        </w:rPr>
        <w:t>chung bereitstehen. In dem Release-Branch werden dann die Feinheiten b</w:t>
      </w:r>
      <w:r w:rsidRPr="00ED5CEC">
        <w:rPr>
          <w:szCs w:val="24"/>
        </w:rPr>
        <w:t>e</w:t>
      </w:r>
      <w:r w:rsidRPr="00ED5CEC">
        <w:rPr>
          <w:szCs w:val="24"/>
        </w:rPr>
        <w:t>arbeitet, welche dem nächsten Release im Wege stehen. Funktionen und Eigenschaften, die nicht auf dem Release-Branch bearbeitet werden, mü</w:t>
      </w:r>
      <w:r w:rsidRPr="00ED5CEC">
        <w:rPr>
          <w:szCs w:val="24"/>
        </w:rPr>
        <w:t>s</w:t>
      </w:r>
      <w:r w:rsidRPr="00ED5CEC">
        <w:rPr>
          <w:szCs w:val="24"/>
        </w:rPr>
        <w:t>sen auf eine nächste Abzweigung warten. Nach getaner Arbeit wird der R</w:t>
      </w:r>
      <w:r w:rsidRPr="00ED5CEC">
        <w:rPr>
          <w:szCs w:val="24"/>
        </w:rPr>
        <w:t>e</w:t>
      </w:r>
      <w:r w:rsidRPr="00ED5CEC">
        <w:rPr>
          <w:szCs w:val="24"/>
        </w:rPr>
        <w:t xml:space="preserve">lease-Branch wieder mit dem Develop-Zweig zusammengeführt. Dadurch kann der Develop-Zweig letztendlich in den Master </w:t>
      </w:r>
      <w:r w:rsidRPr="00EE4443">
        <w:rPr>
          <w:i/>
          <w:szCs w:val="24"/>
        </w:rPr>
        <w:t>gemerged</w:t>
      </w:r>
      <w:r w:rsidRPr="00ED5CEC">
        <w:rPr>
          <w:szCs w:val="24"/>
        </w:rPr>
        <w:t xml:space="preserve"> und dadurch automatisch </w:t>
      </w:r>
      <w:r w:rsidR="00EE4443">
        <w:rPr>
          <w:szCs w:val="24"/>
        </w:rPr>
        <w:t>veröffentlicht</w:t>
      </w:r>
      <w:r w:rsidRPr="00ED5CEC">
        <w:rPr>
          <w:szCs w:val="24"/>
        </w:rPr>
        <w:t xml:space="preserve"> werden.</w:t>
      </w:r>
      <w:bookmarkEnd w:id="425"/>
      <w:r>
        <w:rPr>
          <w:rStyle w:val="Funotenzeichen"/>
        </w:rPr>
        <w:footnoteReference w:id="98"/>
      </w:r>
    </w:p>
    <w:p w14:paraId="36F7E37F" w14:textId="6AFCCB23" w:rsidR="00813D3A" w:rsidRDefault="00813D3A" w:rsidP="00113008">
      <w:pPr>
        <w:rPr>
          <w:szCs w:val="24"/>
        </w:rPr>
      </w:pPr>
      <w:bookmarkStart w:id="427" w:name="_CTVK0016a87bb472a8c4395ab65e3a3fae3b44b"/>
      <w:r w:rsidRPr="00813D3A">
        <w:rPr>
          <w:szCs w:val="24"/>
        </w:rPr>
        <w:t>Mit dem Erzeugen eines neuen Release-Branches wird diesem auch gleic</w:t>
      </w:r>
      <w:r w:rsidRPr="00813D3A">
        <w:rPr>
          <w:szCs w:val="24"/>
        </w:rPr>
        <w:t>h</w:t>
      </w:r>
      <w:r w:rsidRPr="00813D3A">
        <w:rPr>
          <w:szCs w:val="24"/>
        </w:rPr>
        <w:t>zeitig eine neue Versionsnummer für das neue Release zugewiesen. Durch das Zuweisen einer Versionsnummer wird auch im Vorfeld bekannt um was für eine Art von Release es sich letztendlich handelt. Nehmen wir an unser Produkt befindet sich in der Version mit der Versionsnummer 1.1.5. Der D</w:t>
      </w:r>
      <w:r w:rsidRPr="00813D3A">
        <w:rPr>
          <w:szCs w:val="24"/>
        </w:rPr>
        <w:t>e</w:t>
      </w:r>
      <w:r w:rsidRPr="00813D3A">
        <w:rPr>
          <w:szCs w:val="24"/>
        </w:rPr>
        <w:t xml:space="preserve">velop-Zweig steht für die Veröffentlichung einer neuen Version bereit. Beim Erzeugen eines neuen Release-Branches wird gleich zu Beginn eine neue </w:t>
      </w:r>
      <w:r w:rsidRPr="00813D3A">
        <w:rPr>
          <w:szCs w:val="24"/>
        </w:rPr>
        <w:lastRenderedPageBreak/>
        <w:t xml:space="preserve">Versionsnummer vergeben, z.B. 1.2. Dadurch wird klar ob es sich um einen </w:t>
      </w:r>
      <w:r w:rsidR="005171C2">
        <w:rPr>
          <w:szCs w:val="24"/>
        </w:rPr>
        <w:t>größeren</w:t>
      </w:r>
      <w:r w:rsidR="005171C2" w:rsidRPr="00813D3A">
        <w:rPr>
          <w:szCs w:val="24"/>
        </w:rPr>
        <w:t xml:space="preserve"> </w:t>
      </w:r>
      <w:r w:rsidRPr="00813D3A">
        <w:rPr>
          <w:szCs w:val="24"/>
        </w:rPr>
        <w:t>oder einen kleineren Release handelt.</w:t>
      </w:r>
      <w:bookmarkEnd w:id="427"/>
      <w:r>
        <w:rPr>
          <w:rStyle w:val="Funotenzeichen"/>
        </w:rPr>
        <w:footnoteReference w:id="99"/>
      </w:r>
    </w:p>
    <w:p w14:paraId="5EDF5394" w14:textId="77777777" w:rsidR="00BE6DA4" w:rsidRPr="00BE6DA4" w:rsidRDefault="00BE6DA4" w:rsidP="00BE6DA4">
      <w:pPr>
        <w:rPr>
          <w:rFonts w:cs="Segoe UI"/>
          <w:szCs w:val="24"/>
        </w:rPr>
      </w:pPr>
      <w:bookmarkStart w:id="429" w:name="_CTVK001f247f480c0a1450ea18b284af115d374"/>
      <w:r w:rsidRPr="00BE6DA4">
        <w:rPr>
          <w:szCs w:val="24"/>
        </w:rPr>
        <w:t>Zunächst wird ein neuer Branch aus dem Develop-Zweig erstellt und in di</w:t>
      </w:r>
      <w:r w:rsidRPr="00BE6DA4">
        <w:rPr>
          <w:szCs w:val="24"/>
        </w:rPr>
        <w:t>e</w:t>
      </w:r>
      <w:r w:rsidRPr="00BE6DA4">
        <w:rPr>
          <w:szCs w:val="24"/>
        </w:rPr>
        <w:t>sen gewechselt.</w:t>
      </w:r>
    </w:p>
    <w:p w14:paraId="389649CE" w14:textId="77777777" w:rsidR="00BE6DA4" w:rsidRPr="00BE6DA4" w:rsidRDefault="00BE6DA4" w:rsidP="00BE6DA4">
      <w:pPr>
        <w:rPr>
          <w:rFonts w:cs="Segoe UI"/>
          <w:szCs w:val="24"/>
          <w:lang w:val="en-US"/>
        </w:rPr>
      </w:pPr>
      <w:r w:rsidRPr="00BE6DA4">
        <w:rPr>
          <w:szCs w:val="24"/>
          <w:lang w:val="en-US"/>
        </w:rPr>
        <w:t xml:space="preserve">$ </w:t>
      </w:r>
      <w:proofErr w:type="gramStart"/>
      <w:r w:rsidRPr="00BE6DA4">
        <w:rPr>
          <w:szCs w:val="24"/>
          <w:lang w:val="en-US"/>
        </w:rPr>
        <w:t>git</w:t>
      </w:r>
      <w:proofErr w:type="gramEnd"/>
      <w:r w:rsidRPr="00BE6DA4">
        <w:rPr>
          <w:szCs w:val="24"/>
          <w:lang w:val="en-US"/>
        </w:rPr>
        <w:t xml:space="preserve"> checkout -b &lt;Name des Branches&gt; develop</w:t>
      </w:r>
    </w:p>
    <w:p w14:paraId="789A3308" w14:textId="77777777" w:rsidR="00BE6DA4" w:rsidRPr="00BE6DA4" w:rsidRDefault="00BE6DA4" w:rsidP="00BE6DA4">
      <w:pPr>
        <w:rPr>
          <w:rFonts w:cs="Segoe UI"/>
          <w:szCs w:val="24"/>
        </w:rPr>
      </w:pPr>
      <w:r w:rsidRPr="00BE6DA4">
        <w:rPr>
          <w:szCs w:val="24"/>
        </w:rPr>
        <w:t>In diesem Fall ist es sinvoll auch gleich die Versionnummer in den Namen des Branches einzutragen. Beispielsweise könnte der Befehl dann so auss</w:t>
      </w:r>
      <w:r w:rsidRPr="00BE6DA4">
        <w:rPr>
          <w:szCs w:val="24"/>
        </w:rPr>
        <w:t>e</w:t>
      </w:r>
      <w:r w:rsidRPr="00BE6DA4">
        <w:rPr>
          <w:szCs w:val="24"/>
        </w:rPr>
        <w:t>hen:</w:t>
      </w:r>
    </w:p>
    <w:p w14:paraId="4EA4B9E2" w14:textId="77777777" w:rsidR="00BE6DA4" w:rsidRPr="00BE6DA4" w:rsidRDefault="00BE6DA4" w:rsidP="00BE6DA4">
      <w:pPr>
        <w:rPr>
          <w:rFonts w:cs="Segoe UI"/>
          <w:szCs w:val="24"/>
        </w:rPr>
      </w:pPr>
      <w:r w:rsidRPr="00BE6DA4">
        <w:rPr>
          <w:szCs w:val="24"/>
        </w:rPr>
        <w:t>$ git checkout -b release-1.2 develop</w:t>
      </w:r>
    </w:p>
    <w:p w14:paraId="207BF63C" w14:textId="77777777" w:rsidR="00BE6DA4" w:rsidRPr="00BE6DA4" w:rsidRDefault="00BE6DA4" w:rsidP="00BE6DA4">
      <w:pPr>
        <w:rPr>
          <w:rFonts w:cs="Segoe UI"/>
          <w:szCs w:val="24"/>
        </w:rPr>
      </w:pPr>
      <w:r w:rsidRPr="00BE6DA4">
        <w:rPr>
          <w:szCs w:val="24"/>
        </w:rPr>
        <w:t>Nachdem der Zweig erstellt und in ihn gewechselt wurde, muss ihm die en</w:t>
      </w:r>
      <w:r w:rsidRPr="00BE6DA4">
        <w:rPr>
          <w:szCs w:val="24"/>
        </w:rPr>
        <w:t>t</w:t>
      </w:r>
      <w:r w:rsidRPr="00BE6DA4">
        <w:rPr>
          <w:szCs w:val="24"/>
        </w:rPr>
        <w:t xml:space="preserve">sprechende Versionsnummer nun noch zugewiesen werden. Dies geschieht mit dem Befehl </w:t>
      </w:r>
      <w:r w:rsidRPr="00BE6DA4">
        <w:rPr>
          <w:i/>
          <w:szCs w:val="24"/>
        </w:rPr>
        <w:t>bump</w:t>
      </w:r>
      <w:r w:rsidRPr="00BE6DA4">
        <w:rPr>
          <w:szCs w:val="24"/>
        </w:rPr>
        <w:t>.</w:t>
      </w:r>
    </w:p>
    <w:p w14:paraId="4EA21B30" w14:textId="77777777" w:rsidR="00BE6DA4" w:rsidRPr="00BE6DA4" w:rsidRDefault="00BE6DA4" w:rsidP="00BE6DA4">
      <w:pPr>
        <w:rPr>
          <w:rFonts w:cs="Segoe UI"/>
          <w:szCs w:val="24"/>
        </w:rPr>
      </w:pPr>
      <w:r w:rsidRPr="00BE6DA4">
        <w:rPr>
          <w:szCs w:val="24"/>
        </w:rPr>
        <w:t xml:space="preserve">$ ./bump-version.sh 1.2 </w:t>
      </w:r>
    </w:p>
    <w:p w14:paraId="3BF9CD8A" w14:textId="592A75B7" w:rsidR="00BE6DA4" w:rsidRPr="00BE6DA4" w:rsidRDefault="00BE6DA4" w:rsidP="00BE6DA4">
      <w:pPr>
        <w:rPr>
          <w:rFonts w:cs="Segoe UI"/>
          <w:szCs w:val="24"/>
        </w:rPr>
      </w:pPr>
      <w:r w:rsidRPr="00BE6DA4">
        <w:rPr>
          <w:szCs w:val="24"/>
        </w:rPr>
        <w:t>Dadurch werden einige Dateien verändert, um auf die neue Version zu ve</w:t>
      </w:r>
      <w:r w:rsidRPr="00BE6DA4">
        <w:rPr>
          <w:szCs w:val="24"/>
        </w:rPr>
        <w:t>r</w:t>
      </w:r>
      <w:r w:rsidRPr="00BE6DA4">
        <w:rPr>
          <w:szCs w:val="24"/>
        </w:rPr>
        <w:t xml:space="preserve">weisen. Die neue Versionsnummer wird dadurch auch </w:t>
      </w:r>
      <w:r w:rsidRPr="00454320">
        <w:rPr>
          <w:i/>
          <w:szCs w:val="24"/>
        </w:rPr>
        <w:t>comitte</w:t>
      </w:r>
      <w:r w:rsidR="00454320" w:rsidRPr="00454320">
        <w:rPr>
          <w:i/>
          <w:szCs w:val="24"/>
        </w:rPr>
        <w:t>t</w:t>
      </w:r>
      <w:r w:rsidRPr="00BE6DA4">
        <w:rPr>
          <w:szCs w:val="24"/>
        </w:rPr>
        <w:t>. Dieser Zweig existiert dann solange bis eine offizielle Veröffentlichung der Version stattfi</w:t>
      </w:r>
      <w:r w:rsidRPr="00BE6DA4">
        <w:rPr>
          <w:szCs w:val="24"/>
        </w:rPr>
        <w:t>n</w:t>
      </w:r>
      <w:r w:rsidRPr="00BE6DA4">
        <w:rPr>
          <w:szCs w:val="24"/>
        </w:rPr>
        <w:t>det. Wie schon erwähnt dient dieser Zweig eher dem Bugfixing. Er ist nicht dafür gedacht neue und große Änderungen zu implementieren.</w:t>
      </w:r>
      <w:r w:rsidRPr="00BE6DA4">
        <w:rPr>
          <w:szCs w:val="24"/>
        </w:rPr>
        <w:br/>
        <w:t xml:space="preserve">Um schlussendlich </w:t>
      </w:r>
      <w:r w:rsidR="00454320">
        <w:rPr>
          <w:szCs w:val="24"/>
        </w:rPr>
        <w:t>veröffentlichen</w:t>
      </w:r>
      <w:r w:rsidRPr="00BE6DA4">
        <w:rPr>
          <w:szCs w:val="24"/>
        </w:rPr>
        <w:t xml:space="preserve"> zu können sind einige Schritte notwendig. Als er</w:t>
      </w:r>
      <w:r w:rsidRPr="00BE6DA4">
        <w:rPr>
          <w:szCs w:val="24"/>
        </w:rPr>
        <w:t>s</w:t>
      </w:r>
      <w:r w:rsidRPr="00BE6DA4">
        <w:rPr>
          <w:szCs w:val="24"/>
        </w:rPr>
        <w:t xml:space="preserve">tes muss </w:t>
      </w:r>
      <w:r w:rsidR="00454320">
        <w:rPr>
          <w:szCs w:val="24"/>
        </w:rPr>
        <w:t>man den Release-Branch mit dem M</w:t>
      </w:r>
      <w:r w:rsidRPr="00BE6DA4">
        <w:rPr>
          <w:szCs w:val="24"/>
        </w:rPr>
        <w:t>aster zusammenfüh</w:t>
      </w:r>
      <w:r w:rsidR="00454320">
        <w:rPr>
          <w:szCs w:val="24"/>
        </w:rPr>
        <w:t xml:space="preserve">ren. Dazu muss man erst in den </w:t>
      </w:r>
      <w:commentRangeStart w:id="430"/>
      <w:r w:rsidR="00454320">
        <w:rPr>
          <w:szCs w:val="24"/>
        </w:rPr>
        <w:t>M</w:t>
      </w:r>
      <w:r w:rsidRPr="00BE6DA4">
        <w:rPr>
          <w:szCs w:val="24"/>
        </w:rPr>
        <w:t xml:space="preserve">aster </w:t>
      </w:r>
      <w:commentRangeEnd w:id="430"/>
      <w:r w:rsidR="00454320">
        <w:rPr>
          <w:rStyle w:val="Kommentarzeichen"/>
        </w:rPr>
        <w:commentReference w:id="430"/>
      </w:r>
      <w:r w:rsidRPr="00BE6DA4">
        <w:rPr>
          <w:szCs w:val="24"/>
        </w:rPr>
        <w:t>wechseln.</w:t>
      </w:r>
    </w:p>
    <w:p w14:paraId="794EFD72" w14:textId="77777777" w:rsidR="00BE6DA4" w:rsidRPr="00BE6DA4" w:rsidRDefault="00BE6DA4" w:rsidP="00BE6DA4">
      <w:pPr>
        <w:rPr>
          <w:rFonts w:cs="Segoe UI"/>
          <w:szCs w:val="24"/>
        </w:rPr>
      </w:pPr>
      <w:r w:rsidRPr="00BE6DA4">
        <w:rPr>
          <w:szCs w:val="24"/>
        </w:rPr>
        <w:t>$ git checkout master</w:t>
      </w:r>
    </w:p>
    <w:p w14:paraId="665E0835" w14:textId="77777777" w:rsidR="00BE6DA4" w:rsidRPr="00BE6DA4" w:rsidRDefault="00841DE8" w:rsidP="00BE6DA4">
      <w:pPr>
        <w:rPr>
          <w:rFonts w:cs="Segoe UI"/>
          <w:szCs w:val="24"/>
        </w:rPr>
      </w:pPr>
      <w:r>
        <w:rPr>
          <w:szCs w:val="24"/>
        </w:rPr>
        <w:t>Alles was auf dem M</w:t>
      </w:r>
      <w:r w:rsidR="00BE6DA4" w:rsidRPr="00BE6DA4">
        <w:rPr>
          <w:szCs w:val="24"/>
        </w:rPr>
        <w:t xml:space="preserve">aster landet wird auch veröffentlicht. </w:t>
      </w:r>
    </w:p>
    <w:p w14:paraId="406DB497" w14:textId="77777777" w:rsidR="00BE6DA4" w:rsidRPr="00BE6DA4" w:rsidRDefault="00BE6DA4" w:rsidP="00BE6DA4">
      <w:pPr>
        <w:rPr>
          <w:rFonts w:cs="Segoe UI"/>
          <w:szCs w:val="24"/>
          <w:lang w:val="en-US"/>
        </w:rPr>
      </w:pPr>
      <w:r w:rsidRPr="00BE6DA4">
        <w:rPr>
          <w:szCs w:val="24"/>
          <w:lang w:val="en-US"/>
        </w:rPr>
        <w:t xml:space="preserve">$ </w:t>
      </w:r>
      <w:proofErr w:type="gramStart"/>
      <w:r w:rsidRPr="00BE6DA4">
        <w:rPr>
          <w:szCs w:val="24"/>
          <w:lang w:val="en-US"/>
        </w:rPr>
        <w:t>git</w:t>
      </w:r>
      <w:proofErr w:type="gramEnd"/>
      <w:r w:rsidRPr="00BE6DA4">
        <w:rPr>
          <w:szCs w:val="24"/>
          <w:lang w:val="en-US"/>
        </w:rPr>
        <w:t xml:space="preserve"> merge --no-ff release-1.2</w:t>
      </w:r>
    </w:p>
    <w:p w14:paraId="4BB5EECE" w14:textId="1CB064B3" w:rsidR="00BE6DA4" w:rsidRPr="00BE6DA4" w:rsidRDefault="00454320" w:rsidP="00BE6DA4">
      <w:pPr>
        <w:rPr>
          <w:rFonts w:cs="Segoe UI"/>
          <w:szCs w:val="24"/>
        </w:rPr>
      </w:pPr>
      <w:r>
        <w:rPr>
          <w:szCs w:val="24"/>
        </w:rPr>
        <w:lastRenderedPageBreak/>
        <w:t>Als nächstes muss dieser C</w:t>
      </w:r>
      <w:r w:rsidR="00BE6DA4" w:rsidRPr="00BE6DA4">
        <w:rPr>
          <w:szCs w:val="24"/>
        </w:rPr>
        <w:t xml:space="preserve">ommit durch einen </w:t>
      </w:r>
      <w:r w:rsidR="00BE6DA4" w:rsidRPr="00BE6DA4">
        <w:rPr>
          <w:i/>
          <w:szCs w:val="24"/>
        </w:rPr>
        <w:t xml:space="preserve">tag </w:t>
      </w:r>
      <w:r w:rsidR="00BE6DA4" w:rsidRPr="00BE6DA4">
        <w:rPr>
          <w:szCs w:val="24"/>
        </w:rPr>
        <w:t>gekennzeichnet werden, damit später aus der Änderungshistor</w:t>
      </w:r>
      <w:r>
        <w:rPr>
          <w:szCs w:val="24"/>
        </w:rPr>
        <w:t>ie ersichtlich wird wie dieser C</w:t>
      </w:r>
      <w:r w:rsidR="00BE6DA4" w:rsidRPr="00BE6DA4">
        <w:rPr>
          <w:szCs w:val="24"/>
        </w:rPr>
        <w:t>ommit z</w:t>
      </w:r>
      <w:r w:rsidR="00BE6DA4" w:rsidRPr="00BE6DA4">
        <w:rPr>
          <w:szCs w:val="24"/>
        </w:rPr>
        <w:t>u</w:t>
      </w:r>
      <w:r w:rsidR="00BE6DA4" w:rsidRPr="00BE6DA4">
        <w:rPr>
          <w:szCs w:val="24"/>
        </w:rPr>
        <w:t>geordnet werden kann.</w:t>
      </w:r>
    </w:p>
    <w:p w14:paraId="1D972889" w14:textId="77777777" w:rsidR="00BE6DA4" w:rsidRPr="00BE6DA4" w:rsidRDefault="00BE6DA4" w:rsidP="00BE6DA4">
      <w:pPr>
        <w:rPr>
          <w:rFonts w:cs="Segoe UI"/>
          <w:szCs w:val="24"/>
        </w:rPr>
      </w:pPr>
      <w:r w:rsidRPr="00BE6DA4">
        <w:rPr>
          <w:szCs w:val="24"/>
        </w:rPr>
        <w:t>$ git tag -a 1.2</w:t>
      </w:r>
    </w:p>
    <w:p w14:paraId="4AFABF20" w14:textId="7D53596D" w:rsidR="00BE6DA4" w:rsidRPr="00BE6DA4" w:rsidRDefault="00BE6DA4" w:rsidP="00BE6DA4">
      <w:pPr>
        <w:rPr>
          <w:rFonts w:cs="Segoe UI"/>
          <w:szCs w:val="24"/>
        </w:rPr>
      </w:pPr>
      <w:r w:rsidRPr="00BE6DA4">
        <w:rPr>
          <w:szCs w:val="24"/>
        </w:rPr>
        <w:t>D</w:t>
      </w:r>
      <w:r w:rsidR="005832AD">
        <w:rPr>
          <w:szCs w:val="24"/>
        </w:rPr>
        <w:t>as</w:t>
      </w:r>
      <w:r w:rsidRPr="00BE6DA4">
        <w:rPr>
          <w:szCs w:val="24"/>
        </w:rPr>
        <w:t xml:space="preserve"> Release </w:t>
      </w:r>
      <w:r w:rsidR="005832AD">
        <w:rPr>
          <w:szCs w:val="24"/>
        </w:rPr>
        <w:t>wurde durchgeführt</w:t>
      </w:r>
      <w:r w:rsidRPr="00BE6DA4">
        <w:rPr>
          <w:szCs w:val="24"/>
        </w:rPr>
        <w:t xml:space="preserve"> und </w:t>
      </w:r>
      <w:r w:rsidR="005832AD">
        <w:rPr>
          <w:szCs w:val="24"/>
        </w:rPr>
        <w:t xml:space="preserve">ist </w:t>
      </w:r>
      <w:r w:rsidRPr="00BE6DA4">
        <w:rPr>
          <w:szCs w:val="24"/>
        </w:rPr>
        <w:t>für die Zukunft gekennzeichnet.</w:t>
      </w:r>
    </w:p>
    <w:p w14:paraId="108300AD" w14:textId="77777777" w:rsidR="00BE6DA4" w:rsidRPr="00BE6DA4" w:rsidRDefault="00BE6DA4" w:rsidP="00BE6DA4">
      <w:pPr>
        <w:rPr>
          <w:rFonts w:cs="Segoe UI"/>
          <w:szCs w:val="24"/>
        </w:rPr>
      </w:pPr>
      <w:r w:rsidRPr="00BE6DA4">
        <w:rPr>
          <w:szCs w:val="24"/>
        </w:rPr>
        <w:t xml:space="preserve">Um die in dem Release-Branch gemachten Änderungen nicht zu verlieren, muss dieser wieder mit dem Develop-Zweig zusammengeführt werden, aus dem er hervorgegangen ist. </w:t>
      </w:r>
    </w:p>
    <w:p w14:paraId="0CBD9C5B" w14:textId="77777777" w:rsidR="00BE6DA4" w:rsidRPr="00BE6DA4" w:rsidRDefault="00BE6DA4" w:rsidP="00BE6DA4">
      <w:pPr>
        <w:rPr>
          <w:rFonts w:cs="Segoe UI"/>
          <w:szCs w:val="24"/>
          <w:lang w:val="en-US"/>
        </w:rPr>
      </w:pPr>
      <w:r w:rsidRPr="00BE6DA4">
        <w:rPr>
          <w:szCs w:val="24"/>
          <w:lang w:val="en-US"/>
        </w:rPr>
        <w:t xml:space="preserve">$ </w:t>
      </w:r>
      <w:proofErr w:type="gramStart"/>
      <w:r w:rsidRPr="00BE6DA4">
        <w:rPr>
          <w:szCs w:val="24"/>
          <w:lang w:val="en-US"/>
        </w:rPr>
        <w:t>git</w:t>
      </w:r>
      <w:proofErr w:type="gramEnd"/>
      <w:r w:rsidRPr="00BE6DA4">
        <w:rPr>
          <w:szCs w:val="24"/>
          <w:lang w:val="en-US"/>
        </w:rPr>
        <w:t xml:space="preserve"> checkout develop</w:t>
      </w:r>
    </w:p>
    <w:p w14:paraId="612408AD" w14:textId="77777777" w:rsidR="00BE6DA4" w:rsidRPr="00BE6DA4" w:rsidRDefault="00BE6DA4" w:rsidP="00BE6DA4">
      <w:pPr>
        <w:rPr>
          <w:rFonts w:cs="Segoe UI"/>
          <w:szCs w:val="24"/>
          <w:lang w:val="en-US"/>
        </w:rPr>
      </w:pPr>
      <w:r w:rsidRPr="00BE6DA4">
        <w:rPr>
          <w:szCs w:val="24"/>
          <w:lang w:val="en-US"/>
        </w:rPr>
        <w:t xml:space="preserve">$ </w:t>
      </w:r>
      <w:proofErr w:type="gramStart"/>
      <w:r w:rsidRPr="00BE6DA4">
        <w:rPr>
          <w:szCs w:val="24"/>
          <w:lang w:val="en-US"/>
        </w:rPr>
        <w:t>git</w:t>
      </w:r>
      <w:proofErr w:type="gramEnd"/>
      <w:r w:rsidRPr="00BE6DA4">
        <w:rPr>
          <w:szCs w:val="24"/>
          <w:lang w:val="en-US"/>
        </w:rPr>
        <w:t xml:space="preserve"> merge --no-ff release-1.2</w:t>
      </w:r>
    </w:p>
    <w:p w14:paraId="3E6DC8D6" w14:textId="77777777" w:rsidR="00BE6DA4" w:rsidRPr="00BE6DA4" w:rsidRDefault="00BE6DA4" w:rsidP="00BE6DA4">
      <w:pPr>
        <w:rPr>
          <w:rFonts w:cs="Segoe UI"/>
          <w:szCs w:val="24"/>
        </w:rPr>
      </w:pPr>
      <w:r w:rsidRPr="00BE6DA4">
        <w:rPr>
          <w:szCs w:val="24"/>
        </w:rPr>
        <w:t>Jetzt sind wir mit dem Release durch und können den Release-Branch l</w:t>
      </w:r>
      <w:r w:rsidRPr="00BE6DA4">
        <w:rPr>
          <w:szCs w:val="24"/>
        </w:rPr>
        <w:t>ö</w:t>
      </w:r>
      <w:r w:rsidRPr="00BE6DA4">
        <w:rPr>
          <w:szCs w:val="24"/>
        </w:rPr>
        <w:t>schen, da er nicht mehr gebraucht wird.</w:t>
      </w:r>
    </w:p>
    <w:p w14:paraId="14BE9A7A" w14:textId="77777777" w:rsidR="00BE6DA4" w:rsidRDefault="00BE6DA4" w:rsidP="00BE6DA4">
      <w:pPr>
        <w:rPr>
          <w:szCs w:val="24"/>
        </w:rPr>
      </w:pPr>
      <w:r w:rsidRPr="00BE6DA4">
        <w:rPr>
          <w:szCs w:val="24"/>
        </w:rPr>
        <w:t>$ git branch -d release-1.2</w:t>
      </w:r>
      <w:bookmarkEnd w:id="429"/>
      <w:r>
        <w:rPr>
          <w:rStyle w:val="Funotenzeichen"/>
        </w:rPr>
        <w:footnoteReference w:id="100"/>
      </w:r>
    </w:p>
    <w:p w14:paraId="6F3900E6" w14:textId="77777777" w:rsidR="00BD3CC1" w:rsidRDefault="00BD3CC1" w:rsidP="00BD3CC1">
      <w:pPr>
        <w:pStyle w:val="berschrift3"/>
      </w:pPr>
      <w:bookmarkStart w:id="432" w:name="_Toc491708017"/>
      <w:r>
        <w:t>Der Hotfix-Branch</w:t>
      </w:r>
      <w:bookmarkEnd w:id="432"/>
    </w:p>
    <w:p w14:paraId="78E47BCD" w14:textId="77777777" w:rsidR="00BD3CC1" w:rsidRDefault="00BD3CC1" w:rsidP="00BD3CC1"/>
    <w:p w14:paraId="706E583D" w14:textId="77777777" w:rsidR="008A7929" w:rsidRDefault="008A7929" w:rsidP="00BD3CC1">
      <w:pPr>
        <w:rPr>
          <w:szCs w:val="24"/>
        </w:rPr>
      </w:pPr>
      <w:bookmarkStart w:id="433" w:name="_CTVK001a49d896619da4a628d7973f7973607e4"/>
      <w:r w:rsidRPr="008A7929">
        <w:rPr>
          <w:szCs w:val="24"/>
        </w:rPr>
        <w:t>Hotfix-Branches ähneln sich in ihrem Sinn und Zweck den Release-Branches. Hotfix-Branches sind ebenfalls dazu gedacht, bevorstehende R</w:t>
      </w:r>
      <w:r w:rsidRPr="008A7929">
        <w:rPr>
          <w:szCs w:val="24"/>
        </w:rPr>
        <w:t>e</w:t>
      </w:r>
      <w:r w:rsidRPr="008A7929">
        <w:rPr>
          <w:szCs w:val="24"/>
        </w:rPr>
        <w:t>leases zu unterstützen oder vorzubereiten. Der Unterschied zwischen diesen beiden Zweigen ist allerdings, dass der Hotfix-Branch aus einer Notsituation heraus entsteht. Bei einem fehlerhaften Zustand des Produkts, wird ein ne</w:t>
      </w:r>
      <w:r w:rsidRPr="008A7929">
        <w:rPr>
          <w:szCs w:val="24"/>
        </w:rPr>
        <w:t>u</w:t>
      </w:r>
      <w:r w:rsidRPr="008A7929">
        <w:rPr>
          <w:szCs w:val="24"/>
        </w:rPr>
        <w:t>er Branch gebildet, um diese neu entdeckten Fehler so schnell wie möglich zu beheben. Dieser neue Branch entstammt nicht wie die anderen aus dem Develop-Zweig, sondern entsteht aus dem Master heraus. Dadurch ist es möglich auf dem Develop-Zweig ungehindert weiter zu arbeiten während a</w:t>
      </w:r>
      <w:r w:rsidRPr="008A7929">
        <w:rPr>
          <w:szCs w:val="24"/>
        </w:rPr>
        <w:t>n</w:t>
      </w:r>
      <w:r w:rsidRPr="008A7929">
        <w:rPr>
          <w:szCs w:val="24"/>
        </w:rPr>
        <w:t>dere Teammitglieder, die neu entdeckten Fehler rasch beheben können.</w:t>
      </w:r>
      <w:bookmarkEnd w:id="433"/>
      <w:r>
        <w:rPr>
          <w:rStyle w:val="Funotenzeichen"/>
        </w:rPr>
        <w:footnoteReference w:id="101"/>
      </w:r>
    </w:p>
    <w:p w14:paraId="1D7B572D" w14:textId="77777777" w:rsidR="00841DE8" w:rsidRPr="00841DE8" w:rsidRDefault="00841DE8" w:rsidP="00841DE8">
      <w:pPr>
        <w:rPr>
          <w:rFonts w:cs="Times New Roman"/>
          <w:szCs w:val="24"/>
        </w:rPr>
      </w:pPr>
      <w:bookmarkStart w:id="435" w:name="_CTVK001ec84e181c76f459590e1724f7ea97b20"/>
      <w:r w:rsidRPr="00841DE8">
        <w:rPr>
          <w:szCs w:val="24"/>
        </w:rPr>
        <w:t>$ git checkout -b hotfix-&lt;Versionsnummer&gt; master</w:t>
      </w:r>
    </w:p>
    <w:p w14:paraId="1FCC29F9" w14:textId="77777777" w:rsidR="00841DE8" w:rsidRPr="00841DE8" w:rsidRDefault="00841DE8" w:rsidP="00841DE8">
      <w:pPr>
        <w:rPr>
          <w:rFonts w:cs="Times New Roman"/>
          <w:szCs w:val="24"/>
        </w:rPr>
      </w:pPr>
      <w:r w:rsidRPr="00841DE8">
        <w:rPr>
          <w:szCs w:val="24"/>
        </w:rPr>
        <w:lastRenderedPageBreak/>
        <w:t xml:space="preserve">Die entsprechende Versionsnummer muss nun dem Branch zugewiesen werden. </w:t>
      </w:r>
    </w:p>
    <w:p w14:paraId="7672FA03" w14:textId="77777777" w:rsidR="00841DE8" w:rsidRPr="00841DE8" w:rsidRDefault="00841DE8" w:rsidP="00841DE8">
      <w:pPr>
        <w:rPr>
          <w:rFonts w:cs="Times New Roman"/>
          <w:szCs w:val="24"/>
        </w:rPr>
      </w:pPr>
      <w:r w:rsidRPr="00841DE8">
        <w:rPr>
          <w:szCs w:val="24"/>
        </w:rPr>
        <w:t>$ ./bump-version.sh &lt;Versionsnummer&gt;</w:t>
      </w:r>
    </w:p>
    <w:p w14:paraId="33EE4D03" w14:textId="77777777" w:rsidR="00841DE8" w:rsidRPr="00841DE8" w:rsidRDefault="00841DE8" w:rsidP="00841DE8">
      <w:pPr>
        <w:rPr>
          <w:rFonts w:cs="Times New Roman"/>
          <w:szCs w:val="24"/>
        </w:rPr>
      </w:pPr>
      <w:r w:rsidRPr="00841DE8">
        <w:rPr>
          <w:szCs w:val="24"/>
        </w:rPr>
        <w:t>Nachdem die Fehler behoben wurden, werden die Änderungen comitted.</w:t>
      </w:r>
    </w:p>
    <w:p w14:paraId="580D32BF" w14:textId="77777777" w:rsidR="00841DE8" w:rsidRPr="00841DE8" w:rsidRDefault="00841DE8" w:rsidP="00841DE8">
      <w:pPr>
        <w:rPr>
          <w:rFonts w:cs="Times New Roman"/>
          <w:szCs w:val="24"/>
        </w:rPr>
      </w:pPr>
      <w:r w:rsidRPr="00841DE8">
        <w:rPr>
          <w:szCs w:val="24"/>
        </w:rPr>
        <w:t>$ git commit -m</w:t>
      </w:r>
    </w:p>
    <w:p w14:paraId="0D60AE3E" w14:textId="6A9BC485" w:rsidR="008A7929" w:rsidRDefault="00841DE8" w:rsidP="00841DE8">
      <w:pPr>
        <w:rPr>
          <w:szCs w:val="24"/>
        </w:rPr>
      </w:pPr>
      <w:r w:rsidRPr="00841DE8">
        <w:rPr>
          <w:szCs w:val="24"/>
        </w:rPr>
        <w:t>Anschließend wird der Hotfix-Branch zurück in den Master gemerged aber auch in den Develop-Zweig. Dadurch wird sichergestellt, dass die Fehler</w:t>
      </w:r>
      <w:r w:rsidR="004379EB">
        <w:rPr>
          <w:szCs w:val="24"/>
        </w:rPr>
        <w:t xml:space="preserve"> im neuen Release ebenfalls behoben sind</w:t>
      </w:r>
      <w:r w:rsidRPr="00841DE8">
        <w:rPr>
          <w:szCs w:val="24"/>
        </w:rPr>
        <w:t>.</w:t>
      </w:r>
      <w:bookmarkEnd w:id="435"/>
      <w:r>
        <w:rPr>
          <w:rStyle w:val="Funotenzeichen"/>
        </w:rPr>
        <w:footnoteReference w:id="102"/>
      </w:r>
    </w:p>
    <w:p w14:paraId="510946BB" w14:textId="74CF0EA9" w:rsidR="004B2CAC" w:rsidRDefault="004B2CAC" w:rsidP="00841DE8">
      <w:pPr>
        <w:rPr>
          <w:szCs w:val="24"/>
        </w:rPr>
      </w:pPr>
      <w:bookmarkStart w:id="437" w:name="_CTVK001d0bbe6b90f0447dfb02373254e2051da"/>
      <w:r w:rsidRPr="004B2CAC">
        <w:rPr>
          <w:szCs w:val="24"/>
        </w:rPr>
        <w:t xml:space="preserve">Falls während dieses gesamten Vorgangs ein Release-Branch existiert, müssen die Änderungen aus dem Hotfix in den Release-Branch </w:t>
      </w:r>
      <w:r w:rsidRPr="00454320">
        <w:rPr>
          <w:i/>
          <w:szCs w:val="24"/>
        </w:rPr>
        <w:t>gemerged</w:t>
      </w:r>
      <w:r w:rsidRPr="004B2CAC">
        <w:rPr>
          <w:szCs w:val="24"/>
        </w:rPr>
        <w:t xml:space="preserve"> werden. Da dieser wiederum mit dem Develop-Zweig zusammengeführt wird, werden die Verbesserungen schlussendlich im neuen Release landen. Dies ist jedoch </w:t>
      </w:r>
      <w:r w:rsidR="004379EB">
        <w:rPr>
          <w:szCs w:val="24"/>
        </w:rPr>
        <w:t>s</w:t>
      </w:r>
      <w:r w:rsidRPr="004B2CAC">
        <w:rPr>
          <w:szCs w:val="24"/>
        </w:rPr>
        <w:t xml:space="preserve">ituationsabhängig. Wenn die Verbesserungen aus dem Hotfix zeitnah benötigt werden, können sie auch direkt wieder in den Master </w:t>
      </w:r>
      <w:r w:rsidRPr="00454320">
        <w:rPr>
          <w:i/>
          <w:szCs w:val="24"/>
        </w:rPr>
        <w:t>g</w:t>
      </w:r>
      <w:r w:rsidRPr="00454320">
        <w:rPr>
          <w:i/>
          <w:szCs w:val="24"/>
        </w:rPr>
        <w:t>e</w:t>
      </w:r>
      <w:r w:rsidRPr="00454320">
        <w:rPr>
          <w:i/>
          <w:szCs w:val="24"/>
        </w:rPr>
        <w:t>merged</w:t>
      </w:r>
      <w:r w:rsidRPr="004B2CAC">
        <w:rPr>
          <w:szCs w:val="24"/>
        </w:rPr>
        <w:t xml:space="preserve"> werden.</w:t>
      </w:r>
      <w:bookmarkEnd w:id="437"/>
      <w:r>
        <w:rPr>
          <w:rStyle w:val="Funotenzeichen"/>
        </w:rPr>
        <w:footnoteReference w:id="103"/>
      </w:r>
    </w:p>
    <w:p w14:paraId="6BEB5557" w14:textId="77777777" w:rsidR="002717D7" w:rsidRDefault="002717D7" w:rsidP="00841DE8">
      <w:pPr>
        <w:rPr>
          <w:szCs w:val="24"/>
        </w:rPr>
      </w:pPr>
      <w:r>
        <w:rPr>
          <w:szCs w:val="24"/>
        </w:rPr>
        <w:t>Der Hotfix-Branch wird ab diesem Zeitpunkt nicht mehr benötigt und kann nun gelöscht werden.</w:t>
      </w:r>
    </w:p>
    <w:p w14:paraId="3E35C98A" w14:textId="77777777" w:rsidR="002717D7" w:rsidRDefault="002717D7" w:rsidP="00841DE8">
      <w:r>
        <w:rPr>
          <w:szCs w:val="24"/>
        </w:rPr>
        <w:t>$ git branch -d hotfix-&lt;Versionsnummer&gt;</w:t>
      </w:r>
    </w:p>
    <w:p w14:paraId="3081925E" w14:textId="77777777" w:rsidR="00ED6198" w:rsidRDefault="00ED6198" w:rsidP="00ED6198">
      <w:pPr>
        <w:pStyle w:val="berschrift3"/>
      </w:pPr>
      <w:bookmarkStart w:id="439" w:name="_Toc491708018"/>
      <w:bookmarkEnd w:id="401"/>
      <w:r>
        <w:t>Branches verwalten</w:t>
      </w:r>
      <w:bookmarkEnd w:id="439"/>
    </w:p>
    <w:p w14:paraId="75D8F4D0" w14:textId="77777777" w:rsidR="008067CC" w:rsidRDefault="008067CC" w:rsidP="008067CC"/>
    <w:p w14:paraId="1F34D982" w14:textId="77777777" w:rsidR="006A3FEB" w:rsidRDefault="006A3FEB" w:rsidP="008067CC">
      <w:r w:rsidRPr="006A3FEB">
        <w:rPr>
          <w:color w:val="000000"/>
          <w:szCs w:val="24"/>
        </w:rPr>
        <w:t>Einen neuen Branch anzulegen ist unter Git kein Problem. Dazu muss ledi</w:t>
      </w:r>
      <w:r w:rsidRPr="006A3FEB">
        <w:rPr>
          <w:color w:val="000000"/>
          <w:szCs w:val="24"/>
        </w:rPr>
        <w:t>g</w:t>
      </w:r>
      <w:r w:rsidRPr="006A3FEB">
        <w:rPr>
          <w:color w:val="000000"/>
          <w:szCs w:val="24"/>
        </w:rPr>
        <w:t>lich der aktuell ausgecheckte Commit ausfindig gemacht und der entspr</w:t>
      </w:r>
      <w:r w:rsidRPr="006A3FEB">
        <w:rPr>
          <w:color w:val="000000"/>
          <w:szCs w:val="24"/>
        </w:rPr>
        <w:t>e</w:t>
      </w:r>
      <w:r w:rsidRPr="006A3FEB">
        <w:rPr>
          <w:color w:val="000000"/>
          <w:szCs w:val="24"/>
        </w:rPr>
        <w:t>chende Hash-Wert in der .git-Datei abgelegt werden.</w:t>
      </w:r>
      <w:r>
        <w:rPr>
          <w:rStyle w:val="Funotenzeichen"/>
        </w:rPr>
        <w:footnoteReference w:id="104"/>
      </w:r>
    </w:p>
    <w:p w14:paraId="49891323" w14:textId="77777777" w:rsidR="00850B1C" w:rsidRDefault="00850B1C" w:rsidP="008067CC">
      <w:r>
        <w:t>Einige wichtige Befehle zur Bedienung von Branches sind:</w:t>
      </w:r>
    </w:p>
    <w:p w14:paraId="2AB0076C" w14:textId="77777777" w:rsidR="00606929" w:rsidRDefault="00606929" w:rsidP="00850B1C">
      <w:pPr>
        <w:spacing w:after="0"/>
      </w:pPr>
    </w:p>
    <w:p w14:paraId="3E198EAE" w14:textId="77777777" w:rsidR="00850B1C" w:rsidRDefault="00850B1C" w:rsidP="00850B1C">
      <w:pPr>
        <w:spacing w:after="0"/>
      </w:pPr>
      <w:r>
        <w:lastRenderedPageBreak/>
        <w:t>$ git checkout -b (Name des Branches)</w:t>
      </w:r>
    </w:p>
    <w:p w14:paraId="758377E2" w14:textId="77777777" w:rsidR="00850B1C" w:rsidRDefault="00850B1C" w:rsidP="00850B1C">
      <w:pPr>
        <w:ind w:left="576"/>
      </w:pPr>
      <w:r>
        <w:t>Neuen Branch erstellen und in diesen Branch wechseln.</w:t>
      </w:r>
    </w:p>
    <w:p w14:paraId="4F9B0EAA" w14:textId="77777777" w:rsidR="00850B1C" w:rsidRDefault="00850B1C" w:rsidP="00850B1C">
      <w:pPr>
        <w:spacing w:after="0"/>
      </w:pPr>
    </w:p>
    <w:p w14:paraId="0A8E6973" w14:textId="77777777" w:rsidR="00850B1C" w:rsidRDefault="00850B1C" w:rsidP="00850B1C">
      <w:pPr>
        <w:spacing w:after="0"/>
      </w:pPr>
      <w:r>
        <w:t>$ git checkout master</w:t>
      </w:r>
    </w:p>
    <w:p w14:paraId="14702484" w14:textId="77777777" w:rsidR="00850B1C" w:rsidRDefault="00850B1C" w:rsidP="00850B1C">
      <w:pPr>
        <w:ind w:left="576"/>
      </w:pPr>
      <w:r>
        <w:t>Zum Master-Branch wechseln.</w:t>
      </w:r>
    </w:p>
    <w:p w14:paraId="2D359739" w14:textId="77777777" w:rsidR="00850B1C" w:rsidRDefault="00850B1C" w:rsidP="00850B1C"/>
    <w:p w14:paraId="7BF7332E" w14:textId="77777777" w:rsidR="00850B1C" w:rsidRDefault="00850B1C" w:rsidP="00850B1C">
      <w:pPr>
        <w:spacing w:after="0"/>
      </w:pPr>
      <w:r>
        <w:t xml:space="preserve">$ git branch -d </w:t>
      </w:r>
      <w:r w:rsidR="001F3D7E">
        <w:t>&lt;branch&gt;</w:t>
      </w:r>
    </w:p>
    <w:p w14:paraId="557364DE" w14:textId="77777777" w:rsidR="00850B1C" w:rsidRDefault="00850B1C" w:rsidP="00850B1C">
      <w:pPr>
        <w:ind w:left="576"/>
      </w:pPr>
      <w:r>
        <w:t>Einen bestehenden oder erstellten Branch löschen.</w:t>
      </w:r>
      <w:r w:rsidR="001F3D7E">
        <w:t xml:space="preserve"> Es können mehrere Branches </w:t>
      </w:r>
      <w:r w:rsidR="007E6C18">
        <w:t xml:space="preserve">gleichzeitig </w:t>
      </w:r>
      <w:r w:rsidR="001F3D7E">
        <w:t xml:space="preserve">ausgewählt werden, jedoch </w:t>
      </w:r>
      <w:r w:rsidR="007E6C18">
        <w:t>müssen diese ko</w:t>
      </w:r>
      <w:r w:rsidR="007E6C18">
        <w:t>m</w:t>
      </w:r>
      <w:r w:rsidR="007E6C18">
        <w:t>plett im HEAD integriert sein.</w:t>
      </w:r>
    </w:p>
    <w:p w14:paraId="46F18DE9" w14:textId="77777777" w:rsidR="00E941C6" w:rsidRDefault="00E941C6" w:rsidP="00E941C6"/>
    <w:p w14:paraId="3BDE07C0" w14:textId="77777777" w:rsidR="00E941C6" w:rsidRDefault="00E941C6" w:rsidP="00E941C6">
      <w:pPr>
        <w:spacing w:after="0"/>
      </w:pPr>
      <w:r>
        <w:t>$ git push origin (Name des Branches)</w:t>
      </w:r>
    </w:p>
    <w:p w14:paraId="4FDC1E00" w14:textId="77777777" w:rsidR="00E941C6" w:rsidRDefault="00E941C6" w:rsidP="00E941C6">
      <w:pPr>
        <w:ind w:left="576"/>
      </w:pPr>
      <w:r>
        <w:t xml:space="preserve">Lädt den Branch in das </w:t>
      </w:r>
      <w:r w:rsidR="00693B98">
        <w:t>remote</w:t>
      </w:r>
      <w:r>
        <w:t xml:space="preserve"> Repository hoch, um es für andere z</w:t>
      </w:r>
      <w:r>
        <w:t>u</w:t>
      </w:r>
      <w:r>
        <w:t>gänglich zu machen</w:t>
      </w:r>
    </w:p>
    <w:p w14:paraId="4A77CA41" w14:textId="77777777" w:rsidR="00E941C6" w:rsidRDefault="00E941C6" w:rsidP="00E941C6"/>
    <w:p w14:paraId="7096FACC" w14:textId="77777777" w:rsidR="00693B98" w:rsidRPr="004379EB" w:rsidRDefault="00693B98" w:rsidP="00693B98">
      <w:pPr>
        <w:spacing w:after="0"/>
      </w:pPr>
      <w:r>
        <w:t>$ git branch</w:t>
      </w:r>
    </w:p>
    <w:p w14:paraId="6B20667B" w14:textId="77777777" w:rsidR="00693B98" w:rsidRDefault="00693B98" w:rsidP="00693B98">
      <w:pPr>
        <w:ind w:left="576"/>
      </w:pPr>
      <w:r>
        <w:t>Gibt eine Liste mit allen vorhandenen Entwicklungszweigen aus.</w:t>
      </w:r>
    </w:p>
    <w:p w14:paraId="55087EFC" w14:textId="77777777" w:rsidR="00693B98" w:rsidRDefault="00693B98" w:rsidP="00693B98"/>
    <w:p w14:paraId="41FC5E97" w14:textId="77777777" w:rsidR="00693B98" w:rsidRDefault="00891CF2" w:rsidP="00472A9B">
      <w:pPr>
        <w:spacing w:after="0"/>
      </w:pPr>
      <w:r>
        <w:t>$</w:t>
      </w:r>
      <w:r w:rsidR="00693B98">
        <w:t xml:space="preserve"> git branch -v</w:t>
      </w:r>
    </w:p>
    <w:p w14:paraId="09C5A6EB" w14:textId="77777777" w:rsidR="00693B98" w:rsidRDefault="00472A9B" w:rsidP="00472A9B">
      <w:pPr>
        <w:ind w:left="576"/>
      </w:pPr>
      <w:r>
        <w:t>Liste mit vorhandenen Branches und den dazugehörigen letzten Co</w:t>
      </w:r>
      <w:r>
        <w:t>m</w:t>
      </w:r>
      <w:r>
        <w:t>mits.</w:t>
      </w:r>
    </w:p>
    <w:p w14:paraId="7EA13399" w14:textId="77777777" w:rsidR="00472A9B" w:rsidRDefault="00472A9B" w:rsidP="00472A9B"/>
    <w:p w14:paraId="0945778F" w14:textId="77777777" w:rsidR="00472A9B" w:rsidRDefault="00891CF2" w:rsidP="00472A9B">
      <w:pPr>
        <w:spacing w:after="0"/>
      </w:pPr>
      <w:r>
        <w:t>$</w:t>
      </w:r>
      <w:r w:rsidR="00472A9B">
        <w:t xml:space="preserve"> git branch -- merged</w:t>
      </w:r>
    </w:p>
    <w:p w14:paraId="49086FE8" w14:textId="77777777" w:rsidR="00472A9B" w:rsidRDefault="00472A9B" w:rsidP="00472A9B">
      <w:pPr>
        <w:ind w:left="576"/>
      </w:pPr>
      <w:r>
        <w:t>Zeigt an, welche Branches bereits mit dem aktuell benutzten Zweig z</w:t>
      </w:r>
      <w:r>
        <w:t>u</w:t>
      </w:r>
      <w:r>
        <w:t>sammengeführt wurden.</w:t>
      </w:r>
    </w:p>
    <w:p w14:paraId="63B9F1A5" w14:textId="77777777" w:rsidR="00891CF2" w:rsidRDefault="00891CF2" w:rsidP="00891CF2"/>
    <w:p w14:paraId="3613F93A" w14:textId="77777777" w:rsidR="00454320" w:rsidRDefault="00454320" w:rsidP="00891CF2"/>
    <w:p w14:paraId="6F782307" w14:textId="77777777" w:rsidR="00891CF2" w:rsidRDefault="00891CF2" w:rsidP="00891CF2">
      <w:pPr>
        <w:spacing w:after="0"/>
      </w:pPr>
      <w:r>
        <w:lastRenderedPageBreak/>
        <w:t>$ git branch --no –merged</w:t>
      </w:r>
    </w:p>
    <w:p w14:paraId="6EE4A672" w14:textId="77777777" w:rsidR="00891CF2" w:rsidRDefault="00891CF2" w:rsidP="00891CF2">
      <w:pPr>
        <w:ind w:left="576"/>
      </w:pPr>
      <w:r>
        <w:t>Zeigt an, welche Branches mit dem aktuell benutzten Zweig noch nicht zusammengeführt wurden.</w:t>
      </w:r>
    </w:p>
    <w:p w14:paraId="54D25AA0" w14:textId="77777777" w:rsidR="00516CC3" w:rsidRDefault="00516CC3" w:rsidP="00516CC3"/>
    <w:p w14:paraId="24EB85AB" w14:textId="77777777" w:rsidR="00516CC3" w:rsidRDefault="00516CC3" w:rsidP="00516CC3">
      <w:pPr>
        <w:spacing w:after="0"/>
      </w:pPr>
      <w:r>
        <w:t>$ git checkout &lt;branch&gt;</w:t>
      </w:r>
    </w:p>
    <w:p w14:paraId="7A73A6EB" w14:textId="77777777" w:rsidR="00516CC3" w:rsidRDefault="00516CC3" w:rsidP="00516CC3">
      <w:pPr>
        <w:ind w:left="576"/>
      </w:pPr>
      <w:r>
        <w:t>Wechseln zwischen Branches.</w:t>
      </w:r>
    </w:p>
    <w:p w14:paraId="41D76F3F" w14:textId="77777777" w:rsidR="00516CC3" w:rsidRDefault="00516CC3" w:rsidP="00516CC3"/>
    <w:p w14:paraId="00D390B1" w14:textId="77777777" w:rsidR="00606929" w:rsidRDefault="00606929" w:rsidP="00516CC3">
      <w:pPr>
        <w:rPr>
          <w:szCs w:val="24"/>
        </w:rPr>
      </w:pPr>
      <w:r w:rsidRPr="00606929">
        <w:rPr>
          <w:szCs w:val="24"/>
        </w:rPr>
        <w:t>Was passiert denn nun genau bei einem Checkout? Jeder Branch nimmt B</w:t>
      </w:r>
      <w:r w:rsidRPr="00606929">
        <w:rPr>
          <w:szCs w:val="24"/>
        </w:rPr>
        <w:t>e</w:t>
      </w:r>
      <w:r w:rsidRPr="00606929">
        <w:rPr>
          <w:szCs w:val="24"/>
        </w:rPr>
        <w:t xml:space="preserve">zug zu einem Commit. Dieser Commit wiederum bezieht sich auf einen Tree. Ein Tree </w:t>
      </w:r>
      <w:r w:rsidR="001D7FCA">
        <w:rPr>
          <w:szCs w:val="24"/>
        </w:rPr>
        <w:t>stellt</w:t>
      </w:r>
      <w:r w:rsidRPr="00606929">
        <w:rPr>
          <w:szCs w:val="24"/>
        </w:rPr>
        <w:t xml:space="preserve"> das Abbild einer Verzeichnisstruktur</w:t>
      </w:r>
      <w:r w:rsidR="001D7FCA">
        <w:rPr>
          <w:szCs w:val="24"/>
        </w:rPr>
        <w:t xml:space="preserve"> dar</w:t>
      </w:r>
      <w:r w:rsidRPr="00606929">
        <w:rPr>
          <w:szCs w:val="24"/>
        </w:rPr>
        <w:t xml:space="preserve">. Durch den Befehl </w:t>
      </w:r>
      <w:r w:rsidRPr="00454320">
        <w:rPr>
          <w:i/>
          <w:szCs w:val="24"/>
        </w:rPr>
        <w:t>git checkout &lt;branch&gt;</w:t>
      </w:r>
      <w:r w:rsidRPr="00606929">
        <w:rPr>
          <w:szCs w:val="24"/>
        </w:rPr>
        <w:t xml:space="preserve"> werden die Beziehungen von diesem Commit zu dem Zweig aufgelöst. Der Tree des Commits wird dabei kopiert und auf dem In-dex und </w:t>
      </w:r>
      <w:r>
        <w:rPr>
          <w:szCs w:val="24"/>
        </w:rPr>
        <w:t xml:space="preserve">dem </w:t>
      </w:r>
      <w:r w:rsidRPr="00606929">
        <w:rPr>
          <w:szCs w:val="24"/>
        </w:rPr>
        <w:t>Working Tree abgelegt. Er wurde also repliziert.</w:t>
      </w:r>
      <w:r>
        <w:rPr>
          <w:szCs w:val="24"/>
        </w:rPr>
        <w:t xml:space="preserve"> Git weiß in welcher Version sich Dateien auf dem Index und auf dem Working Tree b</w:t>
      </w:r>
      <w:r>
        <w:rPr>
          <w:szCs w:val="24"/>
        </w:rPr>
        <w:t>e</w:t>
      </w:r>
      <w:r>
        <w:rPr>
          <w:szCs w:val="24"/>
        </w:rPr>
        <w:t>finden. Daher müssen nur die Dateien ausgecheckt werden, die sich auf dem neuen und dem alten Branch unterscheiden.</w:t>
      </w:r>
      <w:r>
        <w:rPr>
          <w:rStyle w:val="Funotenzeichen"/>
        </w:rPr>
        <w:footnoteReference w:id="105"/>
      </w:r>
    </w:p>
    <w:p w14:paraId="4F6290BF" w14:textId="374CE383" w:rsidR="000F42D8" w:rsidRDefault="000F42D8" w:rsidP="00516CC3">
      <w:pPr>
        <w:rPr>
          <w:szCs w:val="24"/>
        </w:rPr>
      </w:pPr>
      <w:r w:rsidRPr="000F42D8">
        <w:rPr>
          <w:color w:val="000000"/>
          <w:szCs w:val="24"/>
        </w:rPr>
        <w:t>Git sorgt dafür, dass Informationen nicht verloren gehen. Es ist wahrscheinl</w:t>
      </w:r>
      <w:r w:rsidRPr="000F42D8">
        <w:rPr>
          <w:color w:val="000000"/>
          <w:szCs w:val="24"/>
        </w:rPr>
        <w:t>i</w:t>
      </w:r>
      <w:r w:rsidRPr="000F42D8">
        <w:rPr>
          <w:color w:val="000000"/>
          <w:szCs w:val="24"/>
        </w:rPr>
        <w:t xml:space="preserve">cher dass ein Checkout fehlschlägt, als dass Dateien überschrieben werden. Git würde einen Checkout </w:t>
      </w:r>
      <w:r w:rsidR="00454320">
        <w:rPr>
          <w:color w:val="000000"/>
          <w:szCs w:val="24"/>
        </w:rPr>
        <w:t xml:space="preserve">nur </w:t>
      </w:r>
      <w:r w:rsidRPr="000F42D8">
        <w:rPr>
          <w:color w:val="000000"/>
          <w:szCs w:val="24"/>
        </w:rPr>
        <w:t>fehlschlagen lassen, wenn:</w:t>
      </w:r>
      <w:r>
        <w:rPr>
          <w:rStyle w:val="Funotenzeichen"/>
        </w:rPr>
        <w:footnoteReference w:id="106"/>
      </w:r>
    </w:p>
    <w:p w14:paraId="1357BCF1" w14:textId="46725C42" w:rsidR="000C459A" w:rsidRPr="000C459A" w:rsidRDefault="004379EB" w:rsidP="000C459A">
      <w:pPr>
        <w:pStyle w:val="Listenabsatz"/>
        <w:numPr>
          <w:ilvl w:val="0"/>
          <w:numId w:val="19"/>
        </w:numPr>
        <w:rPr>
          <w:szCs w:val="24"/>
        </w:rPr>
      </w:pPr>
      <w:r>
        <w:rPr>
          <w:szCs w:val="24"/>
        </w:rPr>
        <w:t>e</w:t>
      </w:r>
      <w:r w:rsidR="000C459A" w:rsidRPr="000C459A">
        <w:rPr>
          <w:szCs w:val="24"/>
        </w:rPr>
        <w:t>ine Datei den Working Tree überschreiben wollen würde, auf dem sich Änderungen befinden.</w:t>
      </w:r>
    </w:p>
    <w:p w14:paraId="27F8286B" w14:textId="77777777" w:rsidR="000C459A" w:rsidRPr="000C459A" w:rsidRDefault="000C459A" w:rsidP="000C459A">
      <w:pPr>
        <w:pStyle w:val="Listenabsatz"/>
        <w:numPr>
          <w:ilvl w:val="0"/>
          <w:numId w:val="19"/>
        </w:numPr>
        <w:rPr>
          <w:szCs w:val="24"/>
        </w:rPr>
      </w:pPr>
      <w:r w:rsidRPr="000C459A">
        <w:rPr>
          <w:szCs w:val="24"/>
        </w:rPr>
        <w:t>Änderungen an einer Datei sich auf dem Index befinden und ein Wechsel des Zweiges diese Datei verändern würde.</w:t>
      </w:r>
    </w:p>
    <w:p w14:paraId="7633538E" w14:textId="452D72FA" w:rsidR="000C459A" w:rsidRPr="00454320" w:rsidRDefault="004379EB" w:rsidP="000C459A">
      <w:pPr>
        <w:pStyle w:val="Listenabsatz"/>
        <w:numPr>
          <w:ilvl w:val="0"/>
          <w:numId w:val="19"/>
        </w:numPr>
      </w:pPr>
      <w:r>
        <w:rPr>
          <w:szCs w:val="24"/>
        </w:rPr>
        <w:t>e</w:t>
      </w:r>
      <w:r w:rsidR="000C459A" w:rsidRPr="000C459A">
        <w:rPr>
          <w:szCs w:val="24"/>
        </w:rPr>
        <w:t>ine Datei überschr</w:t>
      </w:r>
      <w:r>
        <w:rPr>
          <w:szCs w:val="24"/>
        </w:rPr>
        <w:t>ie</w:t>
      </w:r>
      <w:r w:rsidR="000C459A" w:rsidRPr="000C459A">
        <w:rPr>
          <w:szCs w:val="24"/>
        </w:rPr>
        <w:t>ben werden würde, welche nicht von Git verwa</w:t>
      </w:r>
      <w:r w:rsidR="000C459A" w:rsidRPr="000C459A">
        <w:rPr>
          <w:szCs w:val="24"/>
        </w:rPr>
        <w:t>l</w:t>
      </w:r>
      <w:r w:rsidR="000C459A" w:rsidRPr="000C459A">
        <w:rPr>
          <w:szCs w:val="24"/>
        </w:rPr>
        <w:t>tet wird.</w:t>
      </w:r>
    </w:p>
    <w:p w14:paraId="1BC0F055" w14:textId="77777777" w:rsidR="00454320" w:rsidRPr="0066049C" w:rsidRDefault="00454320" w:rsidP="00454320"/>
    <w:p w14:paraId="2A1961C1" w14:textId="77777777" w:rsidR="0066049C" w:rsidRDefault="00782C97" w:rsidP="00782C97">
      <w:pPr>
        <w:pStyle w:val="berschrift3"/>
      </w:pPr>
      <w:bookmarkStart w:id="443" w:name="_Toc491708019"/>
      <w:r>
        <w:lastRenderedPageBreak/>
        <w:t xml:space="preserve">Fast Forward </w:t>
      </w:r>
      <w:r w:rsidR="00D05205">
        <w:t>Merge</w:t>
      </w:r>
      <w:bookmarkEnd w:id="443"/>
    </w:p>
    <w:p w14:paraId="2AC7E3A2" w14:textId="77777777" w:rsidR="00D05205" w:rsidRDefault="00D05205" w:rsidP="00D05205"/>
    <w:p w14:paraId="5174925F" w14:textId="491298D9" w:rsidR="00150B94" w:rsidRDefault="007C39B3" w:rsidP="00150B94">
      <w:pPr>
        <w:rPr>
          <w:szCs w:val="24"/>
        </w:rPr>
      </w:pPr>
      <w:r w:rsidRPr="007C39B3">
        <w:rPr>
          <w:szCs w:val="24"/>
        </w:rPr>
        <w:t>Eine Situation, der man bei Git oft begegnet, ist das Vorspulen eines Bra</w:t>
      </w:r>
      <w:r w:rsidRPr="007C39B3">
        <w:rPr>
          <w:szCs w:val="24"/>
        </w:rPr>
        <w:t>n</w:t>
      </w:r>
      <w:r w:rsidRPr="007C39B3">
        <w:rPr>
          <w:szCs w:val="24"/>
        </w:rPr>
        <w:t>ches, ein so genannter Fast-Forward-Merge.</w:t>
      </w:r>
      <w:r>
        <w:rPr>
          <w:rStyle w:val="Funotenzeichen"/>
        </w:rPr>
        <w:footnoteReference w:id="107"/>
      </w:r>
      <w:r w:rsidRPr="007C39B3">
        <w:t xml:space="preserve"> </w:t>
      </w:r>
      <w:bookmarkStart w:id="445" w:name="_CTVK001ebc7d57c2e2947228e81efb1d8825359"/>
      <w:r w:rsidR="00150B94" w:rsidRPr="00150B94">
        <w:rPr>
          <w:szCs w:val="24"/>
        </w:rPr>
        <w:t>Der Fast-Forward-Merge tritt dann auf, wenn es mehrere Branches gibt, jedoch nur auf einem weiter gea</w:t>
      </w:r>
      <w:r w:rsidR="00150B94" w:rsidRPr="00150B94">
        <w:rPr>
          <w:szCs w:val="24"/>
        </w:rPr>
        <w:t>r</w:t>
      </w:r>
      <w:r w:rsidR="00150B94" w:rsidRPr="00150B94">
        <w:rPr>
          <w:szCs w:val="24"/>
        </w:rPr>
        <w:t>beitet wurde</w:t>
      </w:r>
      <w:r w:rsidR="00454320">
        <w:rPr>
          <w:szCs w:val="24"/>
        </w:rPr>
        <w:t>. Angenommen, es existiert ein Branch-a und ein B</w:t>
      </w:r>
      <w:r w:rsidR="00150B94" w:rsidRPr="00150B94">
        <w:rPr>
          <w:szCs w:val="24"/>
        </w:rPr>
        <w:t>ranch-b, w</w:t>
      </w:r>
      <w:r w:rsidR="00150B94" w:rsidRPr="00150B94">
        <w:rPr>
          <w:szCs w:val="24"/>
        </w:rPr>
        <w:t>o</w:t>
      </w:r>
      <w:r w:rsidR="00454320">
        <w:rPr>
          <w:szCs w:val="24"/>
        </w:rPr>
        <w:t>bei Branch-b von Branch-a abstammt. Auf B</w:t>
      </w:r>
      <w:r w:rsidR="00150B94" w:rsidRPr="00150B94">
        <w:rPr>
          <w:szCs w:val="24"/>
        </w:rPr>
        <w:t>ranch-</w:t>
      </w:r>
      <w:r w:rsidR="00454320">
        <w:rPr>
          <w:szCs w:val="24"/>
        </w:rPr>
        <w:t>b wurde weiter gearbeitet, auf B</w:t>
      </w:r>
      <w:r w:rsidR="00150B94" w:rsidRPr="00150B94">
        <w:rPr>
          <w:szCs w:val="24"/>
        </w:rPr>
        <w:t>ranch-a dagegen nicht. Möcht</w:t>
      </w:r>
      <w:r w:rsidR="00454320">
        <w:rPr>
          <w:szCs w:val="24"/>
        </w:rPr>
        <w:t>e man nun Branch-b mit B</w:t>
      </w:r>
      <w:r w:rsidR="00150B94" w:rsidRPr="00150B94">
        <w:rPr>
          <w:szCs w:val="24"/>
        </w:rPr>
        <w:t>ranch-a z</w:t>
      </w:r>
      <w:r w:rsidR="00150B94" w:rsidRPr="00150B94">
        <w:rPr>
          <w:szCs w:val="24"/>
        </w:rPr>
        <w:t>u</w:t>
      </w:r>
      <w:r w:rsidR="00150B94" w:rsidRPr="00150B94">
        <w:rPr>
          <w:szCs w:val="24"/>
        </w:rPr>
        <w:t>sammenf</w:t>
      </w:r>
      <w:r w:rsidR="00454320">
        <w:rPr>
          <w:szCs w:val="24"/>
        </w:rPr>
        <w:t>ühren, zählt Git lediglich den B</w:t>
      </w:r>
      <w:r w:rsidR="00150B94" w:rsidRPr="00150B94">
        <w:rPr>
          <w:szCs w:val="24"/>
        </w:rPr>
        <w:t>ranch-a hoch.</w:t>
      </w:r>
      <w:r w:rsidR="00150B94">
        <w:rPr>
          <w:szCs w:val="24"/>
        </w:rPr>
        <w:t xml:space="preserve"> </w:t>
      </w:r>
      <w:bookmarkStart w:id="446" w:name="_CTVK001252f58af18924730b8d21c1b109c252e"/>
      <w:r w:rsidR="00150B94" w:rsidRPr="00150B94">
        <w:rPr>
          <w:szCs w:val="24"/>
        </w:rPr>
        <w:t>Anders ausgedrückt, wer</w:t>
      </w:r>
      <w:r w:rsidR="00454320">
        <w:rPr>
          <w:szCs w:val="24"/>
        </w:rPr>
        <w:t>den die Commits aus dem B</w:t>
      </w:r>
      <w:r w:rsidR="00150B94" w:rsidRPr="00150B94">
        <w:rPr>
          <w:szCs w:val="24"/>
        </w:rPr>
        <w:t>ranch-b übernommen, ohne dass diese i</w:t>
      </w:r>
      <w:r w:rsidR="00150B94" w:rsidRPr="00150B94">
        <w:rPr>
          <w:szCs w:val="24"/>
        </w:rPr>
        <w:t>n</w:t>
      </w:r>
      <w:r w:rsidR="00150B94" w:rsidRPr="00150B94">
        <w:rPr>
          <w:szCs w:val="24"/>
        </w:rPr>
        <w:t>tern verändert werden.</w:t>
      </w:r>
      <w:bookmarkEnd w:id="446"/>
      <w:r w:rsidR="00150B94">
        <w:rPr>
          <w:rStyle w:val="Funotenzeichen"/>
        </w:rPr>
        <w:footnoteReference w:id="108"/>
      </w:r>
      <w:r w:rsidR="00150B94" w:rsidRPr="00150B94">
        <w:rPr>
          <w:szCs w:val="24"/>
        </w:rPr>
        <w:t xml:space="preserve"> Dadurch ist kein Merge-Commit entstanden</w:t>
      </w:r>
      <w:r w:rsidR="00454320">
        <w:rPr>
          <w:szCs w:val="24"/>
        </w:rPr>
        <w:t>, so</w:t>
      </w:r>
      <w:r w:rsidR="00454320">
        <w:rPr>
          <w:szCs w:val="24"/>
        </w:rPr>
        <w:t>n</w:t>
      </w:r>
      <w:r w:rsidR="00454320">
        <w:rPr>
          <w:szCs w:val="24"/>
        </w:rPr>
        <w:t>dern ein</w:t>
      </w:r>
      <w:r w:rsidR="00150B94" w:rsidRPr="00150B94">
        <w:rPr>
          <w:szCs w:val="24"/>
        </w:rPr>
        <w:t xml:space="preserve"> Fast-Forward-Merge. Der Vorteil liegt darin, dass die Änderungshi</w:t>
      </w:r>
      <w:r w:rsidR="00150B94" w:rsidRPr="00150B94">
        <w:rPr>
          <w:szCs w:val="24"/>
        </w:rPr>
        <w:t>s</w:t>
      </w:r>
      <w:r w:rsidR="00150B94" w:rsidRPr="00150B94">
        <w:rPr>
          <w:szCs w:val="24"/>
        </w:rPr>
        <w:t>torie übersichtlich bleibt. Ein Nachteil ist jedoch, das durch die Änderungshi</w:t>
      </w:r>
      <w:r w:rsidR="00150B94" w:rsidRPr="00150B94">
        <w:rPr>
          <w:szCs w:val="24"/>
        </w:rPr>
        <w:t>s</w:t>
      </w:r>
      <w:r w:rsidR="00150B94" w:rsidRPr="00150B94">
        <w:rPr>
          <w:szCs w:val="24"/>
        </w:rPr>
        <w:t>torie nicht mehr zu sehen ist, dass eine Zusammenführung stattgefunden hat.</w:t>
      </w:r>
      <w:bookmarkEnd w:id="445"/>
      <w:r w:rsidR="00150B94">
        <w:rPr>
          <w:rStyle w:val="Funotenzeichen"/>
        </w:rPr>
        <w:footnoteReference w:id="109"/>
      </w:r>
    </w:p>
    <w:p w14:paraId="00201C29" w14:textId="77777777" w:rsidR="00891CF2" w:rsidRDefault="00891CF2" w:rsidP="003E4CD9">
      <w:pPr>
        <w:pStyle w:val="berschrift2"/>
      </w:pPr>
      <w:bookmarkStart w:id="449" w:name="_Toc491708020"/>
      <w:r>
        <w:t>Der HEAD</w:t>
      </w:r>
      <w:bookmarkEnd w:id="449"/>
    </w:p>
    <w:p w14:paraId="6AE4F59B" w14:textId="77777777" w:rsidR="00550A13" w:rsidRDefault="00550A13" w:rsidP="00550A13"/>
    <w:p w14:paraId="6CAF3BA9" w14:textId="77777777" w:rsidR="00550A13" w:rsidRPr="00550A13" w:rsidRDefault="00550A13" w:rsidP="00550A13">
      <w:bookmarkStart w:id="450" w:name="_CTVK0016690e663a6f34715886a55bbd355d381"/>
      <w:r w:rsidRPr="00550A13">
        <w:rPr>
          <w:szCs w:val="24"/>
        </w:rPr>
        <w:t>Der HEAD wird meist unbewusst benutzt und stellt einen Bezug zu dem a</w:t>
      </w:r>
      <w:r w:rsidRPr="00550A13">
        <w:rPr>
          <w:szCs w:val="24"/>
        </w:rPr>
        <w:t>k</w:t>
      </w:r>
      <w:r w:rsidRPr="00550A13">
        <w:rPr>
          <w:szCs w:val="24"/>
        </w:rPr>
        <w:t>tuell ausgecheckten Branch dar. Technisch gesehen bedeutet das, dass der HEAD anzeigt wo man sich im Moment befindet und auf was sich die näch</w:t>
      </w:r>
      <w:r w:rsidRPr="00550A13">
        <w:rPr>
          <w:szCs w:val="24"/>
        </w:rPr>
        <w:t>s</w:t>
      </w:r>
      <w:r w:rsidRPr="00550A13">
        <w:rPr>
          <w:szCs w:val="24"/>
        </w:rPr>
        <w:t>ten Operationen und Befehle beziehen. Durch den HEAD wird unter And</w:t>
      </w:r>
      <w:r w:rsidRPr="00550A13">
        <w:rPr>
          <w:szCs w:val="24"/>
        </w:rPr>
        <w:t>e</w:t>
      </w:r>
      <w:r w:rsidRPr="00550A13">
        <w:rPr>
          <w:szCs w:val="24"/>
        </w:rPr>
        <w:t xml:space="preserve">rem bestimmt, welche Dateien auf dem Working Tree zu finden sind und welche Commits Vorgänger von darauf folgenden Commits werden. Durch den Befehl </w:t>
      </w:r>
      <w:r w:rsidRPr="005832AD">
        <w:rPr>
          <w:i/>
          <w:szCs w:val="24"/>
        </w:rPr>
        <w:t>git checkout &lt;commit-id&gt;</w:t>
      </w:r>
      <w:r w:rsidRPr="00550A13">
        <w:rPr>
          <w:szCs w:val="24"/>
        </w:rPr>
        <w:t xml:space="preserve"> kann der HEAD auch direkt auf einen bestimmten Commit zeigen, allerdings besteht hier die Gefahr das Commits verloren gehen können. Die meisten Befehle, welche über die Kommand</w:t>
      </w:r>
      <w:r w:rsidRPr="00550A13">
        <w:rPr>
          <w:szCs w:val="24"/>
        </w:rPr>
        <w:t>o</w:t>
      </w:r>
      <w:r w:rsidRPr="00550A13">
        <w:rPr>
          <w:szCs w:val="24"/>
        </w:rPr>
        <w:t xml:space="preserve">zeile eingegeben werden, nehmen HEAD als erstes Argument an, sofern </w:t>
      </w:r>
      <w:r w:rsidRPr="00550A13">
        <w:rPr>
          <w:szCs w:val="24"/>
        </w:rPr>
        <w:lastRenderedPageBreak/>
        <w:t>keine anderen Argumente angegeben wurden. Beispielsweise entspricht der Befehl git log dem Befehl git log HEAD.</w:t>
      </w:r>
      <w:bookmarkEnd w:id="450"/>
      <w:r>
        <w:rPr>
          <w:rStyle w:val="Funotenzeichen"/>
        </w:rPr>
        <w:footnoteReference w:id="110"/>
      </w:r>
    </w:p>
    <w:p w14:paraId="5C6C83F1" w14:textId="49ADC007" w:rsidR="00A916DE" w:rsidRDefault="00A916DE" w:rsidP="00A916DE">
      <w:pPr>
        <w:pStyle w:val="berschrift2"/>
      </w:pPr>
      <w:bookmarkStart w:id="452" w:name="_Toc489710623"/>
      <w:bookmarkStart w:id="453" w:name="_Toc491708021"/>
      <w:r>
        <w:t>Merge-Konflikte</w:t>
      </w:r>
      <w:bookmarkEnd w:id="452"/>
      <w:bookmarkEnd w:id="453"/>
    </w:p>
    <w:p w14:paraId="4A0E9894" w14:textId="77777777" w:rsidR="00A916DE" w:rsidRDefault="00A916DE" w:rsidP="00A916DE"/>
    <w:p w14:paraId="2D00526A" w14:textId="305BF575" w:rsidR="00A916DE" w:rsidRDefault="00A916DE" w:rsidP="00A916DE">
      <w:pPr>
        <w:rPr>
          <w:szCs w:val="24"/>
        </w:rPr>
      </w:pPr>
      <w:bookmarkStart w:id="454" w:name="_CTVK00142b4515b045345a6bcaf9d9230e7ef4a"/>
      <w:bookmarkStart w:id="455" w:name="_CTVK001e9c7035dcdb2452d81849edbb34bcc69"/>
      <w:r w:rsidRPr="0024692A">
        <w:rPr>
          <w:szCs w:val="24"/>
        </w:rPr>
        <w:t xml:space="preserve">Das Verschmelzen von mehreren Entwicklungszweigen funktioniert unter Git weitestgehend sehr gut. Bei kleineren Änderungen treten in der Regel keine Probleme auf. Finden jedoch große Veränderungen in den Branches statt, welche man </w:t>
      </w:r>
      <w:r w:rsidRPr="00454320">
        <w:rPr>
          <w:i/>
          <w:szCs w:val="24"/>
        </w:rPr>
        <w:t>mergen</w:t>
      </w:r>
      <w:r w:rsidRPr="0024692A">
        <w:rPr>
          <w:szCs w:val="24"/>
        </w:rPr>
        <w:t xml:space="preserve"> möchte, kann es zu den sogenannten Merge-Konflikten kommen. Diese Konflikte treten zumeist dann auf, wenn eine Code-Zeile verändert wurde, </w:t>
      </w:r>
      <w:r w:rsidR="003E4CD9">
        <w:rPr>
          <w:szCs w:val="24"/>
        </w:rPr>
        <w:t>die</w:t>
      </w:r>
      <w:r w:rsidRPr="0024692A">
        <w:rPr>
          <w:szCs w:val="24"/>
        </w:rPr>
        <w:t xml:space="preserve"> beide Zweige gemeinsam </w:t>
      </w:r>
      <w:r w:rsidR="003E4CD9">
        <w:rPr>
          <w:szCs w:val="24"/>
        </w:rPr>
        <w:t>haben</w:t>
      </w:r>
      <w:r w:rsidRPr="0024692A">
        <w:rPr>
          <w:szCs w:val="24"/>
        </w:rPr>
        <w:t>. Auch tritt ein Konflikt auf, wenn eine gemeinsame Zeile in einem Zweig gelöscht wird</w:t>
      </w:r>
      <w:r w:rsidR="003E4CD9">
        <w:rPr>
          <w:szCs w:val="24"/>
        </w:rPr>
        <w:t>,</w:t>
      </w:r>
      <w:r w:rsidRPr="0024692A">
        <w:rPr>
          <w:szCs w:val="24"/>
        </w:rPr>
        <w:t xml:space="preserve"> in dem a</w:t>
      </w:r>
      <w:r w:rsidRPr="0024692A">
        <w:rPr>
          <w:szCs w:val="24"/>
        </w:rPr>
        <w:t>n</w:t>
      </w:r>
      <w:r w:rsidRPr="0024692A">
        <w:rPr>
          <w:szCs w:val="24"/>
        </w:rPr>
        <w:t>deren Zweig aber noch vorhanden ist. Diese Konflikte z</w:t>
      </w:r>
      <w:r w:rsidR="003E4CD9">
        <w:rPr>
          <w:szCs w:val="24"/>
        </w:rPr>
        <w:t xml:space="preserve">u lösen ist für Git nicht ohne </w:t>
      </w:r>
      <w:r w:rsidR="00454320">
        <w:rPr>
          <w:szCs w:val="24"/>
        </w:rPr>
        <w:t>w</w:t>
      </w:r>
      <w:r w:rsidRPr="0024692A">
        <w:rPr>
          <w:szCs w:val="24"/>
        </w:rPr>
        <w:t>eiteres möglich, da Git nicht weiß, welche Änderung für die En</w:t>
      </w:r>
      <w:r w:rsidRPr="0024692A">
        <w:rPr>
          <w:szCs w:val="24"/>
        </w:rPr>
        <w:t>t</w:t>
      </w:r>
      <w:r w:rsidR="00454320">
        <w:rPr>
          <w:szCs w:val="24"/>
        </w:rPr>
        <w:t>wickler die W</w:t>
      </w:r>
      <w:r w:rsidRPr="0024692A">
        <w:rPr>
          <w:szCs w:val="24"/>
        </w:rPr>
        <w:t>ichtigere ist. Zwar gibt es mehrere Merge-Strategien, welche das Verhalten von Git in solchen Situationen verbessern können, jedoch ist es unumgänglich, diese Probleme manuell zu lösen.</w:t>
      </w:r>
      <w:bookmarkEnd w:id="454"/>
      <w:r>
        <w:rPr>
          <w:rStyle w:val="Funotenzeichen"/>
        </w:rPr>
        <w:footnoteReference w:id="111"/>
      </w:r>
      <w:r w:rsidRPr="0024692A">
        <w:t xml:space="preserve"> A</w:t>
      </w:r>
      <w:r w:rsidRPr="0024692A">
        <w:rPr>
          <w:szCs w:val="24"/>
        </w:rPr>
        <w:t>uch ist es möglich e</w:t>
      </w:r>
      <w:r w:rsidRPr="0024692A">
        <w:rPr>
          <w:szCs w:val="24"/>
        </w:rPr>
        <w:t>i</w:t>
      </w:r>
      <w:r w:rsidRPr="0024692A">
        <w:rPr>
          <w:szCs w:val="24"/>
        </w:rPr>
        <w:t xml:space="preserve">nen entsprechenden Algorithmus zu erzeugen, welcher eine Lösung bieten würde, der </w:t>
      </w:r>
      <w:r w:rsidR="00454320">
        <w:rPr>
          <w:szCs w:val="24"/>
        </w:rPr>
        <w:t>der</w:t>
      </w:r>
      <w:r>
        <w:rPr>
          <w:szCs w:val="24"/>
        </w:rPr>
        <w:t xml:space="preserve"> </w:t>
      </w:r>
      <w:bookmarkStart w:id="457" w:name="_GoBack"/>
      <w:bookmarkEnd w:id="457"/>
      <w:r w:rsidRPr="0024692A">
        <w:rPr>
          <w:szCs w:val="24"/>
        </w:rPr>
        <w:t>Syntax der jeweiligen Programmiersprache entspricht. Ein Algorithmus ist jedoch nicht in der Lage die Bedeutung eines Codes zu e</w:t>
      </w:r>
      <w:r w:rsidRPr="0024692A">
        <w:rPr>
          <w:szCs w:val="24"/>
        </w:rPr>
        <w:t>r</w:t>
      </w:r>
      <w:r w:rsidRPr="0024692A">
        <w:rPr>
          <w:szCs w:val="24"/>
        </w:rPr>
        <w:t>fassen und ist daher in den meisten Fällen nicht zu empfehlen.</w:t>
      </w:r>
      <w:bookmarkEnd w:id="455"/>
      <w:r>
        <w:rPr>
          <w:rStyle w:val="Funotenzeichen"/>
        </w:rPr>
        <w:footnoteReference w:id="112"/>
      </w:r>
    </w:p>
    <w:p w14:paraId="00666E86" w14:textId="77777777" w:rsidR="00A916DE" w:rsidRDefault="00A916DE" w:rsidP="00A916DE">
      <w:pPr>
        <w:rPr>
          <w:szCs w:val="24"/>
        </w:rPr>
      </w:pPr>
      <w:bookmarkStart w:id="459" w:name="_CTVK00112c3fd3b14094a5b916830d88c8ff343"/>
      <w:r w:rsidRPr="00681A33">
        <w:rPr>
          <w:szCs w:val="24"/>
        </w:rPr>
        <w:t>Wenn nach einem Merge Konflikte auftreten, die Git nicht selbstständig b</w:t>
      </w:r>
      <w:r w:rsidRPr="00681A33">
        <w:rPr>
          <w:szCs w:val="24"/>
        </w:rPr>
        <w:t>e</w:t>
      </w:r>
      <w:r w:rsidRPr="00681A33">
        <w:rPr>
          <w:szCs w:val="24"/>
        </w:rPr>
        <w:t>seitigen kann, wird angezeigt in welchen Dateien es zu Problemen geko</w:t>
      </w:r>
      <w:r w:rsidRPr="00681A33">
        <w:rPr>
          <w:szCs w:val="24"/>
        </w:rPr>
        <w:t>m</w:t>
      </w:r>
      <w:r w:rsidRPr="00681A33">
        <w:rPr>
          <w:szCs w:val="24"/>
        </w:rPr>
        <w:t>men ist. Die entsprechenden Stellen innerhalb dieser Dateien werden mit Markierungen versehen, um auf die Stellen hinzuweisen, welche den Konflikt ausgelöst haben. Diese Markierungen müssen nach der Bearbeitung ebe</w:t>
      </w:r>
      <w:r w:rsidRPr="00681A33">
        <w:rPr>
          <w:szCs w:val="24"/>
        </w:rPr>
        <w:t>n</w:t>
      </w:r>
      <w:r w:rsidRPr="00681A33">
        <w:rPr>
          <w:szCs w:val="24"/>
        </w:rPr>
        <w:t>falls entfernt werden. Nachdem die notwendigen Änderungen vollzogen wo</w:t>
      </w:r>
      <w:r w:rsidRPr="00681A33">
        <w:rPr>
          <w:szCs w:val="24"/>
        </w:rPr>
        <w:t>r</w:t>
      </w:r>
      <w:r w:rsidRPr="00681A33">
        <w:rPr>
          <w:szCs w:val="24"/>
        </w:rPr>
        <w:t xml:space="preserve">den sind, ist es wichtig die entsprechenden Dateien mit dem Befehl </w:t>
      </w:r>
      <w:r w:rsidRPr="00681A33">
        <w:rPr>
          <w:i/>
          <w:szCs w:val="24"/>
        </w:rPr>
        <w:t xml:space="preserve">git add </w:t>
      </w:r>
      <w:r w:rsidRPr="005832AD">
        <w:rPr>
          <w:szCs w:val="24"/>
        </w:rPr>
        <w:t>zu</w:t>
      </w:r>
      <w:r w:rsidRPr="00681A33">
        <w:rPr>
          <w:i/>
          <w:szCs w:val="24"/>
        </w:rPr>
        <w:t xml:space="preserve"> </w:t>
      </w:r>
      <w:r w:rsidRPr="00681A33">
        <w:rPr>
          <w:szCs w:val="24"/>
        </w:rPr>
        <w:t xml:space="preserve">bearbeiten. </w:t>
      </w:r>
      <w:r w:rsidRPr="005D0C59">
        <w:rPr>
          <w:szCs w:val="24"/>
        </w:rPr>
        <w:t>Nachträglich</w:t>
      </w:r>
      <w:r w:rsidRPr="00681A33">
        <w:rPr>
          <w:szCs w:val="24"/>
        </w:rPr>
        <w:t xml:space="preserve"> müssen die Commits mit dem Befehl </w:t>
      </w:r>
      <w:r w:rsidRPr="00681A33">
        <w:rPr>
          <w:i/>
          <w:szCs w:val="24"/>
        </w:rPr>
        <w:t xml:space="preserve">git commit </w:t>
      </w:r>
      <w:r w:rsidRPr="00681A33">
        <w:rPr>
          <w:szCs w:val="24"/>
        </w:rPr>
        <w:lastRenderedPageBreak/>
        <w:t>abgeschlossen werden. Ein Weiterarbeiten ohne die Behebung des Konflikts ist unter Git nicht möglich.</w:t>
      </w:r>
      <w:bookmarkEnd w:id="459"/>
      <w:r>
        <w:rPr>
          <w:rStyle w:val="Funotenzeichen"/>
        </w:rPr>
        <w:footnoteReference w:id="113"/>
      </w:r>
    </w:p>
    <w:p w14:paraId="221CA465" w14:textId="77777777" w:rsidR="00A916DE" w:rsidRDefault="00A916DE" w:rsidP="00A916DE">
      <w:pPr>
        <w:pStyle w:val="berschrift2"/>
      </w:pPr>
      <w:bookmarkStart w:id="461" w:name="_Toc489710626"/>
      <w:bookmarkStart w:id="462" w:name="_Toc491708022"/>
      <w:r>
        <w:t>Hosting von Git</w:t>
      </w:r>
      <w:bookmarkEnd w:id="461"/>
      <w:bookmarkEnd w:id="462"/>
    </w:p>
    <w:p w14:paraId="3FDB8D16" w14:textId="77777777" w:rsidR="00A916DE" w:rsidRDefault="00A916DE" w:rsidP="00A916DE"/>
    <w:p w14:paraId="64C04906" w14:textId="225B7178" w:rsidR="00A916DE" w:rsidRDefault="00133BFE" w:rsidP="00A916DE">
      <w:r>
        <w:rPr>
          <w:szCs w:val="24"/>
        </w:rPr>
        <w:t>Je nach</w:t>
      </w:r>
      <w:r w:rsidR="00A916DE">
        <w:rPr>
          <w:szCs w:val="24"/>
        </w:rPr>
        <w:t xml:space="preserve">dem </w:t>
      </w:r>
      <w:r w:rsidR="00A916DE" w:rsidRPr="00E06BF4">
        <w:rPr>
          <w:szCs w:val="24"/>
        </w:rPr>
        <w:t>ob man zusammen in einem Team oder alleine arbeitet</w:t>
      </w:r>
      <w:r w:rsidR="005D0C59">
        <w:rPr>
          <w:szCs w:val="24"/>
        </w:rPr>
        <w:t>,</w:t>
      </w:r>
      <w:r w:rsidR="00A916DE" w:rsidRPr="00E06BF4">
        <w:rPr>
          <w:szCs w:val="24"/>
        </w:rPr>
        <w:t xml:space="preserve"> bieten sich im Umfeld von Git verschiedene Hosting-Möglichkeiten über Server an. Jede dieser Möglichkeiten hat ihre </w:t>
      </w:r>
      <w:r w:rsidR="005D0C59">
        <w:rPr>
          <w:szCs w:val="24"/>
        </w:rPr>
        <w:t>e</w:t>
      </w:r>
      <w:r w:rsidR="00A916DE" w:rsidRPr="00E06BF4">
        <w:rPr>
          <w:szCs w:val="24"/>
        </w:rPr>
        <w:t>igenen Vor-und Nachteile. Einige dieser Möglichkeiten lassen sich selb</w:t>
      </w:r>
      <w:r w:rsidR="00A916DE">
        <w:rPr>
          <w:szCs w:val="24"/>
        </w:rPr>
        <w:t>s</w:t>
      </w:r>
      <w:r w:rsidR="00A916DE" w:rsidRPr="00E06BF4">
        <w:rPr>
          <w:szCs w:val="24"/>
        </w:rPr>
        <w:t>t hosten, wieder andere werden als Dienste auf fremden Servern zur Verfügung gestellt. Das Hosting für eine einzelne Person gestaltet sich vor allem bei dem Verzicht auf ein Web-Interface ei</w:t>
      </w:r>
      <w:r w:rsidR="00A916DE" w:rsidRPr="00E06BF4">
        <w:rPr>
          <w:szCs w:val="24"/>
        </w:rPr>
        <w:t>n</w:t>
      </w:r>
      <w:r w:rsidR="00A916DE" w:rsidRPr="00E06BF4">
        <w:rPr>
          <w:szCs w:val="24"/>
        </w:rPr>
        <w:t>fach. Sofern beispielsweise Git und SSH auf einem Client und einem Server installiert ist, kann ein Benutzer über diesen Server mehrere Repositories hochladen.</w:t>
      </w:r>
      <w:r w:rsidR="00A916DE">
        <w:rPr>
          <w:rStyle w:val="Funotenzeichen"/>
        </w:rPr>
        <w:footnoteReference w:id="114"/>
      </w:r>
    </w:p>
    <w:p w14:paraId="3FBE68AF" w14:textId="7E38CAE4" w:rsidR="00A916DE" w:rsidRDefault="00A916DE" w:rsidP="00A916DE">
      <w:pPr>
        <w:rPr>
          <w:szCs w:val="24"/>
        </w:rPr>
      </w:pPr>
      <w:r w:rsidRPr="00B00813">
        <w:rPr>
          <w:szCs w:val="24"/>
        </w:rPr>
        <w:t xml:space="preserve">Die ganze Sache wird komplizierter, sobald mehrere Personen an einem </w:t>
      </w:r>
      <w:r w:rsidRPr="00B00813">
        <w:rPr>
          <w:szCs w:val="24"/>
        </w:rPr>
        <w:t>o</w:t>
      </w:r>
      <w:r w:rsidRPr="00B00813">
        <w:rPr>
          <w:szCs w:val="24"/>
        </w:rPr>
        <w:t>der mehreren Remote-Repositories arbeiten möchten. Wenn obendrein für die Entwickler verschiedene Zugriffsrechte geplant sind, erschwert das alles umso mehr. An diesem Punkt setzt GitHub an. Viele Funktionen von GitHub fördern die Zusammenarbeit in großen Projekten, welche mit Git durchg</w:t>
      </w:r>
      <w:r w:rsidRPr="00B00813">
        <w:rPr>
          <w:szCs w:val="24"/>
        </w:rPr>
        <w:t>e</w:t>
      </w:r>
      <w:r w:rsidRPr="00B00813">
        <w:rPr>
          <w:szCs w:val="24"/>
        </w:rPr>
        <w:t>führt werden, auch für das Projekt-Management. Im Bereich von Softwar</w:t>
      </w:r>
      <w:r w:rsidRPr="00B00813">
        <w:rPr>
          <w:szCs w:val="24"/>
        </w:rPr>
        <w:t>e</w:t>
      </w:r>
      <w:r w:rsidRPr="00B00813">
        <w:rPr>
          <w:szCs w:val="24"/>
        </w:rPr>
        <w:t>entwicklungsprojekten bietet GitHub mit hoher Wahrscheinlichkeit die größte Plattform an. Dies gilt vor allem für Open-Source-Software, für die GitHub kostenlos und ohne Einschränkungen zur Verfügung steht. Projekte mit nicht öffentlichem Code sind dagegen kostenpflichtig. Als registrierter Nutzer ist es kein Problem, ein eigenes Repository zu hosten und sich bei bestehendem Interesse in andere Projekte einzubringen. Je nach</w:t>
      </w:r>
      <w:r>
        <w:rPr>
          <w:szCs w:val="24"/>
        </w:rPr>
        <w:t>dem</w:t>
      </w:r>
      <w:r w:rsidRPr="00B00813">
        <w:rPr>
          <w:szCs w:val="24"/>
        </w:rPr>
        <w:t xml:space="preserve"> ob man eine einze</w:t>
      </w:r>
      <w:r w:rsidRPr="00B00813">
        <w:rPr>
          <w:szCs w:val="24"/>
        </w:rPr>
        <w:t>l</w:t>
      </w:r>
      <w:r w:rsidRPr="00B00813">
        <w:rPr>
          <w:szCs w:val="24"/>
        </w:rPr>
        <w:t>ne Privatperson oder ein Unternehmen ist, werden unterschiedliche Kosten fällig. Die meisten Unternehmen lehnen es ab ihre Quellcodes auf öffentl</w:t>
      </w:r>
      <w:r w:rsidRPr="00B00813">
        <w:rPr>
          <w:szCs w:val="24"/>
        </w:rPr>
        <w:t>i</w:t>
      </w:r>
      <w:r w:rsidRPr="00B00813">
        <w:rPr>
          <w:szCs w:val="24"/>
        </w:rPr>
        <w:t>chen Servern abzulegen und entscheiden sich somit für die GitHub Enterpr</w:t>
      </w:r>
      <w:r w:rsidRPr="00B00813">
        <w:rPr>
          <w:szCs w:val="24"/>
        </w:rPr>
        <w:t>i</w:t>
      </w:r>
      <w:r w:rsidRPr="00B00813">
        <w:rPr>
          <w:szCs w:val="24"/>
        </w:rPr>
        <w:t xml:space="preserve">se Variante. Diese ist die teuerste der Varianten in GitHub und ermöglicht es GitHub auf unternehmensinternen Infrastrukturen als eine virtuelle Maschine </w:t>
      </w:r>
      <w:r w:rsidRPr="00B00813">
        <w:rPr>
          <w:szCs w:val="24"/>
        </w:rPr>
        <w:lastRenderedPageBreak/>
        <w:t>laufen zu lassen. Im Gegensatz zu vielen Projekten, welche auf den Servern von GitHub aufbewahrt werden, steht der Quellcode v</w:t>
      </w:r>
      <w:r>
        <w:rPr>
          <w:szCs w:val="24"/>
        </w:rPr>
        <w:t xml:space="preserve">on GitHub selbst nicht als Open </w:t>
      </w:r>
      <w:r w:rsidRPr="00B00813">
        <w:rPr>
          <w:szCs w:val="24"/>
        </w:rPr>
        <w:t>Source zur Verfügung.</w:t>
      </w:r>
      <w:r>
        <w:rPr>
          <w:rStyle w:val="Funotenzeichen"/>
        </w:rPr>
        <w:footnoteReference w:id="115"/>
      </w:r>
    </w:p>
    <w:p w14:paraId="06C2E4EF" w14:textId="631347DB" w:rsidR="00A916DE" w:rsidRDefault="00A916DE" w:rsidP="00A916DE">
      <w:pPr>
        <w:rPr>
          <w:szCs w:val="24"/>
        </w:rPr>
      </w:pPr>
      <w:r w:rsidRPr="00F82001">
        <w:rPr>
          <w:szCs w:val="24"/>
        </w:rPr>
        <w:t>Eine weitere Hosting-Möglichkeit für Git besteht in der Nutzung von GitLab. Dieses ist in seinen grundlegenden Funktionen GitHub sehr ähnlich. Auch hier lassen sich eigene Repositories verwalten, um das gemeinsame Arbe</w:t>
      </w:r>
      <w:r w:rsidRPr="00F82001">
        <w:rPr>
          <w:szCs w:val="24"/>
        </w:rPr>
        <w:t>i</w:t>
      </w:r>
      <w:r w:rsidRPr="00F82001">
        <w:rPr>
          <w:szCs w:val="24"/>
        </w:rPr>
        <w:t>ten in größeren Teams zu erleichtern. Ein wichtiger Unterschied zu GitHub besteht allerdings darin, dass bei GitLab private Repositories, die nicht z</w:t>
      </w:r>
      <w:r w:rsidRPr="00F82001">
        <w:rPr>
          <w:szCs w:val="24"/>
        </w:rPr>
        <w:t>u</w:t>
      </w:r>
      <w:r w:rsidRPr="00F82001">
        <w:rPr>
          <w:szCs w:val="24"/>
        </w:rPr>
        <w:t xml:space="preserve">gänglich für andere sein sollen, kostenlos hochgeladen werden können. Da der Quellcode von GitLab selbst </w:t>
      </w:r>
      <w:r w:rsidR="00133BFE">
        <w:rPr>
          <w:szCs w:val="24"/>
        </w:rPr>
        <w:t>zum größten Teil</w:t>
      </w:r>
      <w:r w:rsidRPr="00F82001">
        <w:rPr>
          <w:szCs w:val="24"/>
        </w:rPr>
        <w:t xml:space="preserve"> frei zugängl</w:t>
      </w:r>
      <w:r w:rsidR="00133BFE">
        <w:rPr>
          <w:szCs w:val="24"/>
        </w:rPr>
        <w:t>i</w:t>
      </w:r>
      <w:r w:rsidRPr="00F82001">
        <w:rPr>
          <w:szCs w:val="24"/>
        </w:rPr>
        <w:t>ch ist, besteht zusätzlich die Möglichkeit die Verwaltung von GitLab selbst in die Hand zu nehmen. Dadurch können vor allem kleinere Unternehmen oder auch Gru</w:t>
      </w:r>
      <w:r w:rsidRPr="00F82001">
        <w:rPr>
          <w:szCs w:val="24"/>
        </w:rPr>
        <w:t>p</w:t>
      </w:r>
      <w:r w:rsidRPr="00F82001">
        <w:rPr>
          <w:szCs w:val="24"/>
        </w:rPr>
        <w:t>pen die Kontrolle über ihre Quellcodes zum größten Teil selbst bestimmen</w:t>
      </w:r>
      <w:r>
        <w:rPr>
          <w:szCs w:val="24"/>
        </w:rPr>
        <w:t>,</w:t>
      </w:r>
      <w:r w:rsidRPr="00F82001">
        <w:rPr>
          <w:szCs w:val="24"/>
        </w:rPr>
        <w:t xml:space="preserve"> ohne da</w:t>
      </w:r>
      <w:r>
        <w:rPr>
          <w:szCs w:val="24"/>
        </w:rPr>
        <w:t>s</w:t>
      </w:r>
      <w:r w:rsidRPr="00F82001">
        <w:rPr>
          <w:szCs w:val="24"/>
        </w:rPr>
        <w:t>s sie gezwungen sind diese auf fremde Server hochzuladen. Durch die eigene Verwaltung allerdings entsteht ein Nachteil eines unzureichenden Speicherbedarfs. Eine kostenfreie Variante von GitLab ermöglicht für Unte</w:t>
      </w:r>
      <w:r w:rsidRPr="00F82001">
        <w:rPr>
          <w:szCs w:val="24"/>
        </w:rPr>
        <w:t>r</w:t>
      </w:r>
      <w:r w:rsidRPr="00F82001">
        <w:rPr>
          <w:szCs w:val="24"/>
        </w:rPr>
        <w:t>nehmen mit kleinen und unterdurchschnittlichen Servern keine zufriedenste</w:t>
      </w:r>
      <w:r w:rsidRPr="00F82001">
        <w:rPr>
          <w:szCs w:val="24"/>
        </w:rPr>
        <w:t>l</w:t>
      </w:r>
      <w:r w:rsidRPr="00F82001">
        <w:rPr>
          <w:szCs w:val="24"/>
        </w:rPr>
        <w:t>lende Arbeitsweise.</w:t>
      </w:r>
      <w:r>
        <w:rPr>
          <w:rStyle w:val="Funotenzeichen"/>
        </w:rPr>
        <w:footnoteReference w:id="116"/>
      </w:r>
    </w:p>
    <w:p w14:paraId="6C6B944F" w14:textId="29ACA52F" w:rsidR="00D40CE5" w:rsidRPr="004E5E5F" w:rsidRDefault="00A916DE" w:rsidP="00D40CE5">
      <w:pPr>
        <w:rPr>
          <w:szCs w:val="24"/>
        </w:rPr>
      </w:pPr>
      <w:bookmarkStart w:id="466" w:name="_CTVK00165090c2b5c564050887b4f9f962ac4eb"/>
      <w:r w:rsidRPr="00CC4A43">
        <w:rPr>
          <w:szCs w:val="24"/>
        </w:rPr>
        <w:t>GitHub ist vor allem für Open-Source-Projekte geeignet, welche auf externe Hilfe angewiesen sind. Nicht zuletzt, weil eine große Anzahl an Leuten Erfa</w:t>
      </w:r>
      <w:r w:rsidRPr="00CC4A43">
        <w:rPr>
          <w:szCs w:val="24"/>
        </w:rPr>
        <w:t>h</w:t>
      </w:r>
      <w:r w:rsidRPr="00CC4A43">
        <w:rPr>
          <w:szCs w:val="24"/>
        </w:rPr>
        <w:t>rung mit GitHub vorweisen kann und die größte Gemeinschaft im Bereich von Open Source hier anzutreffen ist. Darüber hinaus ist GitHub, was das Angebot an externen Tools angeht, anderen Plattformen weit voraus. GitLab hingegen bietet sich für kleinere Unternehmen und Gruppen an, die ihre Repositories auf ihren eigenen Servern kostengünstig verwalten möchten. GitH</w:t>
      </w:r>
      <w:r>
        <w:rPr>
          <w:szCs w:val="24"/>
        </w:rPr>
        <w:t>ub und GitLab sind beide</w:t>
      </w:r>
      <w:r w:rsidRPr="00CC4A43">
        <w:rPr>
          <w:szCs w:val="24"/>
        </w:rPr>
        <w:t xml:space="preserve"> Web-Anwendungen, in deren Natur es liegt im ständigen Wandel zu sein. Bis auf grundlegende Funktionen, können weitere hier aufgeführte Eigenschaften sich schnell ändern und dafür sorgen</w:t>
      </w:r>
      <w:r>
        <w:rPr>
          <w:szCs w:val="24"/>
        </w:rPr>
        <w:t>,</w:t>
      </w:r>
      <w:r w:rsidRPr="00CC4A43">
        <w:rPr>
          <w:szCs w:val="24"/>
        </w:rPr>
        <w:t xml:space="preserve"> da</w:t>
      </w:r>
      <w:r>
        <w:rPr>
          <w:szCs w:val="24"/>
        </w:rPr>
        <w:t>s</w:t>
      </w:r>
      <w:r w:rsidRPr="00CC4A43">
        <w:rPr>
          <w:szCs w:val="24"/>
        </w:rPr>
        <w:t>s diese Tools im Laufe der Zeit anders aussehen.</w:t>
      </w:r>
      <w:bookmarkEnd w:id="466"/>
      <w:r>
        <w:rPr>
          <w:rStyle w:val="Funotenzeichen"/>
        </w:rPr>
        <w:footnoteReference w:id="117"/>
      </w:r>
    </w:p>
    <w:p w14:paraId="1AC4531B" w14:textId="77777777" w:rsidR="00A916DE" w:rsidRDefault="00A916DE" w:rsidP="00A916DE">
      <w:pPr>
        <w:pStyle w:val="berschrift2"/>
      </w:pPr>
      <w:bookmarkStart w:id="468" w:name="_Toc489710631"/>
      <w:bookmarkStart w:id="469" w:name="_Toc491708023"/>
      <w:r>
        <w:lastRenderedPageBreak/>
        <w:t>Zusammenfassung</w:t>
      </w:r>
      <w:bookmarkEnd w:id="468"/>
      <w:bookmarkEnd w:id="469"/>
    </w:p>
    <w:p w14:paraId="78B4FC89" w14:textId="77777777" w:rsidR="00A916DE" w:rsidRPr="00EA3763" w:rsidRDefault="00A916DE" w:rsidP="00A916DE"/>
    <w:p w14:paraId="524909C8" w14:textId="323694BD" w:rsidR="00A916DE" w:rsidRDefault="00A916DE" w:rsidP="00A916DE">
      <w:r>
        <w:t>Die Versionsverwaltungssoftware Git wurde von Linus Torvalds und seinem Team entwickelt, um die Fertigstellung des Linux-Kernels zu unterstützen. Git ist eine verteilte Versionsverwaltungssoftware, was bedeutet dass Änd</w:t>
      </w:r>
      <w:r>
        <w:t>e</w:t>
      </w:r>
      <w:r>
        <w:t>rungen an einem möglichen Quellcode durch einen Entwickler, nicht zwang</w:t>
      </w:r>
      <w:r>
        <w:t>s</w:t>
      </w:r>
      <w:r>
        <w:t xml:space="preserve">läufig jedes Mal auf einem zentralen Server abgelegt werden müssen. Diese Änderungen können zunächst auf dem lokalen Arbeitsbereich eines jeden Entwicklers aufbewahrt werden. Erst wenn gemachte Änderungen </w:t>
      </w:r>
      <w:r w:rsidR="007737F8">
        <w:t>e</w:t>
      </w:r>
      <w:r>
        <w:t>ndgültig sind, wird eine Netzwerkverbindung zum Server benötigt, um sie dort abz</w:t>
      </w:r>
      <w:r>
        <w:t>u</w:t>
      </w:r>
      <w:r>
        <w:t>legen. Eines der wichtigsten Merkmale, welches Git ausmacht ist das Bra</w:t>
      </w:r>
      <w:r>
        <w:t>n</w:t>
      </w:r>
      <w:r>
        <w:t>ching und Merging. Zwar ermöglichen auch andere Versionskontrollsysteme das Arbeiten mit Entwicklungszweigen, doch vor allem das Zusammenführen dieser Zweige gestaltet sich im Gegensatz zu Git schwierig. Branches (deutsch: Zweig) stellen Entwicklungszweige dar, auf denen jeder Entwickler lokal auf seinem eigenen Rechner arbeiten kann. Sind diese Arbeiten erl</w:t>
      </w:r>
      <w:r>
        <w:t>e</w:t>
      </w:r>
      <w:r>
        <w:t>digt, werden sie durch ein Commit (deutsch: Übergabe) auf dem entspr</w:t>
      </w:r>
      <w:r>
        <w:t>e</w:t>
      </w:r>
      <w:r>
        <w:t>chenden Zweig gespeichert. In größeren Projekten ist es üblich, dass mehr</w:t>
      </w:r>
      <w:r>
        <w:t>e</w:t>
      </w:r>
      <w:r>
        <w:t>re Teilteams an mehreren Bereichen eines Produktes arbeiten und für jeden dieser Bereiche Entwicklungszweige existieren. Auf diesen Entwicklung</w:t>
      </w:r>
      <w:r>
        <w:t>s</w:t>
      </w:r>
      <w:r>
        <w:t>zweigen landen zunächst lokal die Änderungen der einzelnen Entwickler. Diese verschiedenen Änderungen auf unterschiedlichen Entwicklungszwe</w:t>
      </w:r>
      <w:r>
        <w:t>i</w:t>
      </w:r>
      <w:r>
        <w:t>gen können miteinander zusammengeführt bzw. verschmolzen werden. Di</w:t>
      </w:r>
      <w:r>
        <w:t>e</w:t>
      </w:r>
      <w:r>
        <w:t>ser Vorgang wird als Merging bezeichnet. Das bedeutet im Groben, dass zwei Entwicklungszweige mitsamt ihrem Inhalt  zu einem gemeinsamen Zweig verschmelzen. Dies ermöglicht beispielsweise die Arbeit von zwei ve</w:t>
      </w:r>
      <w:r>
        <w:t>r</w:t>
      </w:r>
      <w:r>
        <w:t>schiedenen Personen a</w:t>
      </w:r>
      <w:r w:rsidR="007737F8">
        <w:t>m</w:t>
      </w:r>
      <w:r>
        <w:t xml:space="preserve"> selben Dokument zu einem gemeinsamen Dok</w:t>
      </w:r>
      <w:r>
        <w:t>u</w:t>
      </w:r>
      <w:r>
        <w:t>ment zusammenzufügen. Dabei werden jeweils die Änderungen des Anderen übernommen. Probleme könnten jedoch dann auftauchen, wenn beide Pe</w:t>
      </w:r>
      <w:r>
        <w:t>r</w:t>
      </w:r>
      <w:r>
        <w:t xml:space="preserve">sonen Änderungen in </w:t>
      </w:r>
      <w:proofErr w:type="gramStart"/>
      <w:r>
        <w:t xml:space="preserve">der </w:t>
      </w:r>
      <w:r w:rsidR="00D02BB2">
        <w:t>s</w:t>
      </w:r>
      <w:r>
        <w:t>elben</w:t>
      </w:r>
      <w:proofErr w:type="gramEnd"/>
      <w:r>
        <w:t xml:space="preserve"> Zeile durchgeführt haben. Git weiß nicht welche dieser Änderungen die wichtigere ist und dieses Problem muss per Hand gelöst werden.</w:t>
      </w:r>
    </w:p>
    <w:p w14:paraId="57091ACB" w14:textId="72F4F30B" w:rsidR="00A916DE" w:rsidRDefault="00A916DE" w:rsidP="00A916DE">
      <w:r>
        <w:lastRenderedPageBreak/>
        <w:t>Der Hauptentwicklungszweig, auf dem letztendlich alles zusammenkommen muss wird Master genannt. Jeder Commit der auf einem der Entwicklung</w:t>
      </w:r>
      <w:r>
        <w:t>s</w:t>
      </w:r>
      <w:r>
        <w:t xml:space="preserve">zweige landet, wird auf dem Master abgelegt. Hierbei ist zu beachten, dass man zwischen dem Master auf dem lokalen Rechner eines jeden Entwicklers und dem Master-Branch auf dem „zentralen“ Repository unterscheiden muss. Da Git eine verteilte Versionsveraltungssoftware ist, existiert so etwas wie ein „zentrales“ Repository nicht. Daher wird das Repository auf dem Server als </w:t>
      </w:r>
      <w:r w:rsidRPr="00430719">
        <w:rPr>
          <w:i/>
        </w:rPr>
        <w:t>origin</w:t>
      </w:r>
      <w:r>
        <w:t xml:space="preserve"> oder als Remote Repository bezeichnet, also als Quelle oder externes Repository. Endgültige Änderungen werden auf diesem abgelegt oder daraus entnommen um das eigene lokale Repository auf den neusten Stand zu bri</w:t>
      </w:r>
      <w:r>
        <w:t>n</w:t>
      </w:r>
      <w:r>
        <w:t>gen.</w:t>
      </w:r>
    </w:p>
    <w:p w14:paraId="609364F4" w14:textId="545E82D5" w:rsidR="00C23390" w:rsidRDefault="00A916DE" w:rsidP="00A916DE">
      <w:r>
        <w:t>Die Handhabung der Zweige und auch der Repositories kann stark zwischen Unternehmen oder Projekten variieren. Beispielsweise können mehrere Repositories auf dem zentralen Server vorhanden sein, um zusätzlich den Austausch von Commits zwischen verschiedenen Entwicklern zu gewährlei</w:t>
      </w:r>
      <w:r>
        <w:t>s</w:t>
      </w:r>
      <w:r>
        <w:t>ten. Des Weiteren können Entwicklungszweige mit unterschiedlichen Aufg</w:t>
      </w:r>
      <w:r>
        <w:t>a</w:t>
      </w:r>
      <w:r>
        <w:t>benbereichen existieren, welche strengen Regeln unterstehen. Eine mögl</w:t>
      </w:r>
      <w:r>
        <w:t>i</w:t>
      </w:r>
      <w:r>
        <w:t>che Vorgehensweise ist die Existenz von Unterstützungszweigen. Diese b</w:t>
      </w:r>
      <w:r>
        <w:t>e</w:t>
      </w:r>
      <w:r>
        <w:t>stehen unter anderem aus einem Zweig für die weitere Entwicklung, einem Zweig für das beheben von Fehlern kurz vor einem Release und einem Zweig für das schnelle Beheben von Fehlern, welche kurz nach einem R</w:t>
      </w:r>
      <w:r>
        <w:t>e</w:t>
      </w:r>
      <w:r>
        <w:t>lease entdeckt wurden. Keiner dieser genannten Zweige darf zweckentfre</w:t>
      </w:r>
      <w:r>
        <w:t>m</w:t>
      </w:r>
      <w:r>
        <w:t>det werden</w:t>
      </w:r>
      <w:r w:rsidR="00D02BB2">
        <w:t>,</w:t>
      </w:r>
      <w:r>
        <w:t xml:space="preserve"> um darin z.B. Fehler auf de</w:t>
      </w:r>
      <w:r w:rsidR="00C23390">
        <w:t>m Entwicklungszweig zu beheben.</w:t>
      </w:r>
    </w:p>
    <w:p w14:paraId="1355AF1F" w14:textId="3A1CEBC7" w:rsidR="00A916DE" w:rsidRPr="007D7AEF" w:rsidRDefault="00A916DE" w:rsidP="00A916DE">
      <w:r>
        <w:t>Der gemeinsame Ausgangspunkt dieser Unterstützungszweige ist der Dev</w:t>
      </w:r>
      <w:r>
        <w:t>e</w:t>
      </w:r>
      <w:r>
        <w:t>lop-Zweig. Dieser enthält den als letztes abgelieferten Quellcode kurz vor einem Release und befindet sich ebenfalls wie der Master-Branch auf dem Server. Wird kurz vor der Veröffentlichung des Quellcodes auf dem Develop-Zweig ein Problem festgestellt, werden dementsprechend die oben genan</w:t>
      </w:r>
      <w:r>
        <w:t>n</w:t>
      </w:r>
      <w:r>
        <w:t xml:space="preserve">ten Zweige aus dem Develop-Zweig heraus erstellt und nach getaner Arbeit wieder mit ihm zusammengeführt. Werden die </w:t>
      </w:r>
      <w:r w:rsidR="00D02BB2">
        <w:t>e</w:t>
      </w:r>
      <w:r>
        <w:t xml:space="preserve">ndgültigen Commits auf dem Develop-Zweig auf den Master übertragen, sind diese bereit für ein Release. Treten allerdings nach dem Release weitere Probleme oder Fehler auf, wird in diesem Fall aus dem Master-Branch heraus ein Zweig zur Behebung der </w:t>
      </w:r>
      <w:r>
        <w:lastRenderedPageBreak/>
        <w:t>entsprechenden Commits erstellt. Sind die Fehler behoben, ist es ratsam die Commits direkt wieder auf den Master Branch zu übertragen, sonst würde man der weiteren Arbeit auf dem Develop-Zweig, auf dem inzwischen neue Commits vorhanden sind, im Weg stehen. Möglicherweise könnten dadurch sogar die Commits durcheinander kommen und dadurch würde ein Chaos verursacht werden.</w:t>
      </w:r>
    </w:p>
    <w:p w14:paraId="592BF5C7" w14:textId="77777777" w:rsidR="00A916DE" w:rsidRPr="00A320A5" w:rsidRDefault="00A916DE" w:rsidP="00A916DE">
      <w:pPr>
        <w:pStyle w:val="berschrift2"/>
        <w:sectPr w:rsidR="00A916DE" w:rsidRPr="00A320A5" w:rsidSect="00EC4BA7">
          <w:type w:val="oddPage"/>
          <w:pgSz w:w="11906" w:h="16838" w:code="9"/>
          <w:pgMar w:top="1701" w:right="1418" w:bottom="1134" w:left="1418" w:header="709" w:footer="709" w:gutter="851"/>
          <w:cols w:space="708"/>
          <w:docGrid w:linePitch="360"/>
        </w:sectPr>
      </w:pPr>
    </w:p>
    <w:p w14:paraId="0680B202" w14:textId="028DF1A9" w:rsidR="00A916DE" w:rsidRDefault="00A916DE" w:rsidP="00A916DE">
      <w:pPr>
        <w:pStyle w:val="berschrift1"/>
      </w:pPr>
      <w:bookmarkStart w:id="470" w:name="_Toc489710632"/>
      <w:bookmarkStart w:id="471" w:name="_Toc491708024"/>
      <w:r>
        <w:lastRenderedPageBreak/>
        <w:t>Versionsverwaltungssysteme</w:t>
      </w:r>
      <w:bookmarkEnd w:id="470"/>
      <w:r w:rsidR="005832AD">
        <w:t xml:space="preserve"> im Überblick</w:t>
      </w:r>
      <w:bookmarkEnd w:id="471"/>
    </w:p>
    <w:p w14:paraId="12399A9F" w14:textId="77777777" w:rsidR="00A916DE" w:rsidRDefault="00A916DE" w:rsidP="00A916DE"/>
    <w:p w14:paraId="46ED7976" w14:textId="6B5A8329" w:rsidR="00A916DE" w:rsidRDefault="00A916DE" w:rsidP="00A916DE">
      <w:pPr>
        <w:rPr>
          <w:szCs w:val="24"/>
        </w:rPr>
      </w:pPr>
      <w:bookmarkStart w:id="472" w:name="_CTVK001fe8bb942cfe344b7ba850cb2c8d679c5"/>
      <w:r w:rsidRPr="00A06447">
        <w:rPr>
          <w:szCs w:val="24"/>
        </w:rPr>
        <w:t>Werden an Dateien oder Dokumenten Änderungen vorgenommen, entstehen von d</w:t>
      </w:r>
      <w:r>
        <w:rPr>
          <w:szCs w:val="24"/>
        </w:rPr>
        <w:t>iesen Dateien oder Dokumenten</w:t>
      </w:r>
      <w:r w:rsidRPr="00A06447">
        <w:rPr>
          <w:szCs w:val="24"/>
        </w:rPr>
        <w:t xml:space="preserve"> neue Versionen. Versionsverwa</w:t>
      </w:r>
      <w:r w:rsidRPr="00A06447">
        <w:rPr>
          <w:szCs w:val="24"/>
        </w:rPr>
        <w:t>l</w:t>
      </w:r>
      <w:r w:rsidRPr="00A06447">
        <w:rPr>
          <w:szCs w:val="24"/>
        </w:rPr>
        <w:t>tungssysteme sind dazu da, um diese zu erfassen. Neu entstandene Versi</w:t>
      </w:r>
      <w:r w:rsidRPr="00A06447">
        <w:rPr>
          <w:szCs w:val="24"/>
        </w:rPr>
        <w:t>o</w:t>
      </w:r>
      <w:r w:rsidRPr="00A06447">
        <w:rPr>
          <w:szCs w:val="24"/>
        </w:rPr>
        <w:t xml:space="preserve">nen werden archiviert und mit einem Zeitstempel sowie einer Benutzer ID versehen, um bei Bedarf diese Versionen abzurufen oder wiederherzustellen. </w:t>
      </w:r>
      <w:r w:rsidR="00AA28A3">
        <w:rPr>
          <w:szCs w:val="24"/>
        </w:rPr>
        <w:t>D</w:t>
      </w:r>
      <w:r w:rsidRPr="00A06447">
        <w:rPr>
          <w:szCs w:val="24"/>
        </w:rPr>
        <w:t xml:space="preserve">adurch </w:t>
      </w:r>
      <w:r w:rsidR="00D35A64">
        <w:rPr>
          <w:szCs w:val="24"/>
        </w:rPr>
        <w:t xml:space="preserve">kann </w:t>
      </w:r>
      <w:r w:rsidRPr="00A06447">
        <w:rPr>
          <w:szCs w:val="24"/>
        </w:rPr>
        <w:t>nachvollzogen werden, welcher Benutzer zu welchem Zei</w:t>
      </w:r>
      <w:r w:rsidRPr="00A06447">
        <w:rPr>
          <w:szCs w:val="24"/>
        </w:rPr>
        <w:t>t</w:t>
      </w:r>
      <w:r w:rsidRPr="00A06447">
        <w:rPr>
          <w:szCs w:val="24"/>
        </w:rPr>
        <w:t>punkt Änderungen an einer Datei getätigt hat. Ziel eines Versionsverwa</w:t>
      </w:r>
      <w:r w:rsidRPr="00A06447">
        <w:rPr>
          <w:szCs w:val="24"/>
        </w:rPr>
        <w:t>l</w:t>
      </w:r>
      <w:r w:rsidRPr="00A06447">
        <w:rPr>
          <w:szCs w:val="24"/>
        </w:rPr>
        <w:t>tungssystems ist die Ermöglichung des Zugriffs mehrerer Personen gleic</w:t>
      </w:r>
      <w:r w:rsidRPr="00A06447">
        <w:rPr>
          <w:szCs w:val="24"/>
        </w:rPr>
        <w:t>h</w:t>
      </w:r>
      <w:r w:rsidRPr="00A06447">
        <w:rPr>
          <w:szCs w:val="24"/>
        </w:rPr>
        <w:t>zeitig auf Dateien und das Arbeiten mit diesen Dateien auf verschiedenen Entwicklungszweigen. Deshalb sind Versionsverwaltungssysteme überwi</w:t>
      </w:r>
      <w:r w:rsidRPr="00A06447">
        <w:rPr>
          <w:szCs w:val="24"/>
        </w:rPr>
        <w:t>e</w:t>
      </w:r>
      <w:r w:rsidRPr="00A06447">
        <w:rPr>
          <w:szCs w:val="24"/>
        </w:rPr>
        <w:t>gend in der Software-Entwicklung anzutreffen. Dabei haben sich zwei Sy</w:t>
      </w:r>
      <w:r w:rsidRPr="00A06447">
        <w:rPr>
          <w:szCs w:val="24"/>
        </w:rPr>
        <w:t>s</w:t>
      </w:r>
      <w:r w:rsidRPr="00A06447">
        <w:rPr>
          <w:szCs w:val="24"/>
        </w:rPr>
        <w:t xml:space="preserve">teme für die Versionsverwaltung besonders hervorgetan, diese sind </w:t>
      </w:r>
      <w:r>
        <w:rPr>
          <w:szCs w:val="24"/>
        </w:rPr>
        <w:t xml:space="preserve">zu einem </w:t>
      </w:r>
      <w:r w:rsidRPr="00A06447">
        <w:rPr>
          <w:szCs w:val="24"/>
        </w:rPr>
        <w:t xml:space="preserve">Git und das von </w:t>
      </w:r>
      <w:proofErr w:type="gramStart"/>
      <w:r w:rsidRPr="00A06447">
        <w:rPr>
          <w:szCs w:val="24"/>
        </w:rPr>
        <w:t>Apache</w:t>
      </w:r>
      <w:proofErr w:type="gramEnd"/>
      <w:r w:rsidRPr="00A06447">
        <w:rPr>
          <w:szCs w:val="24"/>
        </w:rPr>
        <w:t xml:space="preserve"> entwickelte Subversion (SVN). Beide Systeme kö</w:t>
      </w:r>
      <w:r w:rsidRPr="00A06447">
        <w:rPr>
          <w:szCs w:val="24"/>
        </w:rPr>
        <w:t>n</w:t>
      </w:r>
      <w:r w:rsidRPr="00A06447">
        <w:rPr>
          <w:szCs w:val="24"/>
        </w:rPr>
        <w:t>nen entweder auf dem eigenen Server oder über einen Hoster benutzt we</w:t>
      </w:r>
      <w:r w:rsidRPr="00A06447">
        <w:rPr>
          <w:szCs w:val="24"/>
        </w:rPr>
        <w:t>r</w:t>
      </w:r>
      <w:r w:rsidRPr="00A06447">
        <w:rPr>
          <w:szCs w:val="24"/>
        </w:rPr>
        <w:t xml:space="preserve">den. Hier bieten sich die Hosting-Tools GitHub für Git und RiouxSVN für Subversion an. Über den Dienst SourceForge, </w:t>
      </w:r>
      <w:r>
        <w:rPr>
          <w:szCs w:val="24"/>
        </w:rPr>
        <w:t>ist es möglich</w:t>
      </w:r>
      <w:r w:rsidRPr="00A06447">
        <w:rPr>
          <w:szCs w:val="24"/>
        </w:rPr>
        <w:t xml:space="preserve"> beide Systeme </w:t>
      </w:r>
      <w:r>
        <w:rPr>
          <w:szCs w:val="24"/>
        </w:rPr>
        <w:t>zu hosten</w:t>
      </w:r>
      <w:r w:rsidRPr="00A06447">
        <w:rPr>
          <w:szCs w:val="24"/>
        </w:rPr>
        <w:t>.</w:t>
      </w:r>
      <w:bookmarkEnd w:id="472"/>
      <w:r>
        <w:rPr>
          <w:rStyle w:val="Funotenzeichen"/>
        </w:rPr>
        <w:footnoteReference w:id="118"/>
      </w:r>
    </w:p>
    <w:p w14:paraId="1F598A72" w14:textId="1D75A39F" w:rsidR="00A916DE" w:rsidRDefault="00634D00" w:rsidP="00A916DE">
      <w:pPr>
        <w:pStyle w:val="berschrift2"/>
      </w:pPr>
      <w:bookmarkStart w:id="474" w:name="_Toc491708025"/>
      <w:r>
        <w:t>Anforderungen an Versionsverwaltungssysteme</w:t>
      </w:r>
      <w:bookmarkEnd w:id="474"/>
    </w:p>
    <w:p w14:paraId="4B82D66D" w14:textId="77777777" w:rsidR="00766C9B" w:rsidRDefault="00766C9B" w:rsidP="00766C9B"/>
    <w:p w14:paraId="323D3581" w14:textId="26ACD948" w:rsidR="00DE6EA3" w:rsidRDefault="00DE6EA3" w:rsidP="00766C9B">
      <w:bookmarkStart w:id="475" w:name="_CTVK001db6f469c98e74c4f83f9366dea0731c1"/>
      <w:r w:rsidRPr="00DE6EA3">
        <w:rPr>
          <w:color w:val="000000"/>
          <w:szCs w:val="24"/>
        </w:rPr>
        <w:t>Jedes Versionsverwaltungssystem sollte die folgenden Anforderungen erfü</w:t>
      </w:r>
      <w:r w:rsidRPr="00DE6EA3">
        <w:rPr>
          <w:color w:val="000000"/>
          <w:szCs w:val="24"/>
        </w:rPr>
        <w:t>l</w:t>
      </w:r>
      <w:r w:rsidRPr="00DE6EA3">
        <w:rPr>
          <w:color w:val="000000"/>
          <w:szCs w:val="24"/>
        </w:rPr>
        <w:t>len:</w:t>
      </w:r>
      <w:bookmarkEnd w:id="475"/>
      <w:r>
        <w:rPr>
          <w:rStyle w:val="Funotenzeichen"/>
        </w:rPr>
        <w:footnoteReference w:id="119"/>
      </w:r>
    </w:p>
    <w:p w14:paraId="51713DE0" w14:textId="7807BC8F" w:rsidR="00634D00" w:rsidRDefault="00634D00" w:rsidP="00634D00">
      <w:pPr>
        <w:pStyle w:val="Listenabsatz"/>
        <w:numPr>
          <w:ilvl w:val="0"/>
          <w:numId w:val="23"/>
        </w:numPr>
      </w:pPr>
      <w:r>
        <w:t>Protokollierung: Nachvollziehbarkeit welche Änderung durch wen und wann vorgenommen wurde</w:t>
      </w:r>
    </w:p>
    <w:p w14:paraId="40A95651" w14:textId="5BD9C072" w:rsidR="00634D00" w:rsidRDefault="00634D00" w:rsidP="00634D00">
      <w:pPr>
        <w:pStyle w:val="Listenabsatz"/>
        <w:numPr>
          <w:ilvl w:val="0"/>
          <w:numId w:val="23"/>
        </w:numPr>
      </w:pPr>
      <w:r>
        <w:lastRenderedPageBreak/>
        <w:t>Wiederherstellung: F</w:t>
      </w:r>
      <w:r w:rsidR="002D46F8">
        <w:t>r</w:t>
      </w:r>
      <w:r>
        <w:t>ühere Versionen von Dateien sollten immer wi</w:t>
      </w:r>
      <w:r>
        <w:t>e</w:t>
      </w:r>
      <w:r>
        <w:t>derhergestellt werden können</w:t>
      </w:r>
    </w:p>
    <w:p w14:paraId="05263711" w14:textId="08499300" w:rsidR="00634D00" w:rsidRDefault="00634D00" w:rsidP="00634D00">
      <w:pPr>
        <w:pStyle w:val="Listenabsatz"/>
        <w:numPr>
          <w:ilvl w:val="0"/>
          <w:numId w:val="23"/>
        </w:numPr>
      </w:pPr>
      <w:r>
        <w:t>Archivierung: Einzelne Stände eines Projekts müssen so abgespe</w:t>
      </w:r>
      <w:r>
        <w:t>i</w:t>
      </w:r>
      <w:r>
        <w:t>chert werden, dass sie nachvollziehbar sind.</w:t>
      </w:r>
    </w:p>
    <w:p w14:paraId="09991CF4" w14:textId="5469A87A" w:rsidR="00634D00" w:rsidRDefault="00634D00" w:rsidP="00634D00">
      <w:pPr>
        <w:pStyle w:val="Listenabsatz"/>
        <w:numPr>
          <w:ilvl w:val="0"/>
          <w:numId w:val="23"/>
        </w:numPr>
      </w:pPr>
      <w:r>
        <w:t>Koordinierung: Steuerung des Zugriffs auf dieselbe Datei von mehr</w:t>
      </w:r>
      <w:r>
        <w:t>e</w:t>
      </w:r>
      <w:r>
        <w:t>ren Entwicklern</w:t>
      </w:r>
    </w:p>
    <w:p w14:paraId="7471218A" w14:textId="5DB66ABE" w:rsidR="00634D00" w:rsidRPr="00766C9B" w:rsidRDefault="00634D00" w:rsidP="00634D00">
      <w:pPr>
        <w:pStyle w:val="Listenabsatz"/>
        <w:numPr>
          <w:ilvl w:val="0"/>
          <w:numId w:val="23"/>
        </w:numPr>
      </w:pPr>
      <w:r>
        <w:t>Gleichzeitiges Entwickeln: Unabhängiges Entwickeln auf verschieden Branches</w:t>
      </w:r>
    </w:p>
    <w:p w14:paraId="25FE5A9C" w14:textId="77777777" w:rsidR="00A916DE" w:rsidRDefault="00A916DE" w:rsidP="00F552DC">
      <w:pPr>
        <w:pStyle w:val="berschrift2"/>
      </w:pPr>
      <w:bookmarkStart w:id="477" w:name="_Toc489710636"/>
      <w:bookmarkStart w:id="478" w:name="_Toc491708026"/>
      <w:r w:rsidRPr="00325820">
        <w:t>Git</w:t>
      </w:r>
      <w:bookmarkEnd w:id="477"/>
      <w:bookmarkEnd w:id="478"/>
    </w:p>
    <w:p w14:paraId="38357B7A" w14:textId="77777777" w:rsidR="004D487A" w:rsidRDefault="004D487A" w:rsidP="004D487A"/>
    <w:p w14:paraId="76CECE62" w14:textId="5EDF3FC8" w:rsidR="004D487A" w:rsidRDefault="004D487A" w:rsidP="004D487A">
      <w:bookmarkStart w:id="479" w:name="_CTVK0016b42df20d5ee4d37bfb4421a385fd046"/>
      <w:r w:rsidRPr="004D487A">
        <w:rPr>
          <w:szCs w:val="24"/>
        </w:rPr>
        <w:t>Im Frühling des Jahres 2005 entschied sich Linus Torvalds und sein Entwic</w:t>
      </w:r>
      <w:r w:rsidRPr="004D487A">
        <w:rPr>
          <w:szCs w:val="24"/>
        </w:rPr>
        <w:t>k</w:t>
      </w:r>
      <w:r w:rsidRPr="004D487A">
        <w:rPr>
          <w:szCs w:val="24"/>
        </w:rPr>
        <w:t>lerteam, an einem neuen Versionsverwaltungssystem zu arbeiten, da die Lizenz der vorher genutzten Software namens BitKeeper nicht mehr zur Ve</w:t>
      </w:r>
      <w:r w:rsidRPr="004D487A">
        <w:rPr>
          <w:szCs w:val="24"/>
        </w:rPr>
        <w:t>r</w:t>
      </w:r>
      <w:r w:rsidRPr="004D487A">
        <w:rPr>
          <w:szCs w:val="24"/>
        </w:rPr>
        <w:t>fügung stand. Das neue System sollte genau wie das Alte für eine hohe S</w:t>
      </w:r>
      <w:r w:rsidRPr="004D487A">
        <w:rPr>
          <w:szCs w:val="24"/>
        </w:rPr>
        <w:t>i</w:t>
      </w:r>
      <w:r w:rsidRPr="004D487A">
        <w:rPr>
          <w:szCs w:val="24"/>
        </w:rPr>
        <w:t>cherheit und Effizienz sorgen. Innerhalb weniger Tage wurde eine erste Ve</w:t>
      </w:r>
      <w:r w:rsidRPr="004D487A">
        <w:rPr>
          <w:szCs w:val="24"/>
        </w:rPr>
        <w:t>r</w:t>
      </w:r>
      <w:r w:rsidRPr="004D487A">
        <w:rPr>
          <w:szCs w:val="24"/>
        </w:rPr>
        <w:t>sion namens Git entwickelt.</w:t>
      </w:r>
      <w:bookmarkEnd w:id="479"/>
      <w:r>
        <w:rPr>
          <w:rStyle w:val="Funotenzeichen"/>
        </w:rPr>
        <w:footnoteReference w:id="120"/>
      </w:r>
    </w:p>
    <w:p w14:paraId="2B200FDE" w14:textId="772CDDE7" w:rsidR="00B144C0" w:rsidRDefault="00B144C0" w:rsidP="004D487A">
      <w:pPr>
        <w:rPr>
          <w:szCs w:val="24"/>
        </w:rPr>
      </w:pPr>
      <w:bookmarkStart w:id="481" w:name="_CTVK00194f6a95d78a6419a9a5bca937aabe2a2"/>
      <w:r w:rsidRPr="00B144C0">
        <w:rPr>
          <w:szCs w:val="24"/>
        </w:rPr>
        <w:t xml:space="preserve">Der Kerngedanke von Git, </w:t>
      </w:r>
      <w:r w:rsidR="00AA28A3">
        <w:rPr>
          <w:szCs w:val="24"/>
        </w:rPr>
        <w:t>liegt in der</w:t>
      </w:r>
      <w:r w:rsidRPr="00B144C0">
        <w:rPr>
          <w:szCs w:val="24"/>
        </w:rPr>
        <w:t xml:space="preserve"> Arbeitsweise der verteilten Version</w:t>
      </w:r>
      <w:r w:rsidRPr="00B144C0">
        <w:rPr>
          <w:szCs w:val="24"/>
        </w:rPr>
        <w:t>s</w:t>
      </w:r>
      <w:r w:rsidRPr="00B144C0">
        <w:rPr>
          <w:szCs w:val="24"/>
        </w:rPr>
        <w:t>kontrolle. Es existiert zwar ein zentrales Repository, jedoch wird nur eine Netzwerkverbindung zu diesem gebraucht, um sich eine eigene Arbeitskopie lokal herunterzuladen oder eigene Änderungen darin abzulegen. Durch diese Architektur ist es ebenfalls nicht notwendig nach einem Lock-System zu a</w:t>
      </w:r>
      <w:r w:rsidRPr="00B144C0">
        <w:rPr>
          <w:szCs w:val="24"/>
        </w:rPr>
        <w:t>r</w:t>
      </w:r>
      <w:r w:rsidRPr="00B144C0">
        <w:rPr>
          <w:szCs w:val="24"/>
        </w:rPr>
        <w:t xml:space="preserve">beiten </w:t>
      </w:r>
      <w:r w:rsidR="00AA28A3">
        <w:rPr>
          <w:szCs w:val="24"/>
        </w:rPr>
        <w:t>und</w:t>
      </w:r>
      <w:r w:rsidRPr="00B144C0">
        <w:rPr>
          <w:szCs w:val="24"/>
        </w:rPr>
        <w:t xml:space="preserve"> </w:t>
      </w:r>
      <w:r w:rsidR="00AA28A3">
        <w:rPr>
          <w:szCs w:val="24"/>
        </w:rPr>
        <w:t>zusätzliche</w:t>
      </w:r>
      <w:r w:rsidRPr="00B144C0">
        <w:rPr>
          <w:szCs w:val="24"/>
        </w:rPr>
        <w:t xml:space="preserve"> Lese- </w:t>
      </w:r>
      <w:r>
        <w:rPr>
          <w:szCs w:val="24"/>
        </w:rPr>
        <w:t xml:space="preserve">und Schreibzugriffe </w:t>
      </w:r>
      <w:r w:rsidR="00AA28A3">
        <w:rPr>
          <w:szCs w:val="24"/>
        </w:rPr>
        <w:t>entfallen</w:t>
      </w:r>
      <w:r>
        <w:rPr>
          <w:szCs w:val="24"/>
        </w:rPr>
        <w:t>.</w:t>
      </w:r>
      <w:r w:rsidRPr="00B144C0">
        <w:rPr>
          <w:szCs w:val="24"/>
        </w:rPr>
        <w:t xml:space="preserve"> Jeder Nutzer a</w:t>
      </w:r>
      <w:r w:rsidRPr="00B144C0">
        <w:rPr>
          <w:szCs w:val="24"/>
        </w:rPr>
        <w:t>r</w:t>
      </w:r>
      <w:r w:rsidRPr="00B144C0">
        <w:rPr>
          <w:szCs w:val="24"/>
        </w:rPr>
        <w:t>beitet auf seinen eigenen Branches und wird nicht durch gesperrte Dok</w:t>
      </w:r>
      <w:r w:rsidRPr="00B144C0">
        <w:rPr>
          <w:szCs w:val="24"/>
        </w:rPr>
        <w:t>u</w:t>
      </w:r>
      <w:r w:rsidRPr="00B144C0">
        <w:rPr>
          <w:szCs w:val="24"/>
        </w:rPr>
        <w:t xml:space="preserve">mente ausgebremst. Vorteilhaft ist, dass jede Arbeitskopie gleichzeitig als Back-up fungiert, um im Falle eines Datenverlustes gewappnet zu sein. </w:t>
      </w:r>
      <w:r>
        <w:rPr>
          <w:szCs w:val="24"/>
        </w:rPr>
        <w:t>Da</w:t>
      </w:r>
      <w:r>
        <w:rPr>
          <w:szCs w:val="24"/>
        </w:rPr>
        <w:t>r</w:t>
      </w:r>
      <w:r>
        <w:rPr>
          <w:szCs w:val="24"/>
        </w:rPr>
        <w:t xml:space="preserve">über hinaus </w:t>
      </w:r>
      <w:r w:rsidRPr="00B144C0">
        <w:rPr>
          <w:szCs w:val="24"/>
        </w:rPr>
        <w:t>vermerkt Git lediglich die Inhalte von Verzeichnissen und löscht leere automatisch.</w:t>
      </w:r>
      <w:bookmarkEnd w:id="481"/>
      <w:r>
        <w:rPr>
          <w:rStyle w:val="Funotenzeichen"/>
        </w:rPr>
        <w:footnoteReference w:id="121"/>
      </w:r>
    </w:p>
    <w:p w14:paraId="4BB8B10D" w14:textId="77777777" w:rsidR="002D46F8" w:rsidRPr="004D487A" w:rsidRDefault="002D46F8" w:rsidP="004D487A"/>
    <w:p w14:paraId="1574AFAB" w14:textId="77777777" w:rsidR="00A916DE" w:rsidRDefault="00A916DE" w:rsidP="00F552DC">
      <w:pPr>
        <w:pStyle w:val="berschrift2"/>
      </w:pPr>
      <w:bookmarkStart w:id="483" w:name="_Toc489710638"/>
      <w:bookmarkStart w:id="484" w:name="_Toc491708027"/>
      <w:r w:rsidRPr="00325820">
        <w:lastRenderedPageBreak/>
        <w:t>Apache Subversion</w:t>
      </w:r>
      <w:bookmarkEnd w:id="483"/>
      <w:bookmarkEnd w:id="484"/>
    </w:p>
    <w:p w14:paraId="3883F92E" w14:textId="77777777" w:rsidR="00A916DE" w:rsidRDefault="00A916DE" w:rsidP="00A916DE"/>
    <w:p w14:paraId="29006DE5" w14:textId="0F23F847" w:rsidR="007E1060" w:rsidRDefault="00A916DE" w:rsidP="00A916DE">
      <w:pPr>
        <w:rPr>
          <w:szCs w:val="24"/>
        </w:rPr>
      </w:pPr>
      <w:bookmarkStart w:id="485" w:name="_CTVK001a17ffe4a69ac4a06b63d3241b0ed97b2"/>
      <w:r w:rsidRPr="00523029">
        <w:rPr>
          <w:szCs w:val="24"/>
        </w:rPr>
        <w:t>Apache Subversion ist eine freie Software, welche Anfang des Jahres 2000 von CollabNet entwickelt und knapp vier Jahre später veröffentlicht wurde. Dadurch wurde das Concurrent Versions System abgelöst, welches als Vo</w:t>
      </w:r>
      <w:r w:rsidRPr="00523029">
        <w:rPr>
          <w:szCs w:val="24"/>
        </w:rPr>
        <w:t>r</w:t>
      </w:r>
      <w:r w:rsidRPr="00523029">
        <w:rPr>
          <w:szCs w:val="24"/>
        </w:rPr>
        <w:t xml:space="preserve">bild für Subversion fungierte aber nicht mehr in Stand gehalten </w:t>
      </w:r>
      <w:r w:rsidR="007E1060">
        <w:rPr>
          <w:szCs w:val="24"/>
        </w:rPr>
        <w:t>worden war</w:t>
      </w:r>
      <w:r w:rsidRPr="00523029">
        <w:rPr>
          <w:szCs w:val="24"/>
        </w:rPr>
        <w:t xml:space="preserve">. Im Jahre 2009 </w:t>
      </w:r>
      <w:r w:rsidR="00261A83">
        <w:rPr>
          <w:szCs w:val="24"/>
        </w:rPr>
        <w:t>nahm</w:t>
      </w:r>
      <w:r w:rsidRPr="00523029">
        <w:rPr>
          <w:szCs w:val="24"/>
        </w:rPr>
        <w:t xml:space="preserve"> die Apache Softw</w:t>
      </w:r>
      <w:r w:rsidR="00261A83">
        <w:rPr>
          <w:szCs w:val="24"/>
        </w:rPr>
        <w:t>are Foundation die Software in ihren Besitz</w:t>
      </w:r>
      <w:r w:rsidRPr="00523029">
        <w:rPr>
          <w:szCs w:val="24"/>
        </w:rPr>
        <w:t xml:space="preserve">, wodurch auch der heutige Name entstand. Subversion basiert auf der zentralen Versionsverwaltung. Dadurch ist ein zentraler </w:t>
      </w:r>
      <w:r w:rsidR="00261A83">
        <w:rPr>
          <w:szCs w:val="24"/>
        </w:rPr>
        <w:t xml:space="preserve">Repository auf einem </w:t>
      </w:r>
      <w:r w:rsidRPr="00523029">
        <w:rPr>
          <w:szCs w:val="24"/>
        </w:rPr>
        <w:t>Server verfügbar</w:t>
      </w:r>
      <w:r w:rsidR="00261A83">
        <w:rPr>
          <w:szCs w:val="24"/>
        </w:rPr>
        <w:t>.</w:t>
      </w:r>
      <w:r w:rsidRPr="00523029">
        <w:rPr>
          <w:szCs w:val="24"/>
        </w:rPr>
        <w:t xml:space="preserve"> Dieses Repository </w:t>
      </w:r>
      <w:r w:rsidR="007E1060">
        <w:rPr>
          <w:szCs w:val="24"/>
        </w:rPr>
        <w:t>steht</w:t>
      </w:r>
      <w:r w:rsidRPr="00523029">
        <w:rPr>
          <w:szCs w:val="24"/>
        </w:rPr>
        <w:t xml:space="preserve"> für jeden Nutzer in dem jeweiligen Projekt </w:t>
      </w:r>
      <w:r w:rsidR="007E1060">
        <w:rPr>
          <w:szCs w:val="24"/>
        </w:rPr>
        <w:t>zur Verfügung</w:t>
      </w:r>
      <w:r w:rsidRPr="00523029">
        <w:rPr>
          <w:szCs w:val="24"/>
        </w:rPr>
        <w:t>. Allerdungs ist dafür eine Netzwerkverbindung zum Server erforderlich. Ohne diese Verbindung würde die getane Arbeit nicht auf dem Repository abgelegt werden und der erreichte Fort</w:t>
      </w:r>
      <w:r w:rsidR="007E1060">
        <w:rPr>
          <w:szCs w:val="24"/>
        </w:rPr>
        <w:t>schritt würde verloren gehen.</w:t>
      </w:r>
    </w:p>
    <w:p w14:paraId="39FB2D2F" w14:textId="1A7C94FF" w:rsidR="00A916DE" w:rsidRDefault="00A916DE" w:rsidP="00A916DE">
      <w:r w:rsidRPr="00523029">
        <w:rPr>
          <w:szCs w:val="24"/>
        </w:rPr>
        <w:t xml:space="preserve">Subversion </w:t>
      </w:r>
      <w:r w:rsidR="00346E57">
        <w:rPr>
          <w:szCs w:val="24"/>
        </w:rPr>
        <w:t xml:space="preserve">bietet </w:t>
      </w:r>
      <w:r w:rsidRPr="00523029">
        <w:rPr>
          <w:szCs w:val="24"/>
        </w:rPr>
        <w:t>den Download und das Bearbeiten von beliebigen Unte</w:t>
      </w:r>
      <w:r w:rsidRPr="00523029">
        <w:rPr>
          <w:szCs w:val="24"/>
        </w:rPr>
        <w:t>r</w:t>
      </w:r>
      <w:r w:rsidRPr="00523029">
        <w:rPr>
          <w:szCs w:val="24"/>
        </w:rPr>
        <w:t>pfaden an, ohne hierbei die Abhängigkeiten der einzelnen Pfade zu beac</w:t>
      </w:r>
      <w:r w:rsidRPr="00523029">
        <w:rPr>
          <w:szCs w:val="24"/>
        </w:rPr>
        <w:t>h</w:t>
      </w:r>
      <w:r w:rsidRPr="00523029">
        <w:rPr>
          <w:szCs w:val="24"/>
        </w:rPr>
        <w:t>ten. Hierdurch lassen sich auf verschiedene Pfade, unterschiedliche Lese- und Schreibzugriffe für die Nutzer verteilen. Ein weiteres Merkmal von Su</w:t>
      </w:r>
      <w:r w:rsidRPr="00523029">
        <w:rPr>
          <w:szCs w:val="24"/>
        </w:rPr>
        <w:t>b</w:t>
      </w:r>
      <w:r w:rsidRPr="00523029">
        <w:rPr>
          <w:szCs w:val="24"/>
        </w:rPr>
        <w:t>version ist das problemlose Aufzeichnen von leeren oder verschobenen Pf</w:t>
      </w:r>
      <w:r w:rsidRPr="00523029">
        <w:rPr>
          <w:szCs w:val="24"/>
        </w:rPr>
        <w:t>a</w:t>
      </w:r>
      <w:r w:rsidRPr="00523029">
        <w:rPr>
          <w:szCs w:val="24"/>
        </w:rPr>
        <w:t>den ohne den Verlust der zugehörigen Änderungshistorie.</w:t>
      </w:r>
      <w:bookmarkEnd w:id="485"/>
      <w:r>
        <w:rPr>
          <w:rStyle w:val="Funotenzeichen"/>
        </w:rPr>
        <w:footnoteReference w:id="122"/>
      </w:r>
    </w:p>
    <w:p w14:paraId="4FF7D011" w14:textId="52917BDD" w:rsidR="00BF6141" w:rsidRDefault="00BF6141" w:rsidP="00993BE3">
      <w:pPr>
        <w:pStyle w:val="berschrift2"/>
      </w:pPr>
      <w:bookmarkStart w:id="487" w:name="_Toc491708028"/>
      <w:r>
        <w:t xml:space="preserve">Gegenüberstellung </w:t>
      </w:r>
      <w:r w:rsidR="00421931">
        <w:t>der</w:t>
      </w:r>
      <w:r>
        <w:t xml:space="preserve"> Systeme</w:t>
      </w:r>
      <w:bookmarkEnd w:id="487"/>
    </w:p>
    <w:p w14:paraId="0A669F54" w14:textId="77777777" w:rsidR="00D35A64" w:rsidRDefault="00D35A64" w:rsidP="00D35A64"/>
    <w:p w14:paraId="1DFB0E7E" w14:textId="22DA95B7" w:rsidR="00D35A64" w:rsidRDefault="00E2294F" w:rsidP="00D35A64">
      <w:pPr>
        <w:rPr>
          <w:szCs w:val="24"/>
        </w:rPr>
      </w:pPr>
      <w:bookmarkStart w:id="488" w:name="_CTVK0017f27b3b0edb6408981235ed01e386ab7"/>
      <w:r w:rsidRPr="00E2294F">
        <w:rPr>
          <w:szCs w:val="24"/>
        </w:rPr>
        <w:t>Git und SVN sind auf die verschiedenen Bedürfnisse der Nutzer zugeschni</w:t>
      </w:r>
      <w:r w:rsidRPr="00E2294F">
        <w:rPr>
          <w:szCs w:val="24"/>
        </w:rPr>
        <w:t>t</w:t>
      </w:r>
      <w:r w:rsidRPr="00E2294F">
        <w:rPr>
          <w:szCs w:val="24"/>
        </w:rPr>
        <w:t>ten. Welches Versionsverwaltungssystem zum Einsatz kommt, hängt von den benötigten Arbeitsprozessen ab.</w:t>
      </w:r>
      <w:bookmarkEnd w:id="488"/>
      <w:r>
        <w:rPr>
          <w:rStyle w:val="Funotenzeichen"/>
        </w:rPr>
        <w:footnoteReference w:id="123"/>
      </w:r>
      <w:r>
        <w:rPr>
          <w:szCs w:val="24"/>
        </w:rPr>
        <w:t xml:space="preserve"> Die folgende Tabelle stellt die ve</w:t>
      </w:r>
      <w:r>
        <w:rPr>
          <w:szCs w:val="24"/>
        </w:rPr>
        <w:t>r</w:t>
      </w:r>
      <w:r>
        <w:rPr>
          <w:szCs w:val="24"/>
        </w:rPr>
        <w:t>schiedenen Gegensätze beider System dar:</w:t>
      </w:r>
    </w:p>
    <w:p w14:paraId="076D1F2F" w14:textId="77777777" w:rsidR="002D46F8" w:rsidRDefault="002D46F8" w:rsidP="00D35A64">
      <w:pPr>
        <w:rPr>
          <w:szCs w:val="24"/>
        </w:rPr>
      </w:pPr>
    </w:p>
    <w:p w14:paraId="2B1FC242" w14:textId="40FF0FD3" w:rsidR="00993BE3" w:rsidRPr="00993BE3" w:rsidDel="0086370A" w:rsidRDefault="00993BE3" w:rsidP="00993BE3">
      <w:pPr>
        <w:pStyle w:val="Beschriftung"/>
        <w:keepNext/>
        <w:rPr>
          <w:del w:id="490" w:author="Recep Özkara" w:date="2017-08-28T15:23:00Z"/>
          <w:b/>
        </w:rPr>
      </w:pPr>
      <w:del w:id="491" w:author="Recep Özkara" w:date="2017-08-28T15:23:00Z">
        <w:r w:rsidRPr="00993BE3" w:rsidDel="0086370A">
          <w:rPr>
            <w:b/>
          </w:rPr>
          <w:lastRenderedPageBreak/>
          <w:delText xml:space="preserve">Tabelle </w:delText>
        </w:r>
      </w:del>
      <w:del w:id="492" w:author="Recep Özkara" w:date="2017-08-28T15:22:00Z">
        <w:r w:rsidRPr="00993BE3" w:rsidDel="0086370A">
          <w:rPr>
            <w:b/>
            <w:bCs w:val="0"/>
          </w:rPr>
          <w:fldChar w:fldCharType="begin"/>
        </w:r>
        <w:r w:rsidRPr="00993BE3" w:rsidDel="0086370A">
          <w:rPr>
            <w:b/>
          </w:rPr>
          <w:delInstrText xml:space="preserve"> SEQ Tabelle \* ARABIC </w:delInstrText>
        </w:r>
        <w:r w:rsidRPr="00993BE3" w:rsidDel="0086370A">
          <w:rPr>
            <w:b/>
            <w:bCs w:val="0"/>
          </w:rPr>
          <w:fldChar w:fldCharType="separate"/>
        </w:r>
        <w:r w:rsidRPr="00993BE3" w:rsidDel="0086370A">
          <w:rPr>
            <w:b/>
            <w:noProof/>
          </w:rPr>
          <w:delText>2</w:delText>
        </w:r>
        <w:r w:rsidRPr="00993BE3" w:rsidDel="0086370A">
          <w:rPr>
            <w:b/>
            <w:bCs w:val="0"/>
          </w:rPr>
          <w:fldChar w:fldCharType="end"/>
        </w:r>
      </w:del>
      <w:del w:id="493" w:author="Recep Özkara" w:date="2017-08-28T15:23:00Z">
        <w:r w:rsidRPr="00993BE3" w:rsidDel="0086370A">
          <w:rPr>
            <w:b/>
          </w:rPr>
          <w:delText xml:space="preserve"> - Git vs. SVN</w:delText>
        </w:r>
        <w:r w:rsidR="00C23390" w:rsidDel="0086370A">
          <w:rPr>
            <w:rStyle w:val="Funotenzeichen"/>
            <w:b/>
          </w:rPr>
          <w:footnoteReference w:id="124"/>
        </w:r>
      </w:del>
    </w:p>
    <w:p w14:paraId="1475E1C6" w14:textId="4BA51D9F" w:rsidR="0086370A" w:rsidRDefault="0086370A">
      <w:pPr>
        <w:pStyle w:val="Beschriftung"/>
        <w:keepNext/>
        <w:rPr>
          <w:ins w:id="497" w:author="Recep Özkara" w:date="2017-08-28T15:22:00Z"/>
        </w:rPr>
        <w:pPrChange w:id="498" w:author="Recep Özkara" w:date="2017-08-28T15:22:00Z">
          <w:pPr/>
        </w:pPrChange>
      </w:pPr>
      <w:bookmarkStart w:id="499" w:name="_Toc491697176"/>
      <w:ins w:id="500" w:author="Recep Özkara" w:date="2017-08-28T15:22:00Z">
        <w:r>
          <w:t xml:space="preserve">Tabelle </w:t>
        </w:r>
        <w:r>
          <w:fldChar w:fldCharType="begin"/>
        </w:r>
        <w:r>
          <w:instrText xml:space="preserve"> SEQ Tabelle \* ARABIC </w:instrText>
        </w:r>
      </w:ins>
      <w:r>
        <w:fldChar w:fldCharType="separate"/>
      </w:r>
      <w:ins w:id="501" w:author="Recep Özkara" w:date="2017-08-28T15:22:00Z">
        <w:r>
          <w:rPr>
            <w:noProof/>
          </w:rPr>
          <w:t>2</w:t>
        </w:r>
        <w:r>
          <w:fldChar w:fldCharType="end"/>
        </w:r>
        <w:r>
          <w:t xml:space="preserve"> Git vs. SVN</w:t>
        </w:r>
        <w:bookmarkEnd w:id="499"/>
      </w:ins>
    </w:p>
    <w:tbl>
      <w:tblPr>
        <w:tblStyle w:val="Tabellenraster"/>
        <w:tblW w:w="0" w:type="auto"/>
        <w:tblLook w:val="04A0" w:firstRow="1" w:lastRow="0" w:firstColumn="1" w:lastColumn="0" w:noHBand="0" w:noVBand="1"/>
        <w:tblPrChange w:id="502" w:author="Recep Özkara" w:date="2017-08-28T15:22:00Z">
          <w:tblPr>
            <w:tblStyle w:val="Tabellenraster"/>
            <w:tblW w:w="0" w:type="auto"/>
            <w:tblLook w:val="04A0" w:firstRow="1" w:lastRow="0" w:firstColumn="1" w:lastColumn="0" w:noHBand="0" w:noVBand="1"/>
          </w:tblPr>
        </w:tblPrChange>
      </w:tblPr>
      <w:tblGrid>
        <w:gridCol w:w="3030"/>
        <w:gridCol w:w="2681"/>
        <w:gridCol w:w="2724"/>
        <w:tblGridChange w:id="503">
          <w:tblGrid>
            <w:gridCol w:w="3030"/>
            <w:gridCol w:w="2681"/>
            <w:gridCol w:w="2724"/>
          </w:tblGrid>
        </w:tblGridChange>
      </w:tblGrid>
      <w:tr w:rsidR="00E2294F" w14:paraId="705784AF" w14:textId="77777777" w:rsidTr="0086370A">
        <w:tc>
          <w:tcPr>
            <w:tcW w:w="3030" w:type="dxa"/>
            <w:tcPrChange w:id="504" w:author="Recep Özkara" w:date="2017-08-28T15:22:00Z">
              <w:tcPr>
                <w:tcW w:w="2805" w:type="dxa"/>
              </w:tcPr>
            </w:tcPrChange>
          </w:tcPr>
          <w:p w14:paraId="525AD1E9" w14:textId="77777777" w:rsidR="00E2294F" w:rsidRDefault="00E2294F" w:rsidP="00D35A64"/>
        </w:tc>
        <w:tc>
          <w:tcPr>
            <w:tcW w:w="2681" w:type="dxa"/>
            <w:tcPrChange w:id="505" w:author="Recep Özkara" w:date="2017-08-28T15:22:00Z">
              <w:tcPr>
                <w:tcW w:w="2786" w:type="dxa"/>
              </w:tcPr>
            </w:tcPrChange>
          </w:tcPr>
          <w:p w14:paraId="0133B1DD" w14:textId="5FAA75C1" w:rsidR="00E2294F" w:rsidRPr="00E2294F" w:rsidRDefault="00E2294F" w:rsidP="00D35A64">
            <w:pPr>
              <w:rPr>
                <w:b/>
              </w:rPr>
            </w:pPr>
            <w:r w:rsidRPr="00E2294F">
              <w:rPr>
                <w:b/>
              </w:rPr>
              <w:t>SVN</w:t>
            </w:r>
          </w:p>
        </w:tc>
        <w:tc>
          <w:tcPr>
            <w:tcW w:w="2724" w:type="dxa"/>
            <w:tcPrChange w:id="506" w:author="Recep Özkara" w:date="2017-08-28T15:22:00Z">
              <w:tcPr>
                <w:tcW w:w="2787" w:type="dxa"/>
              </w:tcPr>
            </w:tcPrChange>
          </w:tcPr>
          <w:p w14:paraId="373B1313" w14:textId="29745EA2" w:rsidR="00E2294F" w:rsidRPr="00E2294F" w:rsidRDefault="00E2294F" w:rsidP="00D35A64">
            <w:pPr>
              <w:rPr>
                <w:b/>
              </w:rPr>
            </w:pPr>
            <w:r w:rsidRPr="00E2294F">
              <w:rPr>
                <w:b/>
              </w:rPr>
              <w:t>Git</w:t>
            </w:r>
          </w:p>
        </w:tc>
      </w:tr>
      <w:tr w:rsidR="00E2294F" w14:paraId="2F83CD27" w14:textId="77777777" w:rsidTr="0086370A">
        <w:tc>
          <w:tcPr>
            <w:tcW w:w="3030" w:type="dxa"/>
            <w:tcPrChange w:id="507" w:author="Recep Özkara" w:date="2017-08-28T15:22:00Z">
              <w:tcPr>
                <w:tcW w:w="2805" w:type="dxa"/>
              </w:tcPr>
            </w:tcPrChange>
          </w:tcPr>
          <w:p w14:paraId="688A2F7F" w14:textId="7287F8C6" w:rsidR="00E2294F" w:rsidRPr="00766C9B" w:rsidRDefault="00E2294F" w:rsidP="00E5235E">
            <w:pPr>
              <w:jc w:val="left"/>
              <w:rPr>
                <w:b/>
              </w:rPr>
            </w:pPr>
            <w:r w:rsidRPr="00766C9B">
              <w:rPr>
                <w:b/>
              </w:rPr>
              <w:t>Versionsverwaltungsart</w:t>
            </w:r>
          </w:p>
        </w:tc>
        <w:tc>
          <w:tcPr>
            <w:tcW w:w="2681" w:type="dxa"/>
            <w:tcPrChange w:id="508" w:author="Recep Özkara" w:date="2017-08-28T15:22:00Z">
              <w:tcPr>
                <w:tcW w:w="2786" w:type="dxa"/>
              </w:tcPr>
            </w:tcPrChange>
          </w:tcPr>
          <w:p w14:paraId="184D19FE" w14:textId="7F211770" w:rsidR="00E2294F" w:rsidRDefault="00E2294F" w:rsidP="00E5235E">
            <w:pPr>
              <w:jc w:val="left"/>
            </w:pPr>
            <w:r>
              <w:t>zentral</w:t>
            </w:r>
          </w:p>
        </w:tc>
        <w:tc>
          <w:tcPr>
            <w:tcW w:w="2724" w:type="dxa"/>
            <w:tcPrChange w:id="509" w:author="Recep Özkara" w:date="2017-08-28T15:22:00Z">
              <w:tcPr>
                <w:tcW w:w="2787" w:type="dxa"/>
              </w:tcPr>
            </w:tcPrChange>
          </w:tcPr>
          <w:p w14:paraId="60EAEC9A" w14:textId="3BFCD381" w:rsidR="00E2294F" w:rsidRDefault="00E2294F" w:rsidP="00E5235E">
            <w:pPr>
              <w:jc w:val="left"/>
            </w:pPr>
            <w:r>
              <w:t>dezentral</w:t>
            </w:r>
          </w:p>
        </w:tc>
      </w:tr>
      <w:tr w:rsidR="00E2294F" w14:paraId="1251C0D6" w14:textId="77777777" w:rsidTr="0086370A">
        <w:tc>
          <w:tcPr>
            <w:tcW w:w="3030" w:type="dxa"/>
            <w:tcPrChange w:id="510" w:author="Recep Özkara" w:date="2017-08-28T15:22:00Z">
              <w:tcPr>
                <w:tcW w:w="2805" w:type="dxa"/>
              </w:tcPr>
            </w:tcPrChange>
          </w:tcPr>
          <w:p w14:paraId="6E6218A6" w14:textId="6D4ADF4A" w:rsidR="00E2294F" w:rsidRPr="00766C9B" w:rsidRDefault="00E2294F" w:rsidP="00E5235E">
            <w:pPr>
              <w:jc w:val="left"/>
              <w:rPr>
                <w:b/>
              </w:rPr>
            </w:pPr>
            <w:r w:rsidRPr="00766C9B">
              <w:rPr>
                <w:b/>
              </w:rPr>
              <w:t>Netzwerkverbindung</w:t>
            </w:r>
          </w:p>
        </w:tc>
        <w:tc>
          <w:tcPr>
            <w:tcW w:w="2681" w:type="dxa"/>
            <w:tcPrChange w:id="511" w:author="Recep Özkara" w:date="2017-08-28T15:22:00Z">
              <w:tcPr>
                <w:tcW w:w="2786" w:type="dxa"/>
              </w:tcPr>
            </w:tcPrChange>
          </w:tcPr>
          <w:p w14:paraId="44587D15" w14:textId="28C9DEE7" w:rsidR="00E2294F" w:rsidRDefault="00E2294F" w:rsidP="00E5235E">
            <w:pPr>
              <w:jc w:val="left"/>
            </w:pPr>
            <w:r>
              <w:t>zu jeder Zeit benötigt</w:t>
            </w:r>
          </w:p>
        </w:tc>
        <w:tc>
          <w:tcPr>
            <w:tcW w:w="2724" w:type="dxa"/>
            <w:tcPrChange w:id="512" w:author="Recep Özkara" w:date="2017-08-28T15:22:00Z">
              <w:tcPr>
                <w:tcW w:w="2787" w:type="dxa"/>
              </w:tcPr>
            </w:tcPrChange>
          </w:tcPr>
          <w:p w14:paraId="11C3744F" w14:textId="2F549418" w:rsidR="00E2294F" w:rsidRDefault="00E2294F" w:rsidP="00F72FE5">
            <w:pPr>
              <w:jc w:val="left"/>
            </w:pPr>
            <w:r>
              <w:t>nur bei Synchronisat</w:t>
            </w:r>
            <w:r>
              <w:t>i</w:t>
            </w:r>
            <w:r>
              <w:t xml:space="preserve">on </w:t>
            </w:r>
          </w:p>
        </w:tc>
      </w:tr>
      <w:tr w:rsidR="00E2294F" w14:paraId="78A91750" w14:textId="77777777" w:rsidTr="0086370A">
        <w:tc>
          <w:tcPr>
            <w:tcW w:w="3030" w:type="dxa"/>
            <w:tcPrChange w:id="513" w:author="Recep Özkara" w:date="2017-08-28T15:22:00Z">
              <w:tcPr>
                <w:tcW w:w="2805" w:type="dxa"/>
              </w:tcPr>
            </w:tcPrChange>
          </w:tcPr>
          <w:p w14:paraId="655F85D1" w14:textId="61AC685B" w:rsidR="00E2294F" w:rsidRPr="00766C9B" w:rsidRDefault="00E2294F" w:rsidP="00E5235E">
            <w:pPr>
              <w:jc w:val="left"/>
              <w:rPr>
                <w:b/>
              </w:rPr>
            </w:pPr>
            <w:r w:rsidRPr="00766C9B">
              <w:rPr>
                <w:b/>
              </w:rPr>
              <w:t>Änderungshistorie</w:t>
            </w:r>
          </w:p>
        </w:tc>
        <w:tc>
          <w:tcPr>
            <w:tcW w:w="2681" w:type="dxa"/>
            <w:tcPrChange w:id="514" w:author="Recep Özkara" w:date="2017-08-28T15:22:00Z">
              <w:tcPr>
                <w:tcW w:w="2786" w:type="dxa"/>
              </w:tcPr>
            </w:tcPrChange>
          </w:tcPr>
          <w:p w14:paraId="1C9D85FC" w14:textId="66497758" w:rsidR="00E2294F" w:rsidRDefault="00E5235E" w:rsidP="00E5235E">
            <w:pPr>
              <w:jc w:val="left"/>
            </w:pPr>
            <w:r>
              <w:t>nur auf dem Reposit</w:t>
            </w:r>
            <w:r>
              <w:t>o</w:t>
            </w:r>
            <w:r>
              <w:t>ry komplett</w:t>
            </w:r>
          </w:p>
        </w:tc>
        <w:tc>
          <w:tcPr>
            <w:tcW w:w="2724" w:type="dxa"/>
            <w:tcPrChange w:id="515" w:author="Recep Özkara" w:date="2017-08-28T15:22:00Z">
              <w:tcPr>
                <w:tcW w:w="2787" w:type="dxa"/>
              </w:tcPr>
            </w:tcPrChange>
          </w:tcPr>
          <w:p w14:paraId="6229CCF7" w14:textId="62ED24E4" w:rsidR="00E2294F" w:rsidRDefault="00E5235E" w:rsidP="00E5235E">
            <w:pPr>
              <w:jc w:val="left"/>
            </w:pPr>
            <w:r>
              <w:t>komplett auf Reposit</w:t>
            </w:r>
            <w:r>
              <w:t>o</w:t>
            </w:r>
            <w:r>
              <w:t>ry und Arbeitskopie</w:t>
            </w:r>
          </w:p>
        </w:tc>
      </w:tr>
      <w:tr w:rsidR="00E2294F" w14:paraId="7FA63446" w14:textId="77777777" w:rsidTr="0086370A">
        <w:tc>
          <w:tcPr>
            <w:tcW w:w="3030" w:type="dxa"/>
            <w:tcPrChange w:id="516" w:author="Recep Özkara" w:date="2017-08-28T15:22:00Z">
              <w:tcPr>
                <w:tcW w:w="2805" w:type="dxa"/>
              </w:tcPr>
            </w:tcPrChange>
          </w:tcPr>
          <w:p w14:paraId="09F0545F" w14:textId="2E2C4D11" w:rsidR="00E2294F" w:rsidRPr="00766C9B" w:rsidRDefault="00E2294F" w:rsidP="00E5235E">
            <w:pPr>
              <w:jc w:val="left"/>
              <w:rPr>
                <w:b/>
              </w:rPr>
            </w:pPr>
            <w:r w:rsidRPr="00766C9B">
              <w:rPr>
                <w:b/>
              </w:rPr>
              <w:t>Repository</w:t>
            </w:r>
          </w:p>
        </w:tc>
        <w:tc>
          <w:tcPr>
            <w:tcW w:w="2681" w:type="dxa"/>
            <w:tcPrChange w:id="517" w:author="Recep Özkara" w:date="2017-08-28T15:22:00Z">
              <w:tcPr>
                <w:tcW w:w="2786" w:type="dxa"/>
              </w:tcPr>
            </w:tcPrChange>
          </w:tcPr>
          <w:p w14:paraId="63E1812C" w14:textId="46B53622" w:rsidR="00E2294F" w:rsidRDefault="00E5235E" w:rsidP="00E5235E">
            <w:pPr>
              <w:jc w:val="left"/>
            </w:pPr>
            <w:r>
              <w:t>zentral auf Server</w:t>
            </w:r>
          </w:p>
        </w:tc>
        <w:tc>
          <w:tcPr>
            <w:tcW w:w="2724" w:type="dxa"/>
            <w:tcPrChange w:id="518" w:author="Recep Özkara" w:date="2017-08-28T15:22:00Z">
              <w:tcPr>
                <w:tcW w:w="2787" w:type="dxa"/>
              </w:tcPr>
            </w:tcPrChange>
          </w:tcPr>
          <w:p w14:paraId="5D256BD2" w14:textId="0B8FF149" w:rsidR="00E2294F" w:rsidRDefault="00F72FE5" w:rsidP="00F72FE5">
            <w:pPr>
              <w:jc w:val="left"/>
            </w:pPr>
            <w:r>
              <w:t>lokale Repository-Kopie</w:t>
            </w:r>
          </w:p>
        </w:tc>
      </w:tr>
      <w:tr w:rsidR="00E2294F" w14:paraId="17CA0724" w14:textId="77777777" w:rsidTr="0086370A">
        <w:tc>
          <w:tcPr>
            <w:tcW w:w="3030" w:type="dxa"/>
            <w:tcPrChange w:id="519" w:author="Recep Özkara" w:date="2017-08-28T15:22:00Z">
              <w:tcPr>
                <w:tcW w:w="2805" w:type="dxa"/>
              </w:tcPr>
            </w:tcPrChange>
          </w:tcPr>
          <w:p w14:paraId="26304B3B" w14:textId="4BEE6A32" w:rsidR="00E2294F" w:rsidRPr="00766C9B" w:rsidRDefault="00E2294F" w:rsidP="00E5235E">
            <w:pPr>
              <w:jc w:val="left"/>
              <w:rPr>
                <w:b/>
              </w:rPr>
            </w:pPr>
            <w:r w:rsidRPr="00766C9B">
              <w:rPr>
                <w:b/>
              </w:rPr>
              <w:t>Änderungsaufzeichnung</w:t>
            </w:r>
          </w:p>
        </w:tc>
        <w:tc>
          <w:tcPr>
            <w:tcW w:w="2681" w:type="dxa"/>
            <w:tcPrChange w:id="520" w:author="Recep Özkara" w:date="2017-08-28T15:22:00Z">
              <w:tcPr>
                <w:tcW w:w="2786" w:type="dxa"/>
              </w:tcPr>
            </w:tcPrChange>
          </w:tcPr>
          <w:p w14:paraId="25C2DC32" w14:textId="08E0AFAE" w:rsidR="00E2294F" w:rsidRDefault="00E5235E" w:rsidP="00E5235E">
            <w:pPr>
              <w:jc w:val="left"/>
            </w:pPr>
            <w:r>
              <w:t>vermerkt Daten</w:t>
            </w:r>
          </w:p>
        </w:tc>
        <w:tc>
          <w:tcPr>
            <w:tcW w:w="2724" w:type="dxa"/>
            <w:tcPrChange w:id="521" w:author="Recep Özkara" w:date="2017-08-28T15:22:00Z">
              <w:tcPr>
                <w:tcW w:w="2787" w:type="dxa"/>
              </w:tcPr>
            </w:tcPrChange>
          </w:tcPr>
          <w:p w14:paraId="3F8621C3" w14:textId="6979E975" w:rsidR="00E2294F" w:rsidRDefault="00E5235E" w:rsidP="00E5235E">
            <w:pPr>
              <w:jc w:val="left"/>
            </w:pPr>
            <w:r>
              <w:t>vermerkt Inhalte</w:t>
            </w:r>
          </w:p>
        </w:tc>
      </w:tr>
      <w:tr w:rsidR="00E2294F" w14:paraId="01BA35B1" w14:textId="77777777" w:rsidTr="0086370A">
        <w:tc>
          <w:tcPr>
            <w:tcW w:w="3030" w:type="dxa"/>
            <w:tcPrChange w:id="522" w:author="Recep Özkara" w:date="2017-08-28T15:22:00Z">
              <w:tcPr>
                <w:tcW w:w="2805" w:type="dxa"/>
              </w:tcPr>
            </w:tcPrChange>
          </w:tcPr>
          <w:p w14:paraId="3C80A6A0" w14:textId="1964E66F" w:rsidR="00E2294F" w:rsidRPr="00766C9B" w:rsidRDefault="00E5235E" w:rsidP="00E5235E">
            <w:pPr>
              <w:jc w:val="left"/>
              <w:rPr>
                <w:b/>
              </w:rPr>
            </w:pPr>
            <w:r w:rsidRPr="00766C9B">
              <w:rPr>
                <w:b/>
              </w:rPr>
              <w:t>Berechtigungen</w:t>
            </w:r>
          </w:p>
        </w:tc>
        <w:tc>
          <w:tcPr>
            <w:tcW w:w="2681" w:type="dxa"/>
            <w:tcPrChange w:id="523" w:author="Recep Özkara" w:date="2017-08-28T15:22:00Z">
              <w:tcPr>
                <w:tcW w:w="2786" w:type="dxa"/>
              </w:tcPr>
            </w:tcPrChange>
          </w:tcPr>
          <w:p w14:paraId="2E852AF5" w14:textId="4169CE26" w:rsidR="00E2294F" w:rsidRDefault="00E5235E" w:rsidP="00E5235E">
            <w:pPr>
              <w:jc w:val="left"/>
            </w:pPr>
            <w:r>
              <w:t>für einzelne Pfade</w:t>
            </w:r>
          </w:p>
        </w:tc>
        <w:tc>
          <w:tcPr>
            <w:tcW w:w="2724" w:type="dxa"/>
            <w:tcPrChange w:id="524" w:author="Recep Özkara" w:date="2017-08-28T15:22:00Z">
              <w:tcPr>
                <w:tcW w:w="2787" w:type="dxa"/>
              </w:tcPr>
            </w:tcPrChange>
          </w:tcPr>
          <w:p w14:paraId="45CDC2E2" w14:textId="5F328539" w:rsidR="00E2294F" w:rsidRDefault="00E5235E" w:rsidP="00E5235E">
            <w:pPr>
              <w:jc w:val="left"/>
            </w:pPr>
            <w:r>
              <w:t>für komplettes Ve</w:t>
            </w:r>
            <w:r>
              <w:t>r</w:t>
            </w:r>
            <w:r>
              <w:t>zeichnis</w:t>
            </w:r>
          </w:p>
        </w:tc>
      </w:tr>
    </w:tbl>
    <w:p w14:paraId="36AE3FE8" w14:textId="744C7A41" w:rsidR="00E2294F" w:rsidDel="0086370A" w:rsidRDefault="00216EFF">
      <w:pPr>
        <w:jc w:val="left"/>
        <w:rPr>
          <w:del w:id="525" w:author="Recep Özkara" w:date="2017-08-28T15:23:00Z"/>
        </w:rPr>
        <w:pPrChange w:id="526" w:author="Recep Özkara" w:date="2017-08-28T15:29:00Z">
          <w:pPr/>
        </w:pPrChange>
      </w:pPr>
      <w:ins w:id="527" w:author="Recep Özkara" w:date="2017-08-28T15:26:00Z">
        <w:r>
          <w:t xml:space="preserve">Quelle: Eigene Darstellung </w:t>
        </w:r>
      </w:ins>
      <w:ins w:id="528" w:author="Recep Özkara" w:date="2017-08-28T15:27:00Z">
        <w:r>
          <w:t xml:space="preserve">in Anlehnung an </w:t>
        </w:r>
      </w:ins>
      <w:ins w:id="529" w:author="Recep Özkara" w:date="2017-08-28T15:29:00Z">
        <w:r>
          <w:fldChar w:fldCharType="begin"/>
        </w:r>
      </w:ins>
      <w:r w:rsidR="003647B2">
        <w:instrText>ADDIN CITAVI.PLACEHOLDER 8e68ef86-2f8c-4810-aec5-43f6c23aed6a 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m8uVi4sIOKAnkdpdCB2cy4gU1ZOIOKAkyBWZXJzaW9uc3ZlcndhbHR1bmcgaW0gVmVyZ2xlaWNoLiBWb24gdmVydGVpbHRlciB1bmQgemVudHJhbGlzaWVydGVyIFZlcnNpb25zdmVyd2FsdHVuZy7igJwuIEdlcHLDvGZ0IGFtIDMuIE1haSAyMDE3LiBPbmxpbmU6IGh0dHBzOi8vaG9zdGluZy4xdW5kMS5kZS9kaWdpdGFsZ3VpZGUvd2Vic2l0ZXMvd2ViLWVudHdpY2tsdW5nL2dpdC12cy1zdm4tdmVyc2lvbnN2ZXJ3YWx0dW5nLWltLXZlcmdsZWljaC8uPC9UZXh0Pg0KICAgIDwvVGV4dFVuaXQ+DQogIDwvVGV4dFVuaXRzPg0KPC9QbGFjZWhvbGRlcj4=</w:instrText>
      </w:r>
      <w:ins w:id="530" w:author="Recep Özkara" w:date="2017-08-28T15:29:00Z">
        <w:r>
          <w:fldChar w:fldCharType="separate"/>
        </w:r>
      </w:ins>
      <w:bookmarkStart w:id="531" w:name="_CTVP0018e68ef862f8c4810aec543f6c23aed6a"/>
      <w:r w:rsidR="003647B2">
        <w:t>Vgl.o.V., „Git vs. SVN – Vers</w:t>
      </w:r>
      <w:r w:rsidR="003647B2">
        <w:t>i</w:t>
      </w:r>
      <w:r w:rsidR="003647B2">
        <w:t>onsverwaltung im Vergleich. Von verteilter und zentralisierter Versionsve</w:t>
      </w:r>
      <w:r w:rsidR="003647B2">
        <w:t>r</w:t>
      </w:r>
      <w:r w:rsidR="003647B2">
        <w:t>waltung.“. Geprüft am 3. Mai 2017. Online: https://hosting.1und1.de/digitalguide/websites/web-entwicklung/git-vs-svn-versionsverwaltung-im-vergleich/.</w:t>
      </w:r>
      <w:bookmarkEnd w:id="531"/>
      <w:ins w:id="532" w:author="Recep Özkara" w:date="2017-08-28T15:29:00Z">
        <w:r>
          <w:fldChar w:fldCharType="end"/>
        </w:r>
      </w:ins>
    </w:p>
    <w:p w14:paraId="49EAB086" w14:textId="77777777" w:rsidR="00766C9B" w:rsidRDefault="00766C9B">
      <w:pPr>
        <w:jc w:val="left"/>
        <w:pPrChange w:id="533" w:author="Recep Özkara" w:date="2017-08-28T15:29:00Z">
          <w:pPr/>
        </w:pPrChange>
      </w:pPr>
    </w:p>
    <w:p w14:paraId="70F606A5" w14:textId="77777777" w:rsidR="00223678" w:rsidRDefault="00223678" w:rsidP="00993BE3">
      <w:pPr>
        <w:pStyle w:val="berschrift2"/>
      </w:pPr>
      <w:bookmarkStart w:id="534" w:name="_Toc491708029"/>
      <w:r>
        <w:t>Git oder SVN</w:t>
      </w:r>
      <w:r w:rsidR="00761E01">
        <w:t>?</w:t>
      </w:r>
      <w:bookmarkEnd w:id="534"/>
    </w:p>
    <w:p w14:paraId="69CD3E3F" w14:textId="77777777" w:rsidR="00CF5966" w:rsidRDefault="00CF5966" w:rsidP="00CF5966"/>
    <w:p w14:paraId="7F987644" w14:textId="59C18C14" w:rsidR="00E72CD7" w:rsidRDefault="00CF5966" w:rsidP="00CF5966">
      <w:pPr>
        <w:rPr>
          <w:szCs w:val="24"/>
        </w:rPr>
      </w:pPr>
      <w:bookmarkStart w:id="535" w:name="_CTVK00152a9f0e907734c3ea9e8464f06fa9015"/>
      <w:r w:rsidRPr="00CF5966">
        <w:rPr>
          <w:szCs w:val="24"/>
        </w:rPr>
        <w:t>Das bessere oder schlechtere System gibt es nicht. Bei der Wahl zwischen Git und SVN spielen die eigenen Bedürfnisse sowie die gewünschte Vorg</w:t>
      </w:r>
      <w:r w:rsidRPr="00CF5966">
        <w:rPr>
          <w:szCs w:val="24"/>
        </w:rPr>
        <w:t>e</w:t>
      </w:r>
      <w:r w:rsidRPr="00CF5966">
        <w:rPr>
          <w:szCs w:val="24"/>
        </w:rPr>
        <w:t>hensweise eine Rolle. Um sich zwischen diesen beiden Systemen entsche</w:t>
      </w:r>
      <w:r w:rsidRPr="00CF5966">
        <w:rPr>
          <w:szCs w:val="24"/>
        </w:rPr>
        <w:t>i</w:t>
      </w:r>
      <w:r w:rsidRPr="00CF5966">
        <w:rPr>
          <w:szCs w:val="24"/>
        </w:rPr>
        <w:t>den zu können, ist es empfehlenswert, die jeweiligen Vorteile zu kennen.</w:t>
      </w:r>
      <w:bookmarkEnd w:id="535"/>
      <w:r w:rsidR="00E72CD7">
        <w:rPr>
          <w:szCs w:val="24"/>
        </w:rPr>
        <w:t xml:space="preserve"> Um </w:t>
      </w:r>
      <w:r w:rsidR="00E72CD7">
        <w:rPr>
          <w:szCs w:val="24"/>
        </w:rPr>
        <w:lastRenderedPageBreak/>
        <w:t>eine Entscheidungsfindung zu erleichtern, werden die Vorteile an dieser Ste</w:t>
      </w:r>
      <w:r w:rsidR="00E72CD7">
        <w:rPr>
          <w:szCs w:val="24"/>
        </w:rPr>
        <w:t>l</w:t>
      </w:r>
      <w:r w:rsidR="00E72CD7">
        <w:rPr>
          <w:szCs w:val="24"/>
        </w:rPr>
        <w:t xml:space="preserve">le nochmals </w:t>
      </w:r>
      <w:r w:rsidR="00F846AE">
        <w:rPr>
          <w:szCs w:val="24"/>
        </w:rPr>
        <w:t>zusammengefasst</w:t>
      </w:r>
      <w:r w:rsidR="00E72CD7">
        <w:rPr>
          <w:szCs w:val="24"/>
        </w:rPr>
        <w:t>:</w:t>
      </w:r>
      <w:r>
        <w:rPr>
          <w:rStyle w:val="Funotenzeichen"/>
        </w:rPr>
        <w:footnoteReference w:id="125"/>
      </w:r>
    </w:p>
    <w:p w14:paraId="062E78C4" w14:textId="5ED8A68F" w:rsidR="00E72CD7" w:rsidRDefault="00E72CD7" w:rsidP="00CF5966">
      <w:pPr>
        <w:rPr>
          <w:szCs w:val="24"/>
        </w:rPr>
      </w:pPr>
      <w:r>
        <w:rPr>
          <w:szCs w:val="24"/>
        </w:rPr>
        <w:t>Git ist empfehlenswert, wenn:</w:t>
      </w:r>
    </w:p>
    <w:p w14:paraId="08DAF918" w14:textId="20E2DCF3" w:rsidR="00E72CD7" w:rsidRPr="00C303E7" w:rsidRDefault="00E72CD7" w:rsidP="00C303E7">
      <w:pPr>
        <w:pStyle w:val="Listenabsatz"/>
        <w:numPr>
          <w:ilvl w:val="0"/>
          <w:numId w:val="21"/>
        </w:numPr>
        <w:rPr>
          <w:szCs w:val="24"/>
        </w:rPr>
      </w:pPr>
      <w:r w:rsidRPr="00C303E7">
        <w:rPr>
          <w:szCs w:val="24"/>
        </w:rPr>
        <w:t>die Möglichkeit bestehen soll zu jeder Zeit und an jedem Ort zu arbe</w:t>
      </w:r>
      <w:r w:rsidRPr="00C303E7">
        <w:rPr>
          <w:szCs w:val="24"/>
        </w:rPr>
        <w:t>i</w:t>
      </w:r>
      <w:r w:rsidRPr="00C303E7">
        <w:rPr>
          <w:szCs w:val="24"/>
        </w:rPr>
        <w:t>ten, ohne auf eine Netzwerkverbindung angewiesen zu sein</w:t>
      </w:r>
    </w:p>
    <w:p w14:paraId="3A432600" w14:textId="31316BD2" w:rsidR="00E72CD7" w:rsidRPr="00C303E7" w:rsidRDefault="00E72CD7" w:rsidP="00C303E7">
      <w:pPr>
        <w:pStyle w:val="Listenabsatz"/>
        <w:numPr>
          <w:ilvl w:val="0"/>
          <w:numId w:val="21"/>
        </w:numPr>
        <w:rPr>
          <w:szCs w:val="24"/>
        </w:rPr>
      </w:pPr>
      <w:r w:rsidRPr="00C303E7">
        <w:rPr>
          <w:szCs w:val="24"/>
        </w:rPr>
        <w:t>die Daten auf dem Server vor Verlust oder Ausfall abgesichert sein sollen</w:t>
      </w:r>
    </w:p>
    <w:p w14:paraId="50022F08" w14:textId="15DB5C39" w:rsidR="00E72CD7" w:rsidRPr="00C303E7" w:rsidRDefault="00E72CD7" w:rsidP="00C303E7">
      <w:pPr>
        <w:pStyle w:val="Listenabsatz"/>
        <w:numPr>
          <w:ilvl w:val="0"/>
          <w:numId w:val="21"/>
        </w:numPr>
        <w:rPr>
          <w:szCs w:val="24"/>
        </w:rPr>
      </w:pPr>
      <w:r w:rsidRPr="00C303E7">
        <w:rPr>
          <w:szCs w:val="24"/>
        </w:rPr>
        <w:t xml:space="preserve">keine speziellen Lese- und Schreibberechtigungen </w:t>
      </w:r>
      <w:r w:rsidR="00C303E7">
        <w:rPr>
          <w:szCs w:val="24"/>
        </w:rPr>
        <w:t>notwendig sind</w:t>
      </w:r>
    </w:p>
    <w:p w14:paraId="0662151F" w14:textId="14798173" w:rsidR="00C303E7" w:rsidRDefault="00C303E7" w:rsidP="00C303E7">
      <w:pPr>
        <w:pStyle w:val="Listenabsatz"/>
        <w:numPr>
          <w:ilvl w:val="0"/>
          <w:numId w:val="21"/>
        </w:numPr>
        <w:rPr>
          <w:szCs w:val="24"/>
        </w:rPr>
      </w:pPr>
      <w:r w:rsidRPr="00C303E7">
        <w:rPr>
          <w:szCs w:val="24"/>
        </w:rPr>
        <w:t>Schnelligkeit ein entscheidendes Kriterium ist</w:t>
      </w:r>
    </w:p>
    <w:p w14:paraId="694A2313" w14:textId="243058B7" w:rsidR="00C303E7" w:rsidRDefault="00C303E7" w:rsidP="00C303E7">
      <w:pPr>
        <w:rPr>
          <w:szCs w:val="24"/>
        </w:rPr>
      </w:pPr>
      <w:r>
        <w:rPr>
          <w:szCs w:val="24"/>
        </w:rPr>
        <w:t>Subversion wiederum ist zu empfehlen, wenn:</w:t>
      </w:r>
    </w:p>
    <w:p w14:paraId="758FAEC3" w14:textId="3EC788F5" w:rsidR="00C303E7" w:rsidRPr="00C303E7" w:rsidRDefault="00C303E7" w:rsidP="00C303E7">
      <w:pPr>
        <w:pStyle w:val="Listenabsatz"/>
        <w:numPr>
          <w:ilvl w:val="0"/>
          <w:numId w:val="22"/>
        </w:numPr>
        <w:rPr>
          <w:szCs w:val="24"/>
        </w:rPr>
      </w:pPr>
      <w:r w:rsidRPr="00C303E7">
        <w:rPr>
          <w:szCs w:val="24"/>
        </w:rPr>
        <w:t>kontrollierte Zugriffe auf bestimmte Bereiche eines Projekts benötigt werden</w:t>
      </w:r>
    </w:p>
    <w:p w14:paraId="07DDE9DC" w14:textId="66C58EB7" w:rsidR="00C303E7" w:rsidRPr="00C303E7" w:rsidRDefault="00C303E7" w:rsidP="00C303E7">
      <w:pPr>
        <w:pStyle w:val="Listenabsatz"/>
        <w:numPr>
          <w:ilvl w:val="0"/>
          <w:numId w:val="22"/>
        </w:numPr>
        <w:rPr>
          <w:szCs w:val="24"/>
        </w:rPr>
      </w:pPr>
      <w:r w:rsidRPr="00C303E7">
        <w:rPr>
          <w:szCs w:val="24"/>
        </w:rPr>
        <w:t>ein zentraler Sammelpunkt für ein Projekt vorhanden sein soll</w:t>
      </w:r>
    </w:p>
    <w:p w14:paraId="35B11D80" w14:textId="132920B2" w:rsidR="00C303E7" w:rsidRPr="00C303E7" w:rsidRDefault="00C303E7" w:rsidP="00C303E7">
      <w:pPr>
        <w:pStyle w:val="Listenabsatz"/>
        <w:numPr>
          <w:ilvl w:val="0"/>
          <w:numId w:val="22"/>
        </w:numPr>
        <w:rPr>
          <w:szCs w:val="24"/>
        </w:rPr>
      </w:pPr>
      <w:r w:rsidRPr="00C303E7">
        <w:rPr>
          <w:szCs w:val="24"/>
        </w:rPr>
        <w:t>zahlreiche Binär-Daten zum Einsatz kommen</w:t>
      </w:r>
    </w:p>
    <w:p w14:paraId="2BD80E3A" w14:textId="28591176" w:rsidR="00C303E7" w:rsidRPr="00C303E7" w:rsidRDefault="00C303E7" w:rsidP="00C303E7">
      <w:pPr>
        <w:pStyle w:val="Listenabsatz"/>
        <w:numPr>
          <w:ilvl w:val="0"/>
          <w:numId w:val="22"/>
        </w:numPr>
        <w:rPr>
          <w:szCs w:val="24"/>
        </w:rPr>
      </w:pPr>
      <w:r w:rsidRPr="00C303E7">
        <w:rPr>
          <w:szCs w:val="24"/>
        </w:rPr>
        <w:t>Strukturen leerer Verzeichnisse ebenfalls aufgezeichnet werden sollen</w:t>
      </w:r>
    </w:p>
    <w:p w14:paraId="2969EC6B" w14:textId="77777777" w:rsidR="00A320A5" w:rsidRDefault="00A320A5" w:rsidP="00A320A5">
      <w:pPr>
        <w:pStyle w:val="berschrift2"/>
      </w:pPr>
      <w:bookmarkStart w:id="552" w:name="_Toc491708030"/>
      <w:r>
        <w:t>Zusammenfassung</w:t>
      </w:r>
      <w:bookmarkEnd w:id="552"/>
    </w:p>
    <w:p w14:paraId="09B77B9A" w14:textId="77777777" w:rsidR="00250100" w:rsidRDefault="00250100" w:rsidP="00250100"/>
    <w:p w14:paraId="6621318C" w14:textId="2D71EE8B" w:rsidR="00250100" w:rsidRDefault="00250100" w:rsidP="00250100">
      <w:r>
        <w:t>Neue Versionen entstehen durch jede neue Veränderung an einer Datei oder einem Dokument. Versionsverwaltungssysteme sind dazu da, um die Han</w:t>
      </w:r>
      <w:r>
        <w:t>d</w:t>
      </w:r>
      <w:r>
        <w:t xml:space="preserve">habung von </w:t>
      </w:r>
      <w:r w:rsidR="0067591C">
        <w:t xml:space="preserve">diesen </w:t>
      </w:r>
      <w:r>
        <w:t>veränderten Dateien oder Dokumenten zu gewährleisten. Beispielsweise erhalten neue Versionen durch Versionskontrolle eine Benu</w:t>
      </w:r>
      <w:r>
        <w:t>t</w:t>
      </w:r>
      <w:r>
        <w:lastRenderedPageBreak/>
        <w:t>zer ID sowie einen zugehörigen Zeitstempel</w:t>
      </w:r>
      <w:r w:rsidR="00346E57">
        <w:t>,</w:t>
      </w:r>
      <w:r>
        <w:t xml:space="preserve"> um bestimmte Änderungen leichter auffinden zu k</w:t>
      </w:r>
      <w:r w:rsidR="00346E57">
        <w:t>önnen.</w:t>
      </w:r>
    </w:p>
    <w:p w14:paraId="2AC45578" w14:textId="23BB1E77" w:rsidR="00346E57" w:rsidRDefault="00346E57" w:rsidP="00250100">
      <w:r>
        <w:t>Versionsverwaltungssysteme</w:t>
      </w:r>
      <w:r w:rsidR="007C0E40">
        <w:t xml:space="preserve"> zielen darauf ab,</w:t>
      </w:r>
      <w:r>
        <w:t xml:space="preserve"> </w:t>
      </w:r>
      <w:r w:rsidR="0067591C">
        <w:t>mehreren Personen gleichze</w:t>
      </w:r>
      <w:r w:rsidR="0067591C">
        <w:t>i</w:t>
      </w:r>
      <w:r w:rsidR="0067591C">
        <w:t xml:space="preserve">tig </w:t>
      </w:r>
      <w:r>
        <w:t xml:space="preserve">die unabhängige Arbeit auf verschiedenen Entwicklungszweigen </w:t>
      </w:r>
      <w:r w:rsidR="007C0E40">
        <w:t>zu g</w:t>
      </w:r>
      <w:r w:rsidR="007C0E40">
        <w:t>e</w:t>
      </w:r>
      <w:r w:rsidR="007C0E40">
        <w:t>währleis</w:t>
      </w:r>
      <w:r w:rsidR="0067591C">
        <w:t>ten, weshalb diese vor allem im Bereich der Software-Entwicklung anzutreffen sind.</w:t>
      </w:r>
    </w:p>
    <w:p w14:paraId="4688E534" w14:textId="386CC1BF" w:rsidR="00892644" w:rsidRDefault="0067591C" w:rsidP="00250100">
      <w:r>
        <w:t xml:space="preserve">Zwei der verbreitetsten und bekanntesten Systeme sind Git und Apache Subversion. Git wurde </w:t>
      </w:r>
      <w:r w:rsidR="00EE725E">
        <w:t xml:space="preserve">aus </w:t>
      </w:r>
      <w:r>
        <w:t>eine</w:t>
      </w:r>
      <w:r w:rsidR="00EE725E">
        <w:t>r</w:t>
      </w:r>
      <w:r>
        <w:t xml:space="preserve"> Not heraus von den Linux-Entwicklern </w:t>
      </w:r>
      <w:r w:rsidR="006F4363">
        <w:t>ang</w:t>
      </w:r>
      <w:r w:rsidR="006F4363">
        <w:t>e</w:t>
      </w:r>
      <w:r w:rsidR="006F4363">
        <w:t>fertigt</w:t>
      </w:r>
      <w:r>
        <w:t>, während das Konkurrenzprodukt Subversion, der Apache Software Foundation gehört. Für beide Systeme befinden sich diverse Hosting-Tools wie GitHub oder RiouxSVN im Umlauf. Alternativ können beide Systeme auf eigenen Servern benutzt werden.</w:t>
      </w:r>
    </w:p>
    <w:p w14:paraId="1E0E2B14" w14:textId="16BBD274" w:rsidR="00460B15" w:rsidRDefault="00892644" w:rsidP="00250100">
      <w:r>
        <w:t xml:space="preserve">Der Unterschied zwischen diesen beiden Systemen liegt in ihren </w:t>
      </w:r>
      <w:r w:rsidR="00460B15">
        <w:t>unte</w:t>
      </w:r>
      <w:r w:rsidR="00460B15">
        <w:t>r</w:t>
      </w:r>
      <w:r w:rsidR="00460B15">
        <w:t xml:space="preserve">schiedlichen </w:t>
      </w:r>
      <w:r>
        <w:t>Funktionalitäten. Während Subversion auf eine zentrale Arch</w:t>
      </w:r>
      <w:r>
        <w:t>i</w:t>
      </w:r>
      <w:r>
        <w:t>tektur aufbaut, die ein gesamtes Projekt nur über eine Netzwerkverbindung erreichbar macht, besteht bei Git die Möglichkeit Projekte aus zentralen Se</w:t>
      </w:r>
      <w:r>
        <w:t>r</w:t>
      </w:r>
      <w:r>
        <w:t>vern komplett mit ihrer Historie zu kopieren und mit dieser Kopie lokal zu a</w:t>
      </w:r>
      <w:r>
        <w:t>r</w:t>
      </w:r>
      <w:r>
        <w:t>beiten.</w:t>
      </w:r>
      <w:r w:rsidR="00460B15">
        <w:t xml:space="preserve"> Darüber hinaus wird bei Git grundsätzlich ohne Lese- und Schreibz</w:t>
      </w:r>
      <w:r w:rsidR="00460B15">
        <w:t>u</w:t>
      </w:r>
      <w:r w:rsidR="00460B15">
        <w:t>griffe gearbeitet. Subversion hingegen setzt auf eine pfadbasierte Zugang</w:t>
      </w:r>
      <w:r w:rsidR="00460B15">
        <w:t>s</w:t>
      </w:r>
      <w:r w:rsidR="00460B15">
        <w:t>berechtigung. Hinzu kommt, dass durch die dezentrale Architektur von Git, Datenverlust so gut wie ausgeschlossen ist, da jede lokale Kopie gleichzeitig als ein Back-up fungiert. Jedoch verwirft Git inhaltslose Verzeichnisse, wä</w:t>
      </w:r>
      <w:r w:rsidR="00460B15">
        <w:t>h</w:t>
      </w:r>
      <w:r w:rsidR="00460B15">
        <w:t>rend diese bei Subversion weiter aufbewahrt werde</w:t>
      </w:r>
      <w:r w:rsidR="006F4363">
        <w:t>n</w:t>
      </w:r>
      <w:r w:rsidR="00460B15">
        <w:t>.</w:t>
      </w:r>
    </w:p>
    <w:p w14:paraId="27E1D09E" w14:textId="5E9C4A9A" w:rsidR="00460B15" w:rsidRDefault="00460B15" w:rsidP="00250100">
      <w:r>
        <w:t>Die Entscheidung welches System zum Einsatz kommen soll hängt stark von den eigenen Interessen und der gewünschten Arbeitsweise ab.</w:t>
      </w:r>
    </w:p>
    <w:p w14:paraId="209754BE" w14:textId="77777777" w:rsidR="00460B15" w:rsidRDefault="00460B15" w:rsidP="00250100"/>
    <w:p w14:paraId="689AB285" w14:textId="77777777" w:rsidR="00460B15" w:rsidRDefault="00460B15" w:rsidP="00250100">
      <w:pPr>
        <w:sectPr w:rsidR="00460B15" w:rsidSect="0076686D">
          <w:type w:val="oddPage"/>
          <w:pgSz w:w="11906" w:h="16838" w:code="9"/>
          <w:pgMar w:top="1701" w:right="1418" w:bottom="1134" w:left="1418" w:header="709" w:footer="709" w:gutter="851"/>
          <w:cols w:space="708"/>
          <w:docGrid w:linePitch="360"/>
        </w:sectPr>
      </w:pPr>
    </w:p>
    <w:p w14:paraId="5F9F7DBD" w14:textId="1911C4CB" w:rsidR="005A6595" w:rsidRDefault="00080B95" w:rsidP="005A6595">
      <w:pPr>
        <w:pStyle w:val="berschrift1"/>
      </w:pPr>
      <w:bookmarkStart w:id="553" w:name="_Toc491708031"/>
      <w:r>
        <w:lastRenderedPageBreak/>
        <w:t>eGit-Plugin in</w:t>
      </w:r>
      <w:r w:rsidR="00CB2E91">
        <w:t xml:space="preserve"> Eclipse</w:t>
      </w:r>
      <w:bookmarkEnd w:id="553"/>
    </w:p>
    <w:p w14:paraId="1DFE3C44" w14:textId="77777777" w:rsidR="00080B95" w:rsidRDefault="00080B95" w:rsidP="00080B95"/>
    <w:p w14:paraId="0C4AF4B8" w14:textId="3554D398" w:rsidR="00C27C73" w:rsidRDefault="00C27C73" w:rsidP="00080B95">
      <w:r>
        <w:t xml:space="preserve">Für eine erfolgreiche Integration der Versionsverwaltungssoftware Git in die Java-Programmier-Vorlesung, wird das Plugin eGit für Eclipse verwendet. </w:t>
      </w:r>
      <w:r w:rsidR="00827B36">
        <w:t xml:space="preserve">Der Einsatz von eGit erleichtert das Zusammenspiel von Git und Eclipse </w:t>
      </w:r>
      <w:r w:rsidR="004E5E5F">
        <w:t>i</w:t>
      </w:r>
      <w:r w:rsidR="004E5E5F">
        <w:t>n</w:t>
      </w:r>
      <w:r w:rsidR="004E5E5F">
        <w:t>dem es</w:t>
      </w:r>
      <w:r w:rsidR="00827B36">
        <w:t xml:space="preserve"> </w:t>
      </w:r>
      <w:r w:rsidR="004E5E5F">
        <w:t xml:space="preserve">für eine Verbindung zum lokalen und zum remote Repository </w:t>
      </w:r>
      <w:r w:rsidR="00827B36">
        <w:t>sorgt, wodurch eine nahtlose Übertragung des Java-Quellcodes zu diesen Repos</w:t>
      </w:r>
      <w:r w:rsidR="00827B36">
        <w:t>i</w:t>
      </w:r>
      <w:r w:rsidR="00827B36">
        <w:t>tories ermöglicht wird.</w:t>
      </w:r>
    </w:p>
    <w:p w14:paraId="4D0FF517" w14:textId="1AD741D8" w:rsidR="0003379A" w:rsidRPr="00080B95" w:rsidRDefault="0003379A" w:rsidP="00080B95">
      <w:r>
        <w:t>Als erste Voraussetzung muss die Software Eclipse auf dem Rechner vori</w:t>
      </w:r>
      <w:r>
        <w:t>n</w:t>
      </w:r>
      <w:r>
        <w:t>stalliert werden. Die zweite Voraussetzung ist die Registrierung bei GitHub, zu der eine simple Anleitung folgt. Die Anleitung zu Eclipse entfällt, da davon ausgegangen wird, dass die Software schon in der Java-Programmier-Vorlesung erfolgreich installiert wurde.</w:t>
      </w:r>
    </w:p>
    <w:p w14:paraId="311887E2" w14:textId="7146338D" w:rsidR="007732FD" w:rsidRDefault="00342A1A" w:rsidP="007732FD">
      <w:pPr>
        <w:pStyle w:val="berschrift2"/>
      </w:pPr>
      <w:bookmarkStart w:id="554" w:name="_Toc491708032"/>
      <w:r>
        <w:t xml:space="preserve">Registrierung bei </w:t>
      </w:r>
      <w:r w:rsidR="007732FD">
        <w:t>GitHub</w:t>
      </w:r>
      <w:bookmarkEnd w:id="554"/>
    </w:p>
    <w:p w14:paraId="2036D5B5" w14:textId="77777777" w:rsidR="00AB0D55" w:rsidRDefault="00AB0D55" w:rsidP="00AB0D55"/>
    <w:p w14:paraId="247AB512" w14:textId="2AAC5720" w:rsidR="00952418" w:rsidRDefault="00342A1A" w:rsidP="00952418">
      <w:pPr>
        <w:rPr>
          <w:noProof/>
          <w:lang w:eastAsia="de-DE"/>
        </w:rPr>
      </w:pPr>
      <w:r>
        <w:rPr>
          <w:noProof/>
          <w:lang w:eastAsia="de-DE"/>
        </w:rPr>
        <w:t xml:space="preserve">Rufen Sie </w:t>
      </w:r>
      <w:r w:rsidR="00952418">
        <w:rPr>
          <w:noProof/>
          <w:lang w:eastAsia="de-DE"/>
        </w:rPr>
        <w:t xml:space="preserve">zunächst </w:t>
      </w:r>
      <w:r>
        <w:rPr>
          <w:noProof/>
          <w:lang w:eastAsia="de-DE"/>
        </w:rPr>
        <w:t xml:space="preserve">die Seite </w:t>
      </w:r>
      <w:r w:rsidRPr="004E5E5F">
        <w:rPr>
          <w:noProof/>
          <w:lang w:eastAsia="de-DE"/>
        </w:rPr>
        <w:t>https://github.com/</w:t>
      </w:r>
      <w:r>
        <w:rPr>
          <w:noProof/>
          <w:lang w:eastAsia="de-DE"/>
        </w:rPr>
        <w:t xml:space="preserve"> auf</w:t>
      </w:r>
      <w:r w:rsidR="00952418">
        <w:rPr>
          <w:noProof/>
          <w:lang w:eastAsia="de-DE"/>
        </w:rPr>
        <w:t>. Auf der rechten Seite befindet sich der Registrierungsbereich</w:t>
      </w:r>
      <w:r>
        <w:rPr>
          <w:noProof/>
          <w:lang w:eastAsia="de-DE"/>
        </w:rPr>
        <w:t xml:space="preserve"> Nachdem S</w:t>
      </w:r>
      <w:r w:rsidR="006B6250">
        <w:rPr>
          <w:noProof/>
          <w:lang w:eastAsia="de-DE"/>
        </w:rPr>
        <w:t xml:space="preserve">ie einen passenden Benutzernamen </w:t>
      </w:r>
      <w:r>
        <w:rPr>
          <w:noProof/>
          <w:lang w:eastAsia="de-DE"/>
        </w:rPr>
        <w:t xml:space="preserve">gefunden haben, der noch nicht vergeben ist, benötigen Sie </w:t>
      </w:r>
      <w:r w:rsidR="006B6250">
        <w:rPr>
          <w:noProof/>
          <w:lang w:eastAsia="de-DE"/>
        </w:rPr>
        <w:t>eine dazugehörige E-Mail-Adresse</w:t>
      </w:r>
      <w:r>
        <w:rPr>
          <w:noProof/>
          <w:lang w:eastAsia="de-DE"/>
        </w:rPr>
        <w:t>.</w:t>
      </w:r>
      <w:r w:rsidR="006B6250">
        <w:rPr>
          <w:noProof/>
          <w:lang w:eastAsia="de-DE"/>
        </w:rPr>
        <w:t xml:space="preserve"> Nach dem Auswählen eines Passworts klickt man auf die Schalfläche „Sign up fo</w:t>
      </w:r>
      <w:r w:rsidR="00952418">
        <w:rPr>
          <w:noProof/>
          <w:lang w:eastAsia="de-DE"/>
        </w:rPr>
        <w:t>r GitHub“ und es kann losgehen.</w:t>
      </w:r>
    </w:p>
    <w:p w14:paraId="592BE505" w14:textId="4CCF1896" w:rsidR="00CA0855" w:rsidRDefault="00CA0855" w:rsidP="00CA0855">
      <w:pPr>
        <w:rPr>
          <w:noProof/>
          <w:lang w:eastAsia="de-DE"/>
        </w:rPr>
      </w:pPr>
      <w:r>
        <w:rPr>
          <w:noProof/>
          <w:lang w:eastAsia="de-DE"/>
        </w:rPr>
        <w:t>Anschließend wird an die angegebene E-Mail-Adresse eine N</w:t>
      </w:r>
      <w:r w:rsidR="00503536">
        <w:rPr>
          <w:noProof/>
          <w:lang w:eastAsia="de-DE"/>
        </w:rPr>
        <w:t>a</w:t>
      </w:r>
      <w:r>
        <w:rPr>
          <w:noProof/>
          <w:lang w:eastAsia="de-DE"/>
        </w:rPr>
        <w:t>chricht gesendet, in der der Verifizierungsvorgang abgeschlossen wird.</w:t>
      </w:r>
    </w:p>
    <w:p w14:paraId="08E8770D" w14:textId="67EF6BB2" w:rsidR="00CA0855" w:rsidRDefault="00CA0855" w:rsidP="00952418">
      <w:pPr>
        <w:rPr>
          <w:noProof/>
          <w:lang w:eastAsia="de-DE"/>
        </w:rPr>
      </w:pPr>
      <w:r>
        <w:rPr>
          <w:noProof/>
          <w:lang w:eastAsia="de-DE"/>
        </w:rPr>
        <w:t>In unserem Fall können wir im zweiten Schritt einfach auf weiter klicken, da wir unsere Repositories öffentlich halten. Private Repositories wären kostenpflichtig.</w:t>
      </w:r>
    </w:p>
    <w:p w14:paraId="01E17F4F" w14:textId="77777777" w:rsidR="000D2007" w:rsidRDefault="00952418">
      <w:pPr>
        <w:keepNext/>
        <w:rPr>
          <w:ins w:id="555" w:author="Recep Özkara" w:date="2017-08-27T00:52:00Z"/>
        </w:rPr>
        <w:pPrChange w:id="556" w:author="Recep Özkara" w:date="2017-08-27T00:52:00Z">
          <w:pPr/>
        </w:pPrChange>
      </w:pPr>
      <w:commentRangeStart w:id="557"/>
      <w:r>
        <w:rPr>
          <w:noProof/>
          <w:lang w:eastAsia="de-DE"/>
        </w:rPr>
        <w:lastRenderedPageBreak/>
        <w:drawing>
          <wp:inline distT="0" distB="0" distL="0" distR="0" wp14:anchorId="106DE7A8" wp14:editId="73FC3560">
            <wp:extent cx="3489960" cy="3710940"/>
            <wp:effectExtent l="0" t="0" r="0" b="381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 reg.PNG"/>
                    <pic:cNvPicPr/>
                  </pic:nvPicPr>
                  <pic:blipFill rotWithShape="1">
                    <a:blip r:embed="rId20">
                      <a:extLst>
                        <a:ext uri="{28A0092B-C50C-407E-A947-70E740481C1C}">
                          <a14:useLocalDpi xmlns:a14="http://schemas.microsoft.com/office/drawing/2010/main" val="0"/>
                        </a:ext>
                      </a:extLst>
                    </a:blip>
                    <a:srcRect t="5455" r="3781" b="5999"/>
                    <a:stretch/>
                  </pic:blipFill>
                  <pic:spPr bwMode="auto">
                    <a:xfrm>
                      <a:off x="0" y="0"/>
                      <a:ext cx="3490262" cy="3711261"/>
                    </a:xfrm>
                    <a:prstGeom prst="rect">
                      <a:avLst/>
                    </a:prstGeom>
                    <a:ln>
                      <a:noFill/>
                    </a:ln>
                    <a:extLst>
                      <a:ext uri="{53640926-AAD7-44D8-BBD7-CCE9431645EC}">
                        <a14:shadowObscured xmlns:a14="http://schemas.microsoft.com/office/drawing/2010/main"/>
                      </a:ext>
                    </a:extLst>
                  </pic:spPr>
                </pic:pic>
              </a:graphicData>
            </a:graphic>
          </wp:inline>
        </w:drawing>
      </w:r>
      <w:commentRangeEnd w:id="557"/>
    </w:p>
    <w:p w14:paraId="56ABACBC" w14:textId="77777777" w:rsidR="007C400F" w:rsidRDefault="000D2007">
      <w:pPr>
        <w:pStyle w:val="Beschriftung"/>
        <w:jc w:val="both"/>
        <w:rPr>
          <w:ins w:id="558" w:author="Recep Özkara" w:date="2017-08-27T01:11:00Z"/>
        </w:rPr>
        <w:pPrChange w:id="559" w:author="Recep Özkara" w:date="2017-08-27T00:52:00Z">
          <w:pPr>
            <w:pStyle w:val="Beschriftung"/>
          </w:pPr>
        </w:pPrChange>
      </w:pPr>
      <w:bookmarkStart w:id="560" w:name="_Toc491688814"/>
      <w:ins w:id="561" w:author="Recep Özkara" w:date="2017-08-27T00:52:00Z">
        <w:r>
          <w:t xml:space="preserve">Abbildung </w:t>
        </w:r>
        <w:r>
          <w:fldChar w:fldCharType="begin"/>
        </w:r>
        <w:r>
          <w:instrText xml:space="preserve"> SEQ Abbildung \* ARABIC </w:instrText>
        </w:r>
      </w:ins>
      <w:r>
        <w:fldChar w:fldCharType="separate"/>
      </w:r>
      <w:ins w:id="562" w:author="Recep Özkara" w:date="2017-08-27T14:20:00Z">
        <w:r w:rsidR="00053E2C">
          <w:rPr>
            <w:noProof/>
          </w:rPr>
          <w:t>3</w:t>
        </w:r>
      </w:ins>
      <w:ins w:id="563" w:author="Recep Özkara" w:date="2017-08-27T00:52:00Z">
        <w:r>
          <w:fldChar w:fldCharType="end"/>
        </w:r>
        <w:r>
          <w:t xml:space="preserve"> Registrierung auf GitHub.com</w:t>
        </w:r>
      </w:ins>
      <w:bookmarkEnd w:id="560"/>
      <w:ins w:id="564" w:author="Recep Özkara" w:date="2017-08-27T01:04:00Z">
        <w:r w:rsidR="007C400F">
          <w:t xml:space="preserve"> </w:t>
        </w:r>
      </w:ins>
    </w:p>
    <w:p w14:paraId="42DD9B6B" w14:textId="74976AEF" w:rsidR="000D2007" w:rsidRDefault="007C400F">
      <w:pPr>
        <w:pStyle w:val="Beschriftung"/>
        <w:jc w:val="both"/>
        <w:rPr>
          <w:ins w:id="565" w:author="Recep Özkara" w:date="2017-08-27T00:52:00Z"/>
        </w:rPr>
        <w:pPrChange w:id="566" w:author="Recep Özkara" w:date="2017-08-27T00:52:00Z">
          <w:pPr>
            <w:pStyle w:val="Beschriftung"/>
          </w:pPr>
        </w:pPrChange>
      </w:pPr>
      <w:ins w:id="567" w:author="Recep Özkara" w:date="2017-08-27T01:04:00Z">
        <w:r>
          <w:t xml:space="preserve">Quelle: </w:t>
        </w:r>
      </w:ins>
      <w:ins w:id="568" w:author="Recep Özkara" w:date="2017-08-27T01:05:00Z">
        <w:r>
          <w:t>www.GitHub.com</w:t>
        </w:r>
      </w:ins>
    </w:p>
    <w:p w14:paraId="740D4073" w14:textId="69F89E65" w:rsidR="00952418" w:rsidRDefault="00D14644" w:rsidP="00AB0D55">
      <w:pPr>
        <w:rPr>
          <w:noProof/>
          <w:lang w:eastAsia="de-DE"/>
        </w:rPr>
      </w:pPr>
      <w:r>
        <w:rPr>
          <w:rStyle w:val="Kommentarzeichen"/>
        </w:rPr>
        <w:commentReference w:id="557"/>
      </w:r>
    </w:p>
    <w:p w14:paraId="2A1FEA11" w14:textId="73019F0E" w:rsidR="00832912" w:rsidRDefault="00832912" w:rsidP="00AB0D55">
      <w:pPr>
        <w:rPr>
          <w:noProof/>
          <w:lang w:eastAsia="de-DE"/>
        </w:rPr>
      </w:pPr>
      <w:r>
        <w:rPr>
          <w:noProof/>
          <w:lang w:eastAsia="de-DE"/>
        </w:rPr>
        <w:t xml:space="preserve">Im dritten Schritt kann man </w:t>
      </w:r>
      <w:r w:rsidR="00F3073A">
        <w:rPr>
          <w:noProof/>
          <w:lang w:eastAsia="de-DE"/>
        </w:rPr>
        <w:t xml:space="preserve">optional </w:t>
      </w:r>
      <w:r>
        <w:rPr>
          <w:noProof/>
          <w:lang w:eastAsia="de-DE"/>
        </w:rPr>
        <w:t>den eigene</w:t>
      </w:r>
      <w:r w:rsidR="00D14644">
        <w:rPr>
          <w:noProof/>
          <w:lang w:eastAsia="de-DE"/>
        </w:rPr>
        <w:t>n</w:t>
      </w:r>
      <w:r>
        <w:rPr>
          <w:noProof/>
          <w:lang w:eastAsia="de-DE"/>
        </w:rPr>
        <w:t xml:space="preserve"> Status der Erfahrung wiedergeben. Anschließend ist das R</w:t>
      </w:r>
      <w:r w:rsidR="0058661C">
        <w:rPr>
          <w:noProof/>
          <w:lang w:eastAsia="de-DE"/>
        </w:rPr>
        <w:t>egistrieren erfolgreich beendet.</w:t>
      </w:r>
    </w:p>
    <w:p w14:paraId="184C65FC" w14:textId="012B8B60" w:rsidR="004B058E" w:rsidRDefault="004B058E" w:rsidP="00AB0D55"/>
    <w:p w14:paraId="6C7DBC5B" w14:textId="789628CF" w:rsidR="00A7141D" w:rsidRDefault="00A7141D" w:rsidP="00A7141D">
      <w:r>
        <w:t xml:space="preserve">Nun befindet man sich auf der Hauptseite des gerade erstellten Repositorys. In diesem befindet sich zurzeit nur ein einziger Branch und zwar der Master, auf dem die README-Datei </w:t>
      </w:r>
      <w:r w:rsidR="00F3073A">
        <w:t>vorhanden</w:t>
      </w:r>
      <w:r>
        <w:t xml:space="preserve"> ist. Der Master wird mit einem </w:t>
      </w:r>
      <w:r>
        <w:rPr>
          <w:i/>
        </w:rPr>
        <w:t xml:space="preserve">Initial Commit </w:t>
      </w:r>
      <w:r>
        <w:t>(deutsch: einleitende Übergabe) eingeleitet, was bedeutet, dass di</w:t>
      </w:r>
      <w:r>
        <w:t>e</w:t>
      </w:r>
      <w:r>
        <w:t xml:space="preserve">ser Commit keine Vorgänger besitzt. Ebenso erhält man Informationen </w:t>
      </w:r>
      <w:r w:rsidR="00425748">
        <w:t>über den Namen des Repositorys,</w:t>
      </w:r>
      <w:r>
        <w:t xml:space="preserve"> welche Commits zur welchen Zeit getätigt wu</w:t>
      </w:r>
      <w:r>
        <w:t>r</w:t>
      </w:r>
      <w:r>
        <w:t>den, wie viele Branches aktuell auf diesem Repository vorhanden sind und die Möglichkeit zwischen diesen Branches zu wechseln.</w:t>
      </w:r>
    </w:p>
    <w:p w14:paraId="42E8E06E" w14:textId="77D44B68" w:rsidR="00F3073A" w:rsidRDefault="00F3073A" w:rsidP="00A7141D">
      <w:r>
        <w:t>Für den Fall, das man ein Repository löschen möchte</w:t>
      </w:r>
      <w:r w:rsidR="009137F5">
        <w:t xml:space="preserve">, begibt man sich auf dem entsprechenden Repository auf den Reiter „Settings“ und scrollt ganz </w:t>
      </w:r>
      <w:r w:rsidR="009137F5">
        <w:lastRenderedPageBreak/>
        <w:t>runter. Nach dem klicken auf das Feld „Delete this repository“ folgt man den Anweisungen und das Repository ist gelöscht.</w:t>
      </w:r>
    </w:p>
    <w:p w14:paraId="76C01B2D" w14:textId="3981C82B" w:rsidR="00F3073A" w:rsidRDefault="00F3073A" w:rsidP="00A7141D">
      <w:r>
        <w:t>Damit wären alle nötigen Schritte im Bereich GitHub abgeschlossen. Was jetzt noch fehlt, ist die Installation des Plugins in Eclipse.</w:t>
      </w:r>
    </w:p>
    <w:p w14:paraId="256C2DF3" w14:textId="279B669F" w:rsidR="009137F5" w:rsidRDefault="009137F5" w:rsidP="009137F5">
      <w:pPr>
        <w:pStyle w:val="berschrift2"/>
      </w:pPr>
      <w:bookmarkStart w:id="569" w:name="_Toc491708033"/>
      <w:r>
        <w:t>eGit-Integration von Eclipse</w:t>
      </w:r>
      <w:bookmarkEnd w:id="569"/>
    </w:p>
    <w:p w14:paraId="422B8FA1" w14:textId="77777777" w:rsidR="009137F5" w:rsidRDefault="009137F5" w:rsidP="009137F5"/>
    <w:p w14:paraId="5A62B8ED" w14:textId="2402D20F" w:rsidR="00CB7F69" w:rsidRPr="009137F5" w:rsidRDefault="009137F5" w:rsidP="009137F5">
      <w:r>
        <w:t>Um das eGit Plugin in Eclipse zu installieren, muss man zunächst Eclipse starten. Über den Reiter „Help“ erreicht man „Install new Software“</w:t>
      </w:r>
      <w:r w:rsidR="00CB7F69">
        <w:t>. Hierüber lässt sich die Software downloaden. Dazu muss in dem Feld des neu e</w:t>
      </w:r>
      <w:r w:rsidR="00CB7F69">
        <w:t>r</w:t>
      </w:r>
      <w:r w:rsidR="00CB7F69">
        <w:t>schienen</w:t>
      </w:r>
      <w:r w:rsidR="00A12DFE">
        <w:t>en</w:t>
      </w:r>
      <w:r w:rsidR="00CB7F69">
        <w:t xml:space="preserve"> Fensters „Work with:“ folgende URL einge</w:t>
      </w:r>
      <w:r w:rsidR="00D14644">
        <w:t>ge</w:t>
      </w:r>
      <w:r w:rsidR="00CB7F69">
        <w:t>ben</w:t>
      </w:r>
      <w:r w:rsidR="00D14644">
        <w:t xml:space="preserve"> werden</w:t>
      </w:r>
      <w:r w:rsidR="00CB7F69">
        <w:t xml:space="preserve">: </w:t>
      </w:r>
      <w:r w:rsidR="00CB7F69" w:rsidRPr="00CB7F69">
        <w:t>"</w:t>
      </w:r>
      <w:r w:rsidR="00CB7F69" w:rsidRPr="004E5E5F">
        <w:t>http://download.eclipse.org/egit/updates</w:t>
      </w:r>
      <w:r w:rsidR="00CB7F69" w:rsidRPr="00CB7F69">
        <w:t>"</w:t>
      </w:r>
      <w:r w:rsidR="00CB7F69">
        <w:t>. Aus den nun neu erschienen</w:t>
      </w:r>
      <w:r w:rsidR="00A12DFE">
        <w:t>en</w:t>
      </w:r>
      <w:r w:rsidR="00CB7F69">
        <w:t xml:space="preserve"> Checkboxen </w:t>
      </w:r>
      <w:r w:rsidR="004E5E5F">
        <w:t>wird</w:t>
      </w:r>
      <w:r w:rsidR="00CB7F69">
        <w:t xml:space="preserve"> </w:t>
      </w:r>
      <w:r w:rsidR="00ED47BD">
        <w:t>„Git Integration for Eclipse“</w:t>
      </w:r>
      <w:r w:rsidR="004E5E5F">
        <w:t xml:space="preserve"> gewählt</w:t>
      </w:r>
      <w:r w:rsidR="00ED47BD">
        <w:t xml:space="preserve">. Nach der Installation </w:t>
      </w:r>
      <w:r w:rsidR="004A5F8D">
        <w:t xml:space="preserve">und dem </w:t>
      </w:r>
      <w:r w:rsidR="00ED47BD">
        <w:t>erfolgt</w:t>
      </w:r>
      <w:r w:rsidR="004A5F8D">
        <w:t>en</w:t>
      </w:r>
      <w:r w:rsidR="00ED47BD">
        <w:t xml:space="preserve"> Neustar</w:t>
      </w:r>
      <w:r w:rsidR="004A5F8D">
        <w:t>t von Eclipse,</w:t>
      </w:r>
      <w:r w:rsidR="00ED47BD">
        <w:t xml:space="preserve"> befindet sich unter „Help“ und „Help Contents“ eine Dokumentation über</w:t>
      </w:r>
      <w:r w:rsidR="004A5F8D">
        <w:t xml:space="preserve"> eGit.</w:t>
      </w:r>
    </w:p>
    <w:p w14:paraId="1521ABF1" w14:textId="5B567A8C" w:rsidR="007732FD" w:rsidRDefault="00E04720" w:rsidP="00F6165C">
      <w:pPr>
        <w:pStyle w:val="berschrift3"/>
      </w:pPr>
      <w:bookmarkStart w:id="570" w:name="_Toc491708034"/>
      <w:r>
        <w:t>Lokales und Externes Repository aufbauen</w:t>
      </w:r>
      <w:bookmarkEnd w:id="570"/>
    </w:p>
    <w:p w14:paraId="3EEBB741" w14:textId="77777777" w:rsidR="00F6165C" w:rsidRDefault="00F6165C" w:rsidP="00F6165C">
      <w:pPr>
        <w:rPr>
          <w:ins w:id="571" w:author="Recep Özkara" w:date="2017-08-27T20:06:00Z"/>
        </w:rPr>
      </w:pPr>
    </w:p>
    <w:p w14:paraId="47108567" w14:textId="131200A5" w:rsidR="003743E7" w:rsidRDefault="003743E7" w:rsidP="00F6165C">
      <w:ins w:id="572" w:author="Recep Özkara" w:date="2017-08-27T20:07:00Z">
        <w:r>
          <w:t xml:space="preserve">Um ein lokales </w:t>
        </w:r>
      </w:ins>
      <w:ins w:id="573" w:author="Recep Özkara" w:date="2017-08-28T12:22:00Z">
        <w:r w:rsidR="00940D07">
          <w:t>sowie</w:t>
        </w:r>
      </w:ins>
      <w:ins w:id="574" w:author="Recep Özkara" w:date="2017-08-27T20:07:00Z">
        <w:r>
          <w:t xml:space="preserve"> externes Repository aufzubauen, sind folgende Schritte notwendig</w:t>
        </w:r>
        <w:r>
          <w:rPr>
            <w:rStyle w:val="Funotenzeichen"/>
          </w:rPr>
          <w:footnoteReference w:id="126"/>
        </w:r>
        <w:r>
          <w:t>:</w:t>
        </w:r>
      </w:ins>
    </w:p>
    <w:p w14:paraId="73E22089" w14:textId="10A68018" w:rsidR="00F6165C" w:rsidRDefault="00F6165C" w:rsidP="00F6165C">
      <w:r>
        <w:t xml:space="preserve">Erstellen Sie als Erstes einen Projektordner, in dem Sie arbeiten wollen und in dem sich die benötigten Java-Klassen befinden. Mit einem Rechtsklick </w:t>
      </w:r>
      <w:r w:rsidR="00BB03D9">
        <w:t xml:space="preserve">auf den Projektordner </w:t>
      </w:r>
      <w:r w:rsidR="00A0201F">
        <w:t>kommen Sie über „Team“ auf den Befehl „Share Project“.</w:t>
      </w:r>
    </w:p>
    <w:p w14:paraId="269F0516" w14:textId="18343A5C" w:rsidR="007F0E6D" w:rsidRDefault="007F0E6D" w:rsidP="00F6165C">
      <w:r>
        <w:t xml:space="preserve">Wählen Sie den Pfad aus, an dem Ihr lokales Repository </w:t>
      </w:r>
      <w:r w:rsidR="00136905">
        <w:t>angelegt werden</w:t>
      </w:r>
      <w:r>
        <w:t xml:space="preserve"> soll und geben Sie ihm einen Namen.</w:t>
      </w:r>
    </w:p>
    <w:p w14:paraId="45B04351" w14:textId="77777777" w:rsidR="007C400F" w:rsidRDefault="0020740B">
      <w:pPr>
        <w:keepNext/>
        <w:rPr>
          <w:ins w:id="596" w:author="Recep Özkara" w:date="2017-08-27T01:11:00Z"/>
        </w:rPr>
        <w:pPrChange w:id="597" w:author="Recep Özkara" w:date="2017-08-27T01:11:00Z">
          <w:pPr/>
        </w:pPrChange>
      </w:pPr>
      <w:r>
        <w:rPr>
          <w:noProof/>
          <w:lang w:eastAsia="de-DE"/>
        </w:rPr>
        <w:lastRenderedPageBreak/>
        <w:drawing>
          <wp:inline distT="0" distB="0" distL="0" distR="0" wp14:anchorId="317A4F90" wp14:editId="27A89956">
            <wp:extent cx="5204911" cy="3139712"/>
            <wp:effectExtent l="0" t="0" r="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kalesRepo.PNG"/>
                    <pic:cNvPicPr/>
                  </pic:nvPicPr>
                  <pic:blipFill>
                    <a:blip r:embed="rId21">
                      <a:extLst>
                        <a:ext uri="{28A0092B-C50C-407E-A947-70E740481C1C}">
                          <a14:useLocalDpi xmlns:a14="http://schemas.microsoft.com/office/drawing/2010/main" val="0"/>
                        </a:ext>
                      </a:extLst>
                    </a:blip>
                    <a:stretch>
                      <a:fillRect/>
                    </a:stretch>
                  </pic:blipFill>
                  <pic:spPr>
                    <a:xfrm>
                      <a:off x="0" y="0"/>
                      <a:ext cx="5204911" cy="3139712"/>
                    </a:xfrm>
                    <a:prstGeom prst="rect">
                      <a:avLst/>
                    </a:prstGeom>
                  </pic:spPr>
                </pic:pic>
              </a:graphicData>
            </a:graphic>
          </wp:inline>
        </w:drawing>
      </w:r>
    </w:p>
    <w:p w14:paraId="7E6B9B23" w14:textId="783D9266" w:rsidR="0058661C" w:rsidRDefault="007C400F">
      <w:pPr>
        <w:pStyle w:val="Beschriftung"/>
        <w:spacing w:after="0"/>
        <w:jc w:val="both"/>
        <w:rPr>
          <w:ins w:id="598" w:author="Recep Özkara" w:date="2017-08-27T01:11:00Z"/>
        </w:rPr>
        <w:pPrChange w:id="599" w:author="Recep Özkara" w:date="2017-08-28T14:44:00Z">
          <w:pPr/>
        </w:pPrChange>
      </w:pPr>
      <w:bookmarkStart w:id="600" w:name="_Toc491688815"/>
      <w:ins w:id="601" w:author="Recep Özkara" w:date="2017-08-27T01:11:00Z">
        <w:r>
          <w:t xml:space="preserve">Abbildung </w:t>
        </w:r>
        <w:r>
          <w:fldChar w:fldCharType="begin"/>
        </w:r>
        <w:r>
          <w:instrText xml:space="preserve"> SEQ Abbildung \* ARABIC </w:instrText>
        </w:r>
      </w:ins>
      <w:r>
        <w:fldChar w:fldCharType="separate"/>
      </w:r>
      <w:ins w:id="602" w:author="Recep Özkara" w:date="2017-08-27T14:20:00Z">
        <w:r w:rsidR="00053E2C">
          <w:rPr>
            <w:noProof/>
          </w:rPr>
          <w:t>4</w:t>
        </w:r>
      </w:ins>
      <w:ins w:id="603" w:author="Recep Özkara" w:date="2017-08-27T01:11:00Z">
        <w:r>
          <w:fldChar w:fldCharType="end"/>
        </w:r>
        <w:r>
          <w:t xml:space="preserve"> Erstellung lokales Repository</w:t>
        </w:r>
        <w:bookmarkEnd w:id="600"/>
      </w:ins>
    </w:p>
    <w:p w14:paraId="6D264671" w14:textId="152510D1" w:rsidR="007C400F" w:rsidRPr="007C400F" w:rsidRDefault="007C400F">
      <w:pPr>
        <w:rPr>
          <w:ins w:id="604" w:author="Recep Özkara" w:date="2017-08-27T01:06:00Z"/>
        </w:rPr>
      </w:pPr>
      <w:ins w:id="605" w:author="Recep Özkara" w:date="2017-08-27T01:11:00Z">
        <w:r>
          <w:t xml:space="preserve">Quelle: </w:t>
        </w:r>
      </w:ins>
      <w:ins w:id="606" w:author="Recep Özkara" w:date="2017-08-28T14:50:00Z">
        <w:r w:rsidR="0063087F">
          <w:t>Eigene Darstellung</w:t>
        </w:r>
      </w:ins>
    </w:p>
    <w:p w14:paraId="3D4B8767" w14:textId="77777777" w:rsidR="007C400F" w:rsidRDefault="007C400F" w:rsidP="00F6165C"/>
    <w:p w14:paraId="2ECAA20E" w14:textId="61F6A7C2" w:rsidR="00A454E5" w:rsidRDefault="00BB03D9" w:rsidP="00BB03D9">
      <w:r>
        <w:t xml:space="preserve">Danach suchen Sie unter „Window“, „Show View“ und „Other“ den Ordner Git und wählen </w:t>
      </w:r>
      <w:r w:rsidR="00A454E5">
        <w:t>„</w:t>
      </w:r>
      <w:r>
        <w:t>Git Repositories</w:t>
      </w:r>
      <w:r w:rsidR="00A454E5">
        <w:t>“</w:t>
      </w:r>
      <w:r>
        <w:t xml:space="preserve"> und </w:t>
      </w:r>
      <w:r w:rsidR="00A454E5">
        <w:t>„</w:t>
      </w:r>
      <w:r>
        <w:t>Git Staging</w:t>
      </w:r>
      <w:r w:rsidR="00A454E5">
        <w:t>“</w:t>
      </w:r>
      <w:r>
        <w:t xml:space="preserve"> aus</w:t>
      </w:r>
      <w:r w:rsidR="00EE7A32">
        <w:t xml:space="preserve">. Dadurch lassen sich nun die vorhandenen </w:t>
      </w:r>
      <w:r>
        <w:t>Repositories anzeigen.</w:t>
      </w:r>
    </w:p>
    <w:p w14:paraId="2EB7B134" w14:textId="22BCC56B" w:rsidR="00A454E5" w:rsidRDefault="00BB03D9" w:rsidP="00BB03D9">
      <w:r>
        <w:t xml:space="preserve">Über dieselbe Abfolge </w:t>
      </w:r>
      <w:r w:rsidR="00136905">
        <w:t>wird</w:t>
      </w:r>
      <w:r>
        <w:t xml:space="preserve"> unter dem Ordner „Team“ </w:t>
      </w:r>
      <w:r w:rsidR="00136905">
        <w:t xml:space="preserve">ebenfalls </w:t>
      </w:r>
      <w:r>
        <w:t xml:space="preserve">die Historie </w:t>
      </w:r>
      <w:r w:rsidR="00136905">
        <w:t>angezeigt</w:t>
      </w:r>
      <w:r>
        <w:t>.</w:t>
      </w:r>
      <w:r w:rsidR="00F10B7C">
        <w:t xml:space="preserve"> Zusätzlich kann man sich </w:t>
      </w:r>
      <w:r w:rsidR="008518DF">
        <w:t>eine Git-Toolbar einblenden lassen. D</w:t>
      </w:r>
      <w:r w:rsidR="008518DF">
        <w:t>a</w:t>
      </w:r>
      <w:r w:rsidR="008518DF">
        <w:t xml:space="preserve">zu wählt man </w:t>
      </w:r>
      <w:r w:rsidR="00F10B7C">
        <w:t xml:space="preserve">unter „Window“, „Customize Perspective“ </w:t>
      </w:r>
      <w:r w:rsidR="008518DF">
        <w:t>aus und geht in dem neu erschienen</w:t>
      </w:r>
      <w:r w:rsidR="00A12DFE">
        <w:t>en</w:t>
      </w:r>
      <w:r w:rsidR="008518DF">
        <w:t xml:space="preserve"> Fenster auf den Reiter „Command Groups Availability“. Abschließend setzt man auf der linken Seite einen Haken bei Git.</w:t>
      </w:r>
    </w:p>
    <w:p w14:paraId="7D1B8A32" w14:textId="77777777" w:rsidR="007C400F" w:rsidRDefault="00A454E5">
      <w:pPr>
        <w:keepNext/>
        <w:rPr>
          <w:ins w:id="607" w:author="Recep Özkara" w:date="2017-08-27T01:12:00Z"/>
        </w:rPr>
        <w:pPrChange w:id="608" w:author="Recep Özkara" w:date="2017-08-27T01:12:00Z">
          <w:pPr/>
        </w:pPrChange>
      </w:pPr>
      <w:r>
        <w:rPr>
          <w:noProof/>
          <w:lang w:eastAsia="de-DE"/>
        </w:rPr>
        <w:lastRenderedPageBreak/>
        <w:drawing>
          <wp:inline distT="0" distB="0" distL="0" distR="0" wp14:anchorId="6A4C0508" wp14:editId="63124178">
            <wp:extent cx="3421380" cy="3169920"/>
            <wp:effectExtent l="0" t="0" r="762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ize.PNG"/>
                    <pic:cNvPicPr/>
                  </pic:nvPicPr>
                  <pic:blipFill rotWithShape="1">
                    <a:blip r:embed="rId22">
                      <a:extLst>
                        <a:ext uri="{28A0092B-C50C-407E-A947-70E740481C1C}">
                          <a14:useLocalDpi xmlns:a14="http://schemas.microsoft.com/office/drawing/2010/main" val="0"/>
                        </a:ext>
                      </a:extLst>
                    </a:blip>
                    <a:srcRect r="13984"/>
                    <a:stretch/>
                  </pic:blipFill>
                  <pic:spPr bwMode="auto">
                    <a:xfrm>
                      <a:off x="0" y="0"/>
                      <a:ext cx="3421677" cy="3170195"/>
                    </a:xfrm>
                    <a:prstGeom prst="rect">
                      <a:avLst/>
                    </a:prstGeom>
                    <a:ln>
                      <a:noFill/>
                    </a:ln>
                    <a:extLst>
                      <a:ext uri="{53640926-AAD7-44D8-BBD7-CCE9431645EC}">
                        <a14:shadowObscured xmlns:a14="http://schemas.microsoft.com/office/drawing/2010/main"/>
                      </a:ext>
                    </a:extLst>
                  </pic:spPr>
                </pic:pic>
              </a:graphicData>
            </a:graphic>
          </wp:inline>
        </w:drawing>
      </w:r>
    </w:p>
    <w:p w14:paraId="293F3530" w14:textId="6EB228D0" w:rsidR="00BB03D9" w:rsidRDefault="007C400F">
      <w:pPr>
        <w:pStyle w:val="Beschriftung"/>
        <w:spacing w:after="0"/>
        <w:jc w:val="both"/>
        <w:rPr>
          <w:ins w:id="609" w:author="Recep Özkara" w:date="2017-08-27T01:12:00Z"/>
        </w:rPr>
        <w:pPrChange w:id="610" w:author="Recep Özkara" w:date="2017-08-28T14:44:00Z">
          <w:pPr/>
        </w:pPrChange>
      </w:pPr>
      <w:bookmarkStart w:id="611" w:name="_Toc491688816"/>
      <w:ins w:id="612" w:author="Recep Özkara" w:date="2017-08-27T01:12:00Z">
        <w:r>
          <w:t xml:space="preserve">Abbildung </w:t>
        </w:r>
        <w:r>
          <w:fldChar w:fldCharType="begin"/>
        </w:r>
        <w:r>
          <w:instrText xml:space="preserve"> SEQ Abbildung \* ARABIC </w:instrText>
        </w:r>
      </w:ins>
      <w:r>
        <w:fldChar w:fldCharType="separate"/>
      </w:r>
      <w:ins w:id="613" w:author="Recep Özkara" w:date="2017-08-27T14:20:00Z">
        <w:r w:rsidR="00053E2C">
          <w:t>5</w:t>
        </w:r>
      </w:ins>
      <w:ins w:id="614" w:author="Recep Özkara" w:date="2017-08-27T01:12:00Z">
        <w:r>
          <w:fldChar w:fldCharType="end"/>
        </w:r>
        <w:r>
          <w:t xml:space="preserve"> Git-Toolbar einblenden</w:t>
        </w:r>
        <w:bookmarkEnd w:id="611"/>
      </w:ins>
    </w:p>
    <w:p w14:paraId="43D4B4D0" w14:textId="4A02F000" w:rsidR="007C400F" w:rsidRPr="007C400F" w:rsidRDefault="007C400F">
      <w:pPr>
        <w:pStyle w:val="Beschriftung"/>
        <w:spacing w:after="0"/>
        <w:jc w:val="both"/>
        <w:pPrChange w:id="615" w:author="Recep Özkara" w:date="2017-08-28T14:44:00Z">
          <w:pPr/>
        </w:pPrChange>
      </w:pPr>
      <w:ins w:id="616" w:author="Recep Özkara" w:date="2017-08-27T01:12:00Z">
        <w:r>
          <w:t xml:space="preserve">Quelle: </w:t>
        </w:r>
      </w:ins>
      <w:ins w:id="617" w:author="Recep Özkara" w:date="2017-08-28T14:50:00Z">
        <w:r w:rsidR="0063087F">
          <w:t>Eigene Darstellung</w:t>
        </w:r>
      </w:ins>
    </w:p>
    <w:p w14:paraId="11EFDBA2" w14:textId="77777777" w:rsidR="00280F3F" w:rsidRDefault="00280F3F" w:rsidP="00BB03D9"/>
    <w:p w14:paraId="400C70DE" w14:textId="3EEE62ED" w:rsidR="00FA6D4C" w:rsidRDefault="00C56BD3" w:rsidP="00F6165C">
      <w:r>
        <w:t xml:space="preserve">Wenn Sie Ihr Projekt </w:t>
      </w:r>
      <w:r w:rsidRPr="00C56BD3">
        <w:rPr>
          <w:i/>
        </w:rPr>
        <w:t>committen</w:t>
      </w:r>
      <w:r>
        <w:t xml:space="preserve"> möchten, dann gehen Sie m</w:t>
      </w:r>
      <w:r w:rsidR="006040FE">
        <w:t>it einem Recht</w:t>
      </w:r>
      <w:r w:rsidR="006040FE">
        <w:t>s</w:t>
      </w:r>
      <w:r w:rsidR="006040FE">
        <w:t xml:space="preserve">klick auf den Projektordner erneut auf „Team“ und danach ganz oben </w:t>
      </w:r>
      <w:r w:rsidR="00D87608">
        <w:t>auf</w:t>
      </w:r>
      <w:r w:rsidR="006040FE">
        <w:t xml:space="preserve"> „Commit</w:t>
      </w:r>
      <w:r w:rsidR="00527DEA">
        <w:t xml:space="preserve">“. </w:t>
      </w:r>
      <w:r w:rsidR="005849F8">
        <w:t>In dem neu erschienen</w:t>
      </w:r>
      <w:r w:rsidR="00A12DFE">
        <w:t>en</w:t>
      </w:r>
      <w:r w:rsidR="005849F8">
        <w:t xml:space="preserve"> Fenster</w:t>
      </w:r>
      <w:r w:rsidR="00527DEA">
        <w:t xml:space="preserve"> können Sie einen Kommentar für </w:t>
      </w:r>
      <w:r w:rsidR="005849F8">
        <w:t>Ihren</w:t>
      </w:r>
      <w:r w:rsidR="00527DEA">
        <w:t xml:space="preserve"> Commit eingeben und Ihre Änderungen übergeben. </w:t>
      </w:r>
      <w:r w:rsidR="00B66968">
        <w:t>Wählen Sie zunächst nur „Commit“.</w:t>
      </w:r>
    </w:p>
    <w:p w14:paraId="47ABFA0B" w14:textId="700819D4" w:rsidR="005849F8" w:rsidRDefault="00D87608" w:rsidP="00F6165C">
      <w:r>
        <w:t xml:space="preserve">Falls der Commit fehlschlägt und die Fehlermeldung „There are no staged files“ auftaucht, dann </w:t>
      </w:r>
      <w:r w:rsidR="00B66968">
        <w:t>klicken</w:t>
      </w:r>
      <w:r w:rsidR="00551E78">
        <w:t xml:space="preserve"> Sie mit </w:t>
      </w:r>
      <w:r w:rsidR="00B66968">
        <w:t>der rechten Maustaste</w:t>
      </w:r>
      <w:r w:rsidR="00551E78">
        <w:t xml:space="preserve"> auf ihre einze</w:t>
      </w:r>
      <w:r w:rsidR="00551E78">
        <w:t>l</w:t>
      </w:r>
      <w:r w:rsidR="00551E78">
        <w:t xml:space="preserve">nen Java-Klassen, anschließend auf „Team“ und zum Schluss auf „add to Index“. </w:t>
      </w:r>
      <w:r w:rsidR="00B66968">
        <w:t>Ein erneuter Versuch zu committen, sollte nun erfolgreich sein.</w:t>
      </w:r>
    </w:p>
    <w:p w14:paraId="45B1FDA9" w14:textId="4E3461A2" w:rsidR="00E13AE0" w:rsidRDefault="00E13AE0" w:rsidP="00F6165C">
      <w:r>
        <w:t xml:space="preserve">Als nächstes sollte der Commit </w:t>
      </w:r>
      <w:r w:rsidR="00551B0F">
        <w:t>auf</w:t>
      </w:r>
      <w:r>
        <w:t xml:space="preserve"> dem master-Branch </w:t>
      </w:r>
      <w:r w:rsidR="00CB586F">
        <w:t xml:space="preserve">zusammen mit </w:t>
      </w:r>
      <w:r w:rsidR="00280F3F">
        <w:t>einem</w:t>
      </w:r>
      <w:r>
        <w:t xml:space="preserve"> Kommentar zu sehen sein.</w:t>
      </w:r>
      <w:r w:rsidR="00C56BD3">
        <w:t xml:space="preserve"> Für eine bessere Ansicht </w:t>
      </w:r>
      <w:r w:rsidR="00280F3F">
        <w:t xml:space="preserve">wird ein </w:t>
      </w:r>
      <w:r w:rsidR="00C56BD3">
        <w:t>Rechts</w:t>
      </w:r>
      <w:r w:rsidR="00280F3F">
        <w:t>klick auf das</w:t>
      </w:r>
      <w:r w:rsidR="00C56BD3">
        <w:t xml:space="preserve"> Repository</w:t>
      </w:r>
      <w:r w:rsidR="00280F3F">
        <w:t xml:space="preserve"> ausgeführt. Anschließend wird „Show In“ und danach „Hist</w:t>
      </w:r>
      <w:r w:rsidR="00280F3F">
        <w:t>o</w:t>
      </w:r>
      <w:r w:rsidR="00280F3F">
        <w:t>ry“ gewählt.</w:t>
      </w:r>
    </w:p>
    <w:p w14:paraId="36049B75" w14:textId="77777777" w:rsidR="007C400F" w:rsidRDefault="00E13AE0">
      <w:pPr>
        <w:keepNext/>
        <w:rPr>
          <w:ins w:id="618" w:author="Recep Özkara" w:date="2017-08-27T01:13:00Z"/>
        </w:rPr>
        <w:pPrChange w:id="619" w:author="Recep Özkara" w:date="2017-08-27T01:13:00Z">
          <w:pPr/>
        </w:pPrChange>
      </w:pPr>
      <w:r>
        <w:rPr>
          <w:noProof/>
          <w:lang w:eastAsia="de-DE"/>
        </w:rPr>
        <w:lastRenderedPageBreak/>
        <w:drawing>
          <wp:inline distT="0" distB="0" distL="0" distR="0" wp14:anchorId="1CB7A0B7" wp14:editId="4B9D6006">
            <wp:extent cx="2994920" cy="2080440"/>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hCommit.PNG"/>
                    <pic:cNvPicPr/>
                  </pic:nvPicPr>
                  <pic:blipFill>
                    <a:blip r:embed="rId23">
                      <a:extLst>
                        <a:ext uri="{28A0092B-C50C-407E-A947-70E740481C1C}">
                          <a14:useLocalDpi xmlns:a14="http://schemas.microsoft.com/office/drawing/2010/main" val="0"/>
                        </a:ext>
                      </a:extLst>
                    </a:blip>
                    <a:stretch>
                      <a:fillRect/>
                    </a:stretch>
                  </pic:blipFill>
                  <pic:spPr>
                    <a:xfrm>
                      <a:off x="0" y="0"/>
                      <a:ext cx="2994920" cy="2080440"/>
                    </a:xfrm>
                    <a:prstGeom prst="rect">
                      <a:avLst/>
                    </a:prstGeom>
                  </pic:spPr>
                </pic:pic>
              </a:graphicData>
            </a:graphic>
          </wp:inline>
        </w:drawing>
      </w:r>
    </w:p>
    <w:p w14:paraId="33578833" w14:textId="2639B111" w:rsidR="00E13AE0" w:rsidRDefault="007C400F">
      <w:pPr>
        <w:pStyle w:val="Beschriftung"/>
        <w:spacing w:after="0"/>
        <w:jc w:val="both"/>
        <w:rPr>
          <w:ins w:id="620" w:author="Recep Özkara" w:date="2017-08-27T01:13:00Z"/>
        </w:rPr>
        <w:pPrChange w:id="621" w:author="Recep Özkara" w:date="2017-08-28T14:44:00Z">
          <w:pPr/>
        </w:pPrChange>
      </w:pPr>
      <w:bookmarkStart w:id="622" w:name="_Toc491688817"/>
      <w:ins w:id="623" w:author="Recep Özkara" w:date="2017-08-27T01:13:00Z">
        <w:r>
          <w:t xml:space="preserve">Abbildung </w:t>
        </w:r>
        <w:r>
          <w:fldChar w:fldCharType="begin"/>
        </w:r>
        <w:r>
          <w:instrText xml:space="preserve"> SEQ Abbildung \* ARABIC </w:instrText>
        </w:r>
      </w:ins>
      <w:r>
        <w:fldChar w:fldCharType="separate"/>
      </w:r>
      <w:ins w:id="624" w:author="Recep Özkara" w:date="2017-08-27T14:20:00Z">
        <w:r w:rsidR="00053E2C">
          <w:t>6</w:t>
        </w:r>
      </w:ins>
      <w:ins w:id="625" w:author="Recep Özkara" w:date="2017-08-27T01:13:00Z">
        <w:r>
          <w:fldChar w:fldCharType="end"/>
        </w:r>
        <w:r>
          <w:t xml:space="preserve"> Lokaler Master-Branch in Eclipse</w:t>
        </w:r>
        <w:bookmarkEnd w:id="622"/>
      </w:ins>
    </w:p>
    <w:p w14:paraId="0E4A8DEE" w14:textId="6DBE142D" w:rsidR="007C400F" w:rsidRPr="007C400F" w:rsidRDefault="007C400F">
      <w:pPr>
        <w:pStyle w:val="Beschriftung"/>
        <w:spacing w:after="0"/>
        <w:jc w:val="both"/>
        <w:pPrChange w:id="626" w:author="Recep Özkara" w:date="2017-08-28T14:44:00Z">
          <w:pPr/>
        </w:pPrChange>
      </w:pPr>
      <w:ins w:id="627" w:author="Recep Özkara" w:date="2017-08-27T01:13:00Z">
        <w:r>
          <w:t xml:space="preserve">Quelle: </w:t>
        </w:r>
      </w:ins>
      <w:ins w:id="628" w:author="Recep Özkara" w:date="2017-08-28T14:50:00Z">
        <w:r w:rsidR="0063087F">
          <w:t>Eigene Darstellung</w:t>
        </w:r>
      </w:ins>
    </w:p>
    <w:p w14:paraId="58A4CD86" w14:textId="77777777" w:rsidR="006B6828" w:rsidRDefault="006B6828" w:rsidP="00F6165C"/>
    <w:p w14:paraId="1B7E14C2" w14:textId="38FAE26D" w:rsidR="002B5E1A" w:rsidRDefault="002B5E1A" w:rsidP="002B5E1A">
      <w:r>
        <w:t>Im nächsten Schritt wird ein Repository in GitHub erstellt, um eine Verbi</w:t>
      </w:r>
      <w:r>
        <w:t>n</w:t>
      </w:r>
      <w:r>
        <w:t>dung zu diesem über Ec</w:t>
      </w:r>
      <w:r w:rsidR="00A12DFE">
        <w:t>lip</w:t>
      </w:r>
      <w:r>
        <w:t xml:space="preserve">se zu gewährleisten. </w:t>
      </w:r>
      <w:r w:rsidR="003E26B9">
        <w:t>D</w:t>
      </w:r>
      <w:r>
        <w:t xml:space="preserve">azu </w:t>
      </w:r>
      <w:r w:rsidR="003E26B9">
        <w:t>wird mit dem</w:t>
      </w:r>
      <w:r>
        <w:t xml:space="preserve"> Browser die Startseite von GitHub </w:t>
      </w:r>
      <w:r w:rsidR="003E26B9">
        <w:t xml:space="preserve">aufgerufen und </w:t>
      </w:r>
      <w:r>
        <w:t>oben rechts „New repository“</w:t>
      </w:r>
      <w:r w:rsidR="003E26B9">
        <w:t xml:space="preserve"> au</w:t>
      </w:r>
      <w:r w:rsidR="003E26B9">
        <w:t>s</w:t>
      </w:r>
      <w:r w:rsidR="003E26B9">
        <w:t>gewählt</w:t>
      </w:r>
      <w:r w:rsidR="008B7749">
        <w:t>.</w:t>
      </w:r>
    </w:p>
    <w:p w14:paraId="26F74105" w14:textId="77777777" w:rsidR="007C400F" w:rsidRDefault="006B6828">
      <w:pPr>
        <w:keepNext/>
        <w:rPr>
          <w:ins w:id="629" w:author="Recep Özkara" w:date="2017-08-27T01:14:00Z"/>
        </w:rPr>
        <w:pPrChange w:id="630" w:author="Recep Özkara" w:date="2017-08-27T01:14:00Z">
          <w:pPr/>
        </w:pPrChange>
      </w:pPr>
      <w:r>
        <w:rPr>
          <w:noProof/>
          <w:lang w:eastAsia="de-DE"/>
        </w:rPr>
        <w:drawing>
          <wp:inline distT="0" distB="0" distL="0" distR="0" wp14:anchorId="334BBFF2" wp14:editId="78EB07DF">
            <wp:extent cx="2392887" cy="1653683"/>
            <wp:effectExtent l="0" t="0" r="762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esRepo.PNG"/>
                    <pic:cNvPicPr/>
                  </pic:nvPicPr>
                  <pic:blipFill>
                    <a:blip r:embed="rId24">
                      <a:extLst>
                        <a:ext uri="{28A0092B-C50C-407E-A947-70E740481C1C}">
                          <a14:useLocalDpi xmlns:a14="http://schemas.microsoft.com/office/drawing/2010/main" val="0"/>
                        </a:ext>
                      </a:extLst>
                    </a:blip>
                    <a:stretch>
                      <a:fillRect/>
                    </a:stretch>
                  </pic:blipFill>
                  <pic:spPr>
                    <a:xfrm>
                      <a:off x="0" y="0"/>
                      <a:ext cx="2392887" cy="1653683"/>
                    </a:xfrm>
                    <a:prstGeom prst="rect">
                      <a:avLst/>
                    </a:prstGeom>
                  </pic:spPr>
                </pic:pic>
              </a:graphicData>
            </a:graphic>
          </wp:inline>
        </w:drawing>
      </w:r>
    </w:p>
    <w:p w14:paraId="29FA4577" w14:textId="74D0F719" w:rsidR="0041558E" w:rsidRDefault="007C400F">
      <w:pPr>
        <w:pStyle w:val="Beschriftung"/>
        <w:spacing w:after="0"/>
        <w:jc w:val="both"/>
        <w:rPr>
          <w:ins w:id="631" w:author="Recep Özkara" w:date="2017-08-27T01:14:00Z"/>
        </w:rPr>
        <w:pPrChange w:id="632" w:author="Recep Özkara" w:date="2017-08-28T14:45:00Z">
          <w:pPr/>
        </w:pPrChange>
      </w:pPr>
      <w:bookmarkStart w:id="633" w:name="_Toc491688818"/>
      <w:ins w:id="634" w:author="Recep Özkara" w:date="2017-08-27T01:14:00Z">
        <w:r>
          <w:t xml:space="preserve">Abbildung </w:t>
        </w:r>
        <w:r>
          <w:fldChar w:fldCharType="begin"/>
        </w:r>
        <w:r>
          <w:instrText xml:space="preserve"> SEQ Abbildung \* ARABIC </w:instrText>
        </w:r>
      </w:ins>
      <w:r>
        <w:fldChar w:fldCharType="separate"/>
      </w:r>
      <w:ins w:id="635" w:author="Recep Özkara" w:date="2017-08-27T14:20:00Z">
        <w:r w:rsidR="00053E2C">
          <w:t>7</w:t>
        </w:r>
      </w:ins>
      <w:ins w:id="636" w:author="Recep Özkara" w:date="2017-08-27T01:14:00Z">
        <w:r>
          <w:fldChar w:fldCharType="end"/>
        </w:r>
        <w:r>
          <w:t xml:space="preserve"> Neues Repository erstellen</w:t>
        </w:r>
        <w:bookmarkEnd w:id="633"/>
      </w:ins>
    </w:p>
    <w:p w14:paraId="0FA47EA2" w14:textId="0F83F126" w:rsidR="007C400F" w:rsidRPr="007C400F" w:rsidRDefault="007C400F">
      <w:pPr>
        <w:pStyle w:val="Beschriftung"/>
        <w:spacing w:after="0"/>
        <w:jc w:val="both"/>
        <w:pPrChange w:id="637" w:author="Recep Özkara" w:date="2017-08-28T14:45:00Z">
          <w:pPr/>
        </w:pPrChange>
      </w:pPr>
      <w:ins w:id="638" w:author="Recep Özkara" w:date="2017-08-27T01:14:00Z">
        <w:r>
          <w:t>Quelle:</w:t>
        </w:r>
      </w:ins>
      <w:ins w:id="639" w:author="Recep Özkara" w:date="2017-08-28T14:51:00Z">
        <w:r w:rsidR="0063087F" w:rsidRPr="0063087F">
          <w:t xml:space="preserve"> </w:t>
        </w:r>
        <w:r w:rsidR="0063087F">
          <w:t>Eigene Darstellung</w:t>
        </w:r>
      </w:ins>
    </w:p>
    <w:p w14:paraId="34D78FCB" w14:textId="77777777" w:rsidR="0041558E" w:rsidRDefault="0041558E" w:rsidP="00F6165C"/>
    <w:p w14:paraId="4CB43FDB" w14:textId="3AAE4442" w:rsidR="0041558E" w:rsidRDefault="0041558E" w:rsidP="00F6165C">
      <w:r>
        <w:t xml:space="preserve">Ist das Repository fertiggestellt, </w:t>
      </w:r>
      <w:r w:rsidR="003E26B9">
        <w:t>muss die angezeigte URL kopiert werden.</w:t>
      </w:r>
      <w:del w:id="640" w:author="Recep Özkara" w:date="2017-08-27T01:15:00Z">
        <w:r w:rsidR="000075BA" w:rsidDel="001057C0">
          <w:delText xml:space="preserve"> </w:delText>
        </w:r>
      </w:del>
    </w:p>
    <w:p w14:paraId="6D90BD90" w14:textId="77777777" w:rsidR="001057C0" w:rsidRDefault="0041558E">
      <w:pPr>
        <w:keepNext/>
        <w:rPr>
          <w:ins w:id="641" w:author="Recep Özkara" w:date="2017-08-27T01:15:00Z"/>
        </w:rPr>
        <w:pPrChange w:id="642" w:author="Recep Özkara" w:date="2017-08-27T01:15:00Z">
          <w:pPr/>
        </w:pPrChange>
      </w:pPr>
      <w:r>
        <w:rPr>
          <w:noProof/>
          <w:lang w:eastAsia="de-DE"/>
        </w:rPr>
        <w:drawing>
          <wp:inline distT="0" distB="0" distL="0" distR="0" wp14:anchorId="2F8EAAE2" wp14:editId="4EA766ED">
            <wp:extent cx="5090160" cy="734149"/>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Repo1.PNG"/>
                    <pic:cNvPicPr/>
                  </pic:nvPicPr>
                  <pic:blipFill rotWithShape="1">
                    <a:blip r:embed="rId25">
                      <a:extLst>
                        <a:ext uri="{28A0092B-C50C-407E-A947-70E740481C1C}">
                          <a14:useLocalDpi xmlns:a14="http://schemas.microsoft.com/office/drawing/2010/main" val="0"/>
                        </a:ext>
                      </a:extLst>
                    </a:blip>
                    <a:srcRect r="2481"/>
                    <a:stretch/>
                  </pic:blipFill>
                  <pic:spPr bwMode="auto">
                    <a:xfrm>
                      <a:off x="0" y="0"/>
                      <a:ext cx="5090160" cy="734149"/>
                    </a:xfrm>
                    <a:prstGeom prst="rect">
                      <a:avLst/>
                    </a:prstGeom>
                    <a:ln>
                      <a:noFill/>
                    </a:ln>
                    <a:extLst>
                      <a:ext uri="{53640926-AAD7-44D8-BBD7-CCE9431645EC}">
                        <a14:shadowObscured xmlns:a14="http://schemas.microsoft.com/office/drawing/2010/main"/>
                      </a:ext>
                    </a:extLst>
                  </pic:spPr>
                </pic:pic>
              </a:graphicData>
            </a:graphic>
          </wp:inline>
        </w:drawing>
      </w:r>
    </w:p>
    <w:p w14:paraId="1BE56703" w14:textId="324AF0EF" w:rsidR="0041558E" w:rsidRDefault="001057C0">
      <w:pPr>
        <w:pStyle w:val="Beschriftung"/>
        <w:spacing w:after="0"/>
        <w:jc w:val="both"/>
        <w:rPr>
          <w:ins w:id="643" w:author="Recep Özkara" w:date="2017-08-27T01:15:00Z"/>
        </w:rPr>
        <w:pPrChange w:id="644" w:author="Recep Özkara" w:date="2017-08-28T14:45:00Z">
          <w:pPr/>
        </w:pPrChange>
      </w:pPr>
      <w:bookmarkStart w:id="645" w:name="_Toc491688819"/>
      <w:ins w:id="646" w:author="Recep Özkara" w:date="2017-08-27T01:15:00Z">
        <w:r>
          <w:t xml:space="preserve">Abbildung </w:t>
        </w:r>
        <w:r>
          <w:fldChar w:fldCharType="begin"/>
        </w:r>
        <w:r>
          <w:instrText xml:space="preserve"> SEQ Abbildung \* ARABIC </w:instrText>
        </w:r>
      </w:ins>
      <w:r>
        <w:fldChar w:fldCharType="separate"/>
      </w:r>
      <w:ins w:id="647" w:author="Recep Özkara" w:date="2017-08-27T14:20:00Z">
        <w:r w:rsidR="00053E2C">
          <w:t>8</w:t>
        </w:r>
      </w:ins>
      <w:ins w:id="648" w:author="Recep Özkara" w:date="2017-08-27T01:15:00Z">
        <w:r>
          <w:fldChar w:fldCharType="end"/>
        </w:r>
        <w:r>
          <w:t xml:space="preserve"> URL des neuen Repositorys</w:t>
        </w:r>
        <w:bookmarkEnd w:id="645"/>
      </w:ins>
    </w:p>
    <w:p w14:paraId="0009C563" w14:textId="1543438F" w:rsidR="001057C0" w:rsidRDefault="001057C0">
      <w:pPr>
        <w:pStyle w:val="Beschriftung"/>
        <w:spacing w:after="0"/>
        <w:jc w:val="both"/>
        <w:rPr>
          <w:ins w:id="649" w:author="Recep Özkara" w:date="2017-08-27T01:16:00Z"/>
        </w:rPr>
        <w:pPrChange w:id="650" w:author="Recep Özkara" w:date="2017-08-28T14:45:00Z">
          <w:pPr/>
        </w:pPrChange>
      </w:pPr>
      <w:ins w:id="651" w:author="Recep Özkara" w:date="2017-08-27T01:15:00Z">
        <w:r>
          <w:t>Quelle:</w:t>
        </w:r>
      </w:ins>
      <w:ins w:id="652" w:author="Recep Özkara" w:date="2017-08-28T14:51:00Z">
        <w:r w:rsidR="0063087F" w:rsidRPr="0063087F">
          <w:t xml:space="preserve"> </w:t>
        </w:r>
        <w:r w:rsidR="0063087F">
          <w:t>Eigene Darstellung</w:t>
        </w:r>
      </w:ins>
    </w:p>
    <w:p w14:paraId="448C5D8F" w14:textId="77777777" w:rsidR="001057C0" w:rsidRPr="001057C0" w:rsidRDefault="001057C0"/>
    <w:p w14:paraId="1C711B8F" w14:textId="45B2DC92" w:rsidR="0041558E" w:rsidRDefault="0064700E" w:rsidP="00F6165C">
      <w:r>
        <w:lastRenderedPageBreak/>
        <w:t>Die Benutzung einer URL eines schon existierenden Repositorys könnte Fehler verursachen. Daher wird geraten dieser Anleitung schrittweise zu fo</w:t>
      </w:r>
      <w:r>
        <w:t>l</w:t>
      </w:r>
      <w:r>
        <w:t>gen.</w:t>
      </w:r>
    </w:p>
    <w:p w14:paraId="3A3AFB97" w14:textId="7AE19FF9" w:rsidR="0041558E" w:rsidRDefault="003E26B9" w:rsidP="00F6165C">
      <w:r>
        <w:t>Zurück in</w:t>
      </w:r>
      <w:r w:rsidR="0041558E">
        <w:t xml:space="preserve"> Eclipse </w:t>
      </w:r>
      <w:r>
        <w:t>wird mit der rechten Maustaste „Remotes“ und danach „Create Remote“ ausgewählt.</w:t>
      </w:r>
    </w:p>
    <w:p w14:paraId="1342D577" w14:textId="77777777" w:rsidR="001057C0" w:rsidRDefault="0041558E">
      <w:pPr>
        <w:keepNext/>
        <w:rPr>
          <w:ins w:id="653" w:author="Recep Özkara" w:date="2017-08-27T01:16:00Z"/>
        </w:rPr>
        <w:pPrChange w:id="654" w:author="Recep Özkara" w:date="2017-08-27T01:16:00Z">
          <w:pPr/>
        </w:pPrChange>
      </w:pPr>
      <w:r>
        <w:rPr>
          <w:noProof/>
          <w:lang w:eastAsia="de-DE"/>
        </w:rPr>
        <w:drawing>
          <wp:inline distT="0" distB="0" distL="0" distR="0" wp14:anchorId="20ECE92C" wp14:editId="3BBA097D">
            <wp:extent cx="2994920" cy="194326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Remote.PNG"/>
                    <pic:cNvPicPr/>
                  </pic:nvPicPr>
                  <pic:blipFill>
                    <a:blip r:embed="rId26">
                      <a:extLst>
                        <a:ext uri="{28A0092B-C50C-407E-A947-70E740481C1C}">
                          <a14:useLocalDpi xmlns:a14="http://schemas.microsoft.com/office/drawing/2010/main" val="0"/>
                        </a:ext>
                      </a:extLst>
                    </a:blip>
                    <a:stretch>
                      <a:fillRect/>
                    </a:stretch>
                  </pic:blipFill>
                  <pic:spPr>
                    <a:xfrm>
                      <a:off x="0" y="0"/>
                      <a:ext cx="2994920" cy="1943268"/>
                    </a:xfrm>
                    <a:prstGeom prst="rect">
                      <a:avLst/>
                    </a:prstGeom>
                  </pic:spPr>
                </pic:pic>
              </a:graphicData>
            </a:graphic>
          </wp:inline>
        </w:drawing>
      </w:r>
    </w:p>
    <w:p w14:paraId="0DA0D850" w14:textId="5D1190EB" w:rsidR="0041558E" w:rsidRDefault="001057C0">
      <w:pPr>
        <w:pStyle w:val="Beschriftung"/>
        <w:spacing w:after="0"/>
        <w:jc w:val="both"/>
        <w:rPr>
          <w:ins w:id="655" w:author="Recep Özkara" w:date="2017-08-27T01:16:00Z"/>
        </w:rPr>
        <w:pPrChange w:id="656" w:author="Recep Özkara" w:date="2017-08-28T14:45:00Z">
          <w:pPr/>
        </w:pPrChange>
      </w:pPr>
      <w:bookmarkStart w:id="657" w:name="_Toc491688820"/>
      <w:ins w:id="658" w:author="Recep Özkara" w:date="2017-08-27T01:16:00Z">
        <w:r>
          <w:t xml:space="preserve">Abbildung </w:t>
        </w:r>
        <w:r>
          <w:fldChar w:fldCharType="begin"/>
        </w:r>
        <w:r>
          <w:instrText xml:space="preserve"> SEQ Abbildung \* ARABIC </w:instrText>
        </w:r>
      </w:ins>
      <w:r>
        <w:fldChar w:fldCharType="separate"/>
      </w:r>
      <w:ins w:id="659" w:author="Recep Özkara" w:date="2017-08-27T14:20:00Z">
        <w:r w:rsidR="00053E2C">
          <w:t>9</w:t>
        </w:r>
      </w:ins>
      <w:ins w:id="660" w:author="Recep Özkara" w:date="2017-08-27T01:16:00Z">
        <w:r>
          <w:fldChar w:fldCharType="end"/>
        </w:r>
        <w:r>
          <w:t xml:space="preserve"> Remote erstellen</w:t>
        </w:r>
        <w:bookmarkEnd w:id="657"/>
      </w:ins>
    </w:p>
    <w:p w14:paraId="05F15F57" w14:textId="61AF3CBD" w:rsidR="001057C0" w:rsidRPr="001057C0" w:rsidRDefault="001057C0">
      <w:pPr>
        <w:pStyle w:val="Beschriftung"/>
        <w:spacing w:after="0"/>
        <w:jc w:val="both"/>
        <w:pPrChange w:id="661" w:author="Recep Özkara" w:date="2017-08-28T14:45:00Z">
          <w:pPr/>
        </w:pPrChange>
      </w:pPr>
      <w:ins w:id="662" w:author="Recep Özkara" w:date="2017-08-27T01:16:00Z">
        <w:r>
          <w:t>Quelle:</w:t>
        </w:r>
      </w:ins>
      <w:ins w:id="663" w:author="Recep Özkara" w:date="2017-08-28T14:51:00Z">
        <w:r w:rsidR="0063087F" w:rsidRPr="0063087F">
          <w:t xml:space="preserve"> </w:t>
        </w:r>
        <w:r w:rsidR="0063087F">
          <w:t>Eigene Darstellung</w:t>
        </w:r>
      </w:ins>
    </w:p>
    <w:p w14:paraId="6B0AC558" w14:textId="77777777" w:rsidR="0041558E" w:rsidRDefault="0041558E" w:rsidP="00F6165C"/>
    <w:p w14:paraId="17419F02" w14:textId="7494E60D" w:rsidR="0041558E" w:rsidRDefault="003E26B9" w:rsidP="00F6165C">
      <w:r>
        <w:t>Beim ersten Fenster wird</w:t>
      </w:r>
      <w:r w:rsidR="0041558E">
        <w:t xml:space="preserve"> „Ok“ und beim darauffolgenden „Change“</w:t>
      </w:r>
      <w:r>
        <w:t xml:space="preserve"> ang</w:t>
      </w:r>
      <w:r>
        <w:t>e</w:t>
      </w:r>
      <w:r>
        <w:t>klickt,</w:t>
      </w:r>
      <w:r w:rsidR="0041558E">
        <w:t xml:space="preserve"> um die eben kopierte URL </w:t>
      </w:r>
      <w:r>
        <w:t>einfügen zu können</w:t>
      </w:r>
      <w:r w:rsidR="0041558E">
        <w:t xml:space="preserve">. </w:t>
      </w:r>
      <w:r>
        <w:t>Bevor auf „Finish“ g</w:t>
      </w:r>
      <w:r>
        <w:t>e</w:t>
      </w:r>
      <w:r>
        <w:t>klickt werden kann</w:t>
      </w:r>
      <w:r w:rsidR="00D14644">
        <w:t>,</w:t>
      </w:r>
      <w:r>
        <w:t xml:space="preserve"> muss sichergestellt werden, dass Benutzername und Passwort übereinstimmen.</w:t>
      </w:r>
      <w:r w:rsidR="0041558E">
        <w:t xml:space="preserve"> Daraufhin </w:t>
      </w:r>
      <w:r>
        <w:t>erscheint</w:t>
      </w:r>
      <w:r w:rsidR="0041558E">
        <w:t xml:space="preserve"> das vorherige Fenster</w:t>
      </w:r>
      <w:r>
        <w:t xml:space="preserve">. Mit </w:t>
      </w:r>
      <w:r w:rsidR="0041558E">
        <w:t xml:space="preserve">„Advanced“ </w:t>
      </w:r>
      <w:r>
        <w:t>wird der</w:t>
      </w:r>
      <w:r w:rsidR="0041558E">
        <w:t xml:space="preserve"> Quell- und d</w:t>
      </w:r>
      <w:r>
        <w:t>er</w:t>
      </w:r>
      <w:r w:rsidR="0041558E">
        <w:t xml:space="preserve"> Ziel</w:t>
      </w:r>
      <w:r>
        <w:t>branch bestimmt.</w:t>
      </w:r>
    </w:p>
    <w:p w14:paraId="49920670" w14:textId="77777777" w:rsidR="001057C0" w:rsidRDefault="00B52EA6">
      <w:pPr>
        <w:keepNext/>
        <w:rPr>
          <w:ins w:id="664" w:author="Recep Özkara" w:date="2017-08-27T01:17:00Z"/>
        </w:rPr>
        <w:pPrChange w:id="665" w:author="Recep Özkara" w:date="2017-08-27T01:17:00Z">
          <w:pPr/>
        </w:pPrChange>
      </w:pPr>
      <w:r>
        <w:rPr>
          <w:noProof/>
          <w:lang w:eastAsia="de-DE"/>
        </w:rPr>
        <w:lastRenderedPageBreak/>
        <w:drawing>
          <wp:inline distT="0" distB="0" distL="0" distR="0" wp14:anchorId="7738B203" wp14:editId="12CD4DE6">
            <wp:extent cx="5082540" cy="2761951"/>
            <wp:effectExtent l="0" t="0" r="381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Remote1.PNG"/>
                    <pic:cNvPicPr/>
                  </pic:nvPicPr>
                  <pic:blipFill rotWithShape="1">
                    <a:blip r:embed="rId27">
                      <a:extLst>
                        <a:ext uri="{28A0092B-C50C-407E-A947-70E740481C1C}">
                          <a14:useLocalDpi xmlns:a14="http://schemas.microsoft.com/office/drawing/2010/main" val="0"/>
                        </a:ext>
                      </a:extLst>
                    </a:blip>
                    <a:srcRect l="876" r="1752"/>
                    <a:stretch/>
                  </pic:blipFill>
                  <pic:spPr bwMode="auto">
                    <a:xfrm>
                      <a:off x="0" y="0"/>
                      <a:ext cx="5081922" cy="2761615"/>
                    </a:xfrm>
                    <a:prstGeom prst="rect">
                      <a:avLst/>
                    </a:prstGeom>
                    <a:ln>
                      <a:noFill/>
                    </a:ln>
                    <a:extLst>
                      <a:ext uri="{53640926-AAD7-44D8-BBD7-CCE9431645EC}">
                        <a14:shadowObscured xmlns:a14="http://schemas.microsoft.com/office/drawing/2010/main"/>
                      </a:ext>
                    </a:extLst>
                  </pic:spPr>
                </pic:pic>
              </a:graphicData>
            </a:graphic>
          </wp:inline>
        </w:drawing>
      </w:r>
    </w:p>
    <w:p w14:paraId="7B544B3C" w14:textId="6E7DEC25" w:rsidR="00B52EA6" w:rsidRDefault="001057C0">
      <w:pPr>
        <w:pStyle w:val="Beschriftung"/>
        <w:spacing w:after="0"/>
        <w:jc w:val="both"/>
        <w:rPr>
          <w:ins w:id="666" w:author="Recep Özkara" w:date="2017-08-27T01:17:00Z"/>
        </w:rPr>
        <w:pPrChange w:id="667" w:author="Recep Özkara" w:date="2017-08-28T14:45:00Z">
          <w:pPr/>
        </w:pPrChange>
      </w:pPr>
      <w:bookmarkStart w:id="668" w:name="_Toc491688821"/>
      <w:ins w:id="669" w:author="Recep Özkara" w:date="2017-08-27T01:17:00Z">
        <w:r>
          <w:t xml:space="preserve">Abbildung </w:t>
        </w:r>
        <w:r>
          <w:fldChar w:fldCharType="begin"/>
        </w:r>
        <w:r>
          <w:instrText xml:space="preserve"> SEQ Abbildung \* ARABIC </w:instrText>
        </w:r>
      </w:ins>
      <w:r>
        <w:fldChar w:fldCharType="separate"/>
      </w:r>
      <w:ins w:id="670" w:author="Recep Özkara" w:date="2017-08-27T14:20:00Z">
        <w:r w:rsidR="00053E2C">
          <w:t>10</w:t>
        </w:r>
      </w:ins>
      <w:ins w:id="671" w:author="Recep Özkara" w:date="2017-08-27T01:17:00Z">
        <w:r>
          <w:fldChar w:fldCharType="end"/>
        </w:r>
        <w:r>
          <w:t xml:space="preserve"> Quell- und Zielbranch</w:t>
        </w:r>
        <w:bookmarkEnd w:id="668"/>
      </w:ins>
    </w:p>
    <w:p w14:paraId="6FD9319D" w14:textId="6D4263DE" w:rsidR="001057C0" w:rsidRPr="001057C0" w:rsidRDefault="001057C0">
      <w:pPr>
        <w:pStyle w:val="Beschriftung"/>
        <w:spacing w:after="0"/>
        <w:jc w:val="both"/>
        <w:pPrChange w:id="672" w:author="Recep Özkara" w:date="2017-08-28T14:45:00Z">
          <w:pPr/>
        </w:pPrChange>
      </w:pPr>
      <w:ins w:id="673" w:author="Recep Özkara" w:date="2017-08-27T01:17:00Z">
        <w:r>
          <w:t>Quelle:</w:t>
        </w:r>
      </w:ins>
      <w:ins w:id="674" w:author="Recep Özkara" w:date="2017-08-28T14:51:00Z">
        <w:r w:rsidR="0063087F" w:rsidRPr="0063087F">
          <w:t xml:space="preserve"> </w:t>
        </w:r>
        <w:r w:rsidR="0063087F">
          <w:t>Eigene Darstellung</w:t>
        </w:r>
      </w:ins>
    </w:p>
    <w:p w14:paraId="1BB3AC9C" w14:textId="77777777" w:rsidR="0070550F" w:rsidRDefault="0070550F" w:rsidP="00F6165C"/>
    <w:p w14:paraId="15BE6A24" w14:textId="616715B3" w:rsidR="00B52EA6" w:rsidRDefault="003E26B9" w:rsidP="00F6165C">
      <w:r>
        <w:t>A</w:t>
      </w:r>
      <w:r w:rsidR="00B52EA6">
        <w:t xml:space="preserve">bschließend </w:t>
      </w:r>
      <w:r>
        <w:t>wird</w:t>
      </w:r>
      <w:r w:rsidR="00B52EA6">
        <w:t xml:space="preserve"> „Add Spec“ und weiter unten „Finish“</w:t>
      </w:r>
      <w:r>
        <w:t xml:space="preserve"> </w:t>
      </w:r>
      <w:r w:rsidR="0042086E">
        <w:t>an</w:t>
      </w:r>
      <w:r>
        <w:t>gewählt</w:t>
      </w:r>
      <w:r w:rsidR="00B52EA6">
        <w:t>.</w:t>
      </w:r>
    </w:p>
    <w:p w14:paraId="1E2255D4" w14:textId="27591A29" w:rsidR="00B52EA6" w:rsidRDefault="0042086E" w:rsidP="00F841FC">
      <w:r>
        <w:t xml:space="preserve">Unter </w:t>
      </w:r>
      <w:r w:rsidR="00B52EA6">
        <w:t>„Remotes“</w:t>
      </w:r>
      <w:r>
        <w:t xml:space="preserve"> und</w:t>
      </w:r>
      <w:r w:rsidR="00B52EA6">
        <w:t xml:space="preserve"> „origin“ </w:t>
      </w:r>
      <w:r>
        <w:t>wird ein</w:t>
      </w:r>
      <w:r w:rsidR="00B52EA6">
        <w:t xml:space="preserve"> Rechtsklick auf den Pfad mit dem roten Pfeil aus</w:t>
      </w:r>
      <w:r>
        <w:t>geführt.</w:t>
      </w:r>
    </w:p>
    <w:p w14:paraId="697D1BD9" w14:textId="77777777" w:rsidR="001057C0" w:rsidRDefault="00B52EA6">
      <w:pPr>
        <w:keepNext/>
        <w:rPr>
          <w:ins w:id="675" w:author="Recep Özkara" w:date="2017-08-27T01:18:00Z"/>
        </w:rPr>
        <w:pPrChange w:id="676" w:author="Recep Özkara" w:date="2017-08-27T01:18:00Z">
          <w:pPr/>
        </w:pPrChange>
      </w:pPr>
      <w:r>
        <w:rPr>
          <w:noProof/>
          <w:lang w:eastAsia="de-DE"/>
        </w:rPr>
        <w:drawing>
          <wp:inline distT="0" distB="0" distL="0" distR="0" wp14:anchorId="4B2BC01D" wp14:editId="12DCBC26">
            <wp:extent cx="2888230" cy="914479"/>
            <wp:effectExtent l="0" t="0" r="762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Push.PNG"/>
                    <pic:cNvPicPr/>
                  </pic:nvPicPr>
                  <pic:blipFill>
                    <a:blip r:embed="rId28">
                      <a:extLst>
                        <a:ext uri="{28A0092B-C50C-407E-A947-70E740481C1C}">
                          <a14:useLocalDpi xmlns:a14="http://schemas.microsoft.com/office/drawing/2010/main" val="0"/>
                        </a:ext>
                      </a:extLst>
                    </a:blip>
                    <a:stretch>
                      <a:fillRect/>
                    </a:stretch>
                  </pic:blipFill>
                  <pic:spPr>
                    <a:xfrm>
                      <a:off x="0" y="0"/>
                      <a:ext cx="2888230" cy="914479"/>
                    </a:xfrm>
                    <a:prstGeom prst="rect">
                      <a:avLst/>
                    </a:prstGeom>
                  </pic:spPr>
                </pic:pic>
              </a:graphicData>
            </a:graphic>
          </wp:inline>
        </w:drawing>
      </w:r>
    </w:p>
    <w:p w14:paraId="57841319" w14:textId="67A054EB" w:rsidR="00B52EA6" w:rsidRDefault="001057C0">
      <w:pPr>
        <w:pStyle w:val="Beschriftung"/>
        <w:spacing w:after="0"/>
        <w:jc w:val="both"/>
        <w:rPr>
          <w:ins w:id="677" w:author="Recep Özkara" w:date="2017-08-27T01:18:00Z"/>
        </w:rPr>
        <w:pPrChange w:id="678" w:author="Recep Özkara" w:date="2017-08-28T14:45:00Z">
          <w:pPr/>
        </w:pPrChange>
      </w:pPr>
      <w:bookmarkStart w:id="679" w:name="_Toc491688822"/>
      <w:ins w:id="680" w:author="Recep Özkara" w:date="2017-08-27T01:18:00Z">
        <w:r>
          <w:t xml:space="preserve">Abbildung </w:t>
        </w:r>
        <w:r>
          <w:fldChar w:fldCharType="begin"/>
        </w:r>
        <w:r>
          <w:instrText xml:space="preserve"> SEQ Abbildung \* ARABIC </w:instrText>
        </w:r>
      </w:ins>
      <w:r>
        <w:fldChar w:fldCharType="separate"/>
      </w:r>
      <w:ins w:id="681" w:author="Recep Özkara" w:date="2017-08-27T14:20:00Z">
        <w:r w:rsidR="00053E2C">
          <w:t>11</w:t>
        </w:r>
      </w:ins>
      <w:ins w:id="682" w:author="Recep Özkara" w:date="2017-08-27T01:18:00Z">
        <w:r>
          <w:fldChar w:fldCharType="end"/>
        </w:r>
        <w:r>
          <w:t xml:space="preserve"> Pushen auf origin</w:t>
        </w:r>
        <w:bookmarkEnd w:id="679"/>
      </w:ins>
    </w:p>
    <w:p w14:paraId="0CE6BBBA" w14:textId="7D4045EE" w:rsidR="001057C0" w:rsidRPr="001057C0" w:rsidRDefault="001057C0">
      <w:pPr>
        <w:pStyle w:val="Beschriftung"/>
        <w:spacing w:after="0"/>
        <w:jc w:val="both"/>
        <w:pPrChange w:id="683" w:author="Recep Özkara" w:date="2017-08-28T14:45:00Z">
          <w:pPr/>
        </w:pPrChange>
      </w:pPr>
      <w:ins w:id="684" w:author="Recep Özkara" w:date="2017-08-27T01:18:00Z">
        <w:r>
          <w:t>Quelle:</w:t>
        </w:r>
      </w:ins>
      <w:ins w:id="685" w:author="Recep Özkara" w:date="2017-08-28T14:51:00Z">
        <w:r w:rsidR="0063087F" w:rsidRPr="0063087F">
          <w:t xml:space="preserve"> </w:t>
        </w:r>
        <w:r w:rsidR="0063087F">
          <w:t>Eigene Darstellung</w:t>
        </w:r>
      </w:ins>
    </w:p>
    <w:p w14:paraId="392AC12A" w14:textId="77777777" w:rsidR="00B52EA6" w:rsidRDefault="00B52EA6" w:rsidP="00F841FC"/>
    <w:p w14:paraId="38414D69" w14:textId="40993786" w:rsidR="00B52EA6" w:rsidRDefault="0042086E" w:rsidP="00F841FC">
      <w:r>
        <w:t>Mit „Push“ wird das Projekt auf das Repository in GitHub übertragen.</w:t>
      </w:r>
    </w:p>
    <w:p w14:paraId="075F4750" w14:textId="77777777" w:rsidR="001057C0" w:rsidRDefault="005D0A21">
      <w:pPr>
        <w:keepNext/>
        <w:rPr>
          <w:ins w:id="686" w:author="Recep Özkara" w:date="2017-08-27T01:18:00Z"/>
        </w:rPr>
        <w:pPrChange w:id="687" w:author="Recep Özkara" w:date="2017-08-27T01:18:00Z">
          <w:pPr/>
        </w:pPrChange>
      </w:pPr>
      <w:r>
        <w:rPr>
          <w:noProof/>
          <w:lang w:eastAsia="de-DE"/>
        </w:rPr>
        <w:lastRenderedPageBreak/>
        <w:drawing>
          <wp:inline distT="0" distB="0" distL="0" distR="0" wp14:anchorId="4B4B558C" wp14:editId="3A0A3134">
            <wp:extent cx="5212080" cy="3482340"/>
            <wp:effectExtent l="0" t="0" r="7620" b="381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Push1.PNG"/>
                    <pic:cNvPicPr/>
                  </pic:nvPicPr>
                  <pic:blipFill rotWithShape="1">
                    <a:blip r:embed="rId29">
                      <a:extLst>
                        <a:ext uri="{28A0092B-C50C-407E-A947-70E740481C1C}">
                          <a14:useLocalDpi xmlns:a14="http://schemas.microsoft.com/office/drawing/2010/main" val="0"/>
                        </a:ext>
                      </a:extLst>
                    </a:blip>
                    <a:srcRect b="3178"/>
                    <a:stretch/>
                  </pic:blipFill>
                  <pic:spPr bwMode="auto">
                    <a:xfrm>
                      <a:off x="0" y="0"/>
                      <a:ext cx="5212532" cy="3482642"/>
                    </a:xfrm>
                    <a:prstGeom prst="rect">
                      <a:avLst/>
                    </a:prstGeom>
                    <a:ln>
                      <a:noFill/>
                    </a:ln>
                    <a:extLst>
                      <a:ext uri="{53640926-AAD7-44D8-BBD7-CCE9431645EC}">
                        <a14:shadowObscured xmlns:a14="http://schemas.microsoft.com/office/drawing/2010/main"/>
                      </a:ext>
                    </a:extLst>
                  </pic:spPr>
                </pic:pic>
              </a:graphicData>
            </a:graphic>
          </wp:inline>
        </w:drawing>
      </w:r>
    </w:p>
    <w:p w14:paraId="3CD83A08" w14:textId="1049ABD1" w:rsidR="005D0A21" w:rsidRDefault="001057C0">
      <w:pPr>
        <w:pStyle w:val="Beschriftung"/>
        <w:spacing w:after="0"/>
        <w:jc w:val="both"/>
        <w:rPr>
          <w:ins w:id="688" w:author="Recep Özkara" w:date="2017-08-27T01:18:00Z"/>
        </w:rPr>
        <w:pPrChange w:id="689" w:author="Recep Özkara" w:date="2017-08-28T14:45:00Z">
          <w:pPr/>
        </w:pPrChange>
      </w:pPr>
      <w:bookmarkStart w:id="690" w:name="_Toc491688823"/>
      <w:ins w:id="691" w:author="Recep Özkara" w:date="2017-08-27T01:18:00Z">
        <w:r>
          <w:t xml:space="preserve">Abbildung </w:t>
        </w:r>
        <w:r>
          <w:fldChar w:fldCharType="begin"/>
        </w:r>
        <w:r>
          <w:instrText xml:space="preserve"> SEQ Abbildung \* ARABIC </w:instrText>
        </w:r>
      </w:ins>
      <w:r>
        <w:fldChar w:fldCharType="separate"/>
      </w:r>
      <w:ins w:id="692" w:author="Recep Özkara" w:date="2017-08-27T14:20:00Z">
        <w:r w:rsidR="00053E2C">
          <w:t>12</w:t>
        </w:r>
      </w:ins>
      <w:ins w:id="693" w:author="Recep Özkara" w:date="2017-08-27T01:18:00Z">
        <w:r>
          <w:fldChar w:fldCharType="end"/>
        </w:r>
        <w:r w:rsidR="003934C5">
          <w:t xml:space="preserve"> In </w:t>
        </w:r>
      </w:ins>
      <w:ins w:id="694" w:author="Recep Özkara" w:date="2017-08-27T20:05:00Z">
        <w:r w:rsidR="003934C5">
          <w:t>M</w:t>
        </w:r>
      </w:ins>
      <w:ins w:id="695" w:author="Recep Özkara" w:date="2017-08-27T01:18:00Z">
        <w:r>
          <w:t xml:space="preserve">aster </w:t>
        </w:r>
      </w:ins>
      <w:ins w:id="696" w:author="Recep Özkara" w:date="2017-08-27T01:19:00Z">
        <w:r>
          <w:t>P</w:t>
        </w:r>
      </w:ins>
      <w:ins w:id="697" w:author="Recep Özkara" w:date="2017-08-27T01:18:00Z">
        <w:r>
          <w:t>ushen</w:t>
        </w:r>
        <w:bookmarkEnd w:id="690"/>
      </w:ins>
    </w:p>
    <w:p w14:paraId="448E9346" w14:textId="7BBC0BD0" w:rsidR="001057C0" w:rsidRPr="001057C0" w:rsidRDefault="001057C0">
      <w:pPr>
        <w:pStyle w:val="Beschriftung"/>
        <w:spacing w:after="0"/>
        <w:jc w:val="both"/>
        <w:pPrChange w:id="698" w:author="Recep Özkara" w:date="2017-08-28T14:45:00Z">
          <w:pPr/>
        </w:pPrChange>
      </w:pPr>
      <w:ins w:id="699" w:author="Recep Özkara" w:date="2017-08-27T01:18:00Z">
        <w:r>
          <w:t>Quelle:</w:t>
        </w:r>
      </w:ins>
      <w:ins w:id="700" w:author="Recep Özkara" w:date="2017-08-28T14:51:00Z">
        <w:r w:rsidR="0063087F" w:rsidRPr="0063087F">
          <w:t xml:space="preserve"> </w:t>
        </w:r>
        <w:r w:rsidR="0063087F">
          <w:t>Eigene Darstellung</w:t>
        </w:r>
      </w:ins>
    </w:p>
    <w:p w14:paraId="494EA0E3" w14:textId="77777777" w:rsidR="005D0A21" w:rsidRDefault="005D0A21" w:rsidP="00F841FC"/>
    <w:p w14:paraId="687F0FE9" w14:textId="0294BA14" w:rsidR="005D0A21" w:rsidRDefault="00DF2060" w:rsidP="00F841FC">
      <w:r>
        <w:t>Danach</w:t>
      </w:r>
      <w:r w:rsidR="005D0A21">
        <w:t xml:space="preserve"> auf „OK“, um den Vorgang abzuschließen. </w:t>
      </w:r>
      <w:r>
        <w:t xml:space="preserve">Wenn alles geklappt hat, dann sollte auf </w:t>
      </w:r>
      <w:r w:rsidR="0070550F">
        <w:t>dem Browser in</w:t>
      </w:r>
      <w:r>
        <w:t xml:space="preserve"> </w:t>
      </w:r>
      <w:r w:rsidR="0070550F">
        <w:t>GitHub</w:t>
      </w:r>
      <w:r>
        <w:t xml:space="preserve"> nun das Projekt aus Eclipse </w:t>
      </w:r>
      <w:r w:rsidR="00FA22BD">
        <w:t>mit de</w:t>
      </w:r>
      <w:r w:rsidR="00FA22BD">
        <w:t>s</w:t>
      </w:r>
      <w:r w:rsidR="00FA22BD">
        <w:t xml:space="preserve">sen Inhalten </w:t>
      </w:r>
      <w:r>
        <w:t>zu sehen sein.</w:t>
      </w:r>
    </w:p>
    <w:p w14:paraId="3AB71B38" w14:textId="77777777" w:rsidR="001057C0" w:rsidRDefault="00DF2060">
      <w:pPr>
        <w:keepNext/>
        <w:rPr>
          <w:ins w:id="701" w:author="Recep Özkara" w:date="2017-08-27T01:19:00Z"/>
        </w:rPr>
        <w:pPrChange w:id="702" w:author="Recep Özkara" w:date="2017-08-27T01:19:00Z">
          <w:pPr/>
        </w:pPrChange>
      </w:pPr>
      <w:r>
        <w:rPr>
          <w:noProof/>
          <w:lang w:eastAsia="de-DE"/>
        </w:rPr>
        <w:drawing>
          <wp:inline distT="0" distB="0" distL="0" distR="0" wp14:anchorId="7785E76C" wp14:editId="1585FA9F">
            <wp:extent cx="5219065" cy="994410"/>
            <wp:effectExtent l="0" t="0" r="63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Push2.PNG"/>
                    <pic:cNvPicPr/>
                  </pic:nvPicPr>
                  <pic:blipFill>
                    <a:blip r:embed="rId30">
                      <a:extLst>
                        <a:ext uri="{28A0092B-C50C-407E-A947-70E740481C1C}">
                          <a14:useLocalDpi xmlns:a14="http://schemas.microsoft.com/office/drawing/2010/main" val="0"/>
                        </a:ext>
                      </a:extLst>
                    </a:blip>
                    <a:stretch>
                      <a:fillRect/>
                    </a:stretch>
                  </pic:blipFill>
                  <pic:spPr>
                    <a:xfrm>
                      <a:off x="0" y="0"/>
                      <a:ext cx="5219065" cy="994410"/>
                    </a:xfrm>
                    <a:prstGeom prst="rect">
                      <a:avLst/>
                    </a:prstGeom>
                  </pic:spPr>
                </pic:pic>
              </a:graphicData>
            </a:graphic>
          </wp:inline>
        </w:drawing>
      </w:r>
    </w:p>
    <w:p w14:paraId="5C7593EE" w14:textId="3C4C9148" w:rsidR="00F94F4C" w:rsidRDefault="001057C0">
      <w:pPr>
        <w:pStyle w:val="Beschriftung"/>
        <w:spacing w:after="0"/>
        <w:jc w:val="both"/>
        <w:rPr>
          <w:ins w:id="703" w:author="Recep Özkara" w:date="2017-08-27T01:19:00Z"/>
        </w:rPr>
        <w:pPrChange w:id="704" w:author="Recep Özkara" w:date="2017-08-28T14:45:00Z">
          <w:pPr/>
        </w:pPrChange>
      </w:pPr>
      <w:bookmarkStart w:id="705" w:name="_Toc491688824"/>
      <w:ins w:id="706" w:author="Recep Özkara" w:date="2017-08-27T01:19:00Z">
        <w:r>
          <w:t xml:space="preserve">Abbildung </w:t>
        </w:r>
        <w:r>
          <w:fldChar w:fldCharType="begin"/>
        </w:r>
        <w:r>
          <w:instrText xml:space="preserve"> SEQ Abbildung \* ARABIC </w:instrText>
        </w:r>
      </w:ins>
      <w:r>
        <w:fldChar w:fldCharType="separate"/>
      </w:r>
      <w:ins w:id="707" w:author="Recep Özkara" w:date="2017-08-27T14:20:00Z">
        <w:r w:rsidR="00053E2C">
          <w:t>13</w:t>
        </w:r>
      </w:ins>
      <w:ins w:id="708" w:author="Recep Özkara" w:date="2017-08-27T01:19:00Z">
        <w:r>
          <w:fldChar w:fldCharType="end"/>
        </w:r>
        <w:r>
          <w:t xml:space="preserve"> Erfolgreicher Push</w:t>
        </w:r>
        <w:bookmarkEnd w:id="705"/>
      </w:ins>
    </w:p>
    <w:p w14:paraId="606E4F92" w14:textId="377E1CD5" w:rsidR="001057C0" w:rsidRPr="001057C0" w:rsidRDefault="001057C0">
      <w:pPr>
        <w:pStyle w:val="Beschriftung"/>
        <w:spacing w:after="0"/>
        <w:jc w:val="both"/>
        <w:pPrChange w:id="709" w:author="Recep Özkara" w:date="2017-08-28T14:45:00Z">
          <w:pPr/>
        </w:pPrChange>
      </w:pPr>
      <w:ins w:id="710" w:author="Recep Özkara" w:date="2017-08-27T01:19:00Z">
        <w:r>
          <w:t>Quelle:</w:t>
        </w:r>
      </w:ins>
      <w:ins w:id="711" w:author="Recep Özkara" w:date="2017-08-28T14:51:00Z">
        <w:r w:rsidR="0063087F" w:rsidRPr="0063087F">
          <w:t xml:space="preserve"> </w:t>
        </w:r>
        <w:r w:rsidR="0063087F">
          <w:t>Eigene Darstellung</w:t>
        </w:r>
      </w:ins>
    </w:p>
    <w:p w14:paraId="07245E61" w14:textId="77777777" w:rsidR="001A506B" w:rsidRDefault="001A506B" w:rsidP="00F6165C"/>
    <w:p w14:paraId="340E6092" w14:textId="7EAB643F" w:rsidR="0042086E" w:rsidRDefault="0042086E" w:rsidP="00F6165C">
      <w:r>
        <w:t>Wird eine Änderung in Eclipse vorgenommen, so kann diese auf GitHub hochgeladen werden. Diese Änderungen werden zusätzlich markiert, um die Unterschiede zur vorherigen Version aufzuzeigen</w:t>
      </w:r>
    </w:p>
    <w:p w14:paraId="222237A9" w14:textId="3555BDA7" w:rsidR="00FA22BD" w:rsidRDefault="0005672E" w:rsidP="00F6165C">
      <w:r>
        <w:lastRenderedPageBreak/>
        <w:t>Dazu muss eine Änderung in der Java-Klasse stattfinden und committet we</w:t>
      </w:r>
      <w:r>
        <w:t>r</w:t>
      </w:r>
      <w:r>
        <w:t>den. Anschließend erfolgt ein Push und die Änderung ist somit auf den Se</w:t>
      </w:r>
      <w:r>
        <w:t>r</w:t>
      </w:r>
      <w:r>
        <w:t>ver übertragen.</w:t>
      </w:r>
    </w:p>
    <w:p w14:paraId="06D5DC0A" w14:textId="77777777" w:rsidR="001057C0" w:rsidRDefault="00FA22BD">
      <w:pPr>
        <w:keepNext/>
        <w:rPr>
          <w:ins w:id="712" w:author="Recep Özkara" w:date="2017-08-27T01:20:00Z"/>
        </w:rPr>
        <w:pPrChange w:id="713" w:author="Recep Özkara" w:date="2017-08-27T01:20:00Z">
          <w:pPr/>
        </w:pPrChange>
      </w:pPr>
      <w:r>
        <w:rPr>
          <w:noProof/>
          <w:lang w:eastAsia="de-DE"/>
        </w:rPr>
        <w:drawing>
          <wp:inline distT="0" distB="0" distL="0" distR="0" wp14:anchorId="2820F41E" wp14:editId="014DDCAE">
            <wp:extent cx="5158740" cy="2133600"/>
            <wp:effectExtent l="0" t="0" r="381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änderungPushen.PNG"/>
                    <pic:cNvPicPr/>
                  </pic:nvPicPr>
                  <pic:blipFill rotWithShape="1">
                    <a:blip r:embed="rId31">
                      <a:extLst>
                        <a:ext uri="{28A0092B-C50C-407E-A947-70E740481C1C}">
                          <a14:useLocalDpi xmlns:a14="http://schemas.microsoft.com/office/drawing/2010/main" val="0"/>
                        </a:ext>
                      </a:extLst>
                    </a:blip>
                    <a:srcRect t="-1" r="1023" b="2778"/>
                    <a:stretch/>
                  </pic:blipFill>
                  <pic:spPr bwMode="auto">
                    <a:xfrm>
                      <a:off x="0" y="0"/>
                      <a:ext cx="5159187" cy="2133785"/>
                    </a:xfrm>
                    <a:prstGeom prst="rect">
                      <a:avLst/>
                    </a:prstGeom>
                    <a:ln>
                      <a:noFill/>
                    </a:ln>
                    <a:extLst>
                      <a:ext uri="{53640926-AAD7-44D8-BBD7-CCE9431645EC}">
                        <a14:shadowObscured xmlns:a14="http://schemas.microsoft.com/office/drawing/2010/main"/>
                      </a:ext>
                    </a:extLst>
                  </pic:spPr>
                </pic:pic>
              </a:graphicData>
            </a:graphic>
          </wp:inline>
        </w:drawing>
      </w:r>
    </w:p>
    <w:p w14:paraId="2677ABD7" w14:textId="65FE0D2D" w:rsidR="00FA22BD" w:rsidRDefault="001057C0">
      <w:pPr>
        <w:pStyle w:val="Beschriftung"/>
        <w:spacing w:after="0"/>
        <w:jc w:val="both"/>
        <w:rPr>
          <w:ins w:id="714" w:author="Recep Özkara" w:date="2017-08-27T01:20:00Z"/>
        </w:rPr>
        <w:pPrChange w:id="715" w:author="Recep Özkara" w:date="2017-08-28T14:45:00Z">
          <w:pPr/>
        </w:pPrChange>
      </w:pPr>
      <w:bookmarkStart w:id="716" w:name="_Toc491688825"/>
      <w:ins w:id="717" w:author="Recep Özkara" w:date="2017-08-27T01:20:00Z">
        <w:r>
          <w:t xml:space="preserve">Abbildung </w:t>
        </w:r>
        <w:r>
          <w:fldChar w:fldCharType="begin"/>
        </w:r>
        <w:r>
          <w:instrText xml:space="preserve"> SEQ Abbildung \* ARABIC </w:instrText>
        </w:r>
      </w:ins>
      <w:r>
        <w:fldChar w:fldCharType="separate"/>
      </w:r>
      <w:ins w:id="718" w:author="Recep Özkara" w:date="2017-08-27T14:20:00Z">
        <w:r w:rsidR="00053E2C">
          <w:t>14</w:t>
        </w:r>
      </w:ins>
      <w:ins w:id="719" w:author="Recep Özkara" w:date="2017-08-27T01:20:00Z">
        <w:r>
          <w:fldChar w:fldCharType="end"/>
        </w:r>
        <w:r>
          <w:t xml:space="preserve"> Push-Details</w:t>
        </w:r>
        <w:bookmarkEnd w:id="716"/>
      </w:ins>
    </w:p>
    <w:p w14:paraId="5E4C5887" w14:textId="31C7F1B0" w:rsidR="001057C0" w:rsidRPr="001057C0" w:rsidRDefault="001057C0">
      <w:pPr>
        <w:pStyle w:val="Beschriftung"/>
        <w:spacing w:after="0"/>
        <w:jc w:val="both"/>
        <w:pPrChange w:id="720" w:author="Recep Özkara" w:date="2017-08-28T14:45:00Z">
          <w:pPr/>
        </w:pPrChange>
      </w:pPr>
      <w:ins w:id="721" w:author="Recep Özkara" w:date="2017-08-27T01:20:00Z">
        <w:r>
          <w:t>Quelle:</w:t>
        </w:r>
      </w:ins>
      <w:ins w:id="722" w:author="Recep Özkara" w:date="2017-08-28T14:51:00Z">
        <w:r w:rsidR="0063087F" w:rsidRPr="0063087F">
          <w:t xml:space="preserve"> </w:t>
        </w:r>
        <w:r w:rsidR="0063087F">
          <w:t>Eigene Darstellung</w:t>
        </w:r>
      </w:ins>
    </w:p>
    <w:p w14:paraId="7F1A2D26" w14:textId="77777777" w:rsidR="00FA22BD" w:rsidRDefault="00FA22BD" w:rsidP="00F6165C"/>
    <w:p w14:paraId="2A43108E" w14:textId="102B3E76" w:rsidR="00FA22BD" w:rsidRDefault="00FA22BD" w:rsidP="00F6165C">
      <w:r>
        <w:t>GitHub zeigt jetzt die Änderungen an, die an der Java-Klasse vorgenomm</w:t>
      </w:r>
      <w:r w:rsidR="004E12A6">
        <w:t>en wurde</w:t>
      </w:r>
      <w:r>
        <w:t>.</w:t>
      </w:r>
    </w:p>
    <w:p w14:paraId="2740D8CF" w14:textId="77777777" w:rsidR="001057C0" w:rsidRDefault="00A12DFE">
      <w:pPr>
        <w:keepNext/>
        <w:rPr>
          <w:ins w:id="723" w:author="Recep Özkara" w:date="2017-08-27T01:20:00Z"/>
        </w:rPr>
        <w:pPrChange w:id="724" w:author="Recep Özkara" w:date="2017-08-27T01:20:00Z">
          <w:pPr/>
        </w:pPrChange>
      </w:pPr>
      <w:r>
        <w:rPr>
          <w:noProof/>
          <w:lang w:eastAsia="de-DE"/>
        </w:rPr>
        <w:drawing>
          <wp:inline distT="0" distB="0" distL="0" distR="0" wp14:anchorId="2D8EFE82" wp14:editId="0F2BA344">
            <wp:extent cx="5021580" cy="934199"/>
            <wp:effectExtent l="0" t="0" r="762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änderungAnzeigen.PNG"/>
                    <pic:cNvPicPr/>
                  </pic:nvPicPr>
                  <pic:blipFill rotWithShape="1">
                    <a:blip r:embed="rId32">
                      <a:extLst>
                        <a:ext uri="{28A0092B-C50C-407E-A947-70E740481C1C}">
                          <a14:useLocalDpi xmlns:a14="http://schemas.microsoft.com/office/drawing/2010/main" val="0"/>
                        </a:ext>
                      </a:extLst>
                    </a:blip>
                    <a:srcRect l="3796"/>
                    <a:stretch/>
                  </pic:blipFill>
                  <pic:spPr bwMode="auto">
                    <a:xfrm>
                      <a:off x="0" y="0"/>
                      <a:ext cx="5020969" cy="934085"/>
                    </a:xfrm>
                    <a:prstGeom prst="rect">
                      <a:avLst/>
                    </a:prstGeom>
                    <a:ln>
                      <a:noFill/>
                    </a:ln>
                    <a:extLst>
                      <a:ext uri="{53640926-AAD7-44D8-BBD7-CCE9431645EC}">
                        <a14:shadowObscured xmlns:a14="http://schemas.microsoft.com/office/drawing/2010/main"/>
                      </a:ext>
                    </a:extLst>
                  </pic:spPr>
                </pic:pic>
              </a:graphicData>
            </a:graphic>
          </wp:inline>
        </w:drawing>
      </w:r>
    </w:p>
    <w:p w14:paraId="5A6B2A69" w14:textId="6F104D33" w:rsidR="00FD4D2F" w:rsidRDefault="001057C0">
      <w:pPr>
        <w:pStyle w:val="Beschriftung"/>
        <w:spacing w:after="0"/>
        <w:jc w:val="both"/>
        <w:rPr>
          <w:ins w:id="725" w:author="Recep Özkara" w:date="2017-08-27T01:20:00Z"/>
        </w:rPr>
        <w:pPrChange w:id="726" w:author="Recep Özkara" w:date="2017-08-28T14:45:00Z">
          <w:pPr/>
        </w:pPrChange>
      </w:pPr>
      <w:bookmarkStart w:id="727" w:name="_Toc491688826"/>
      <w:ins w:id="728" w:author="Recep Özkara" w:date="2017-08-27T01:20:00Z">
        <w:r>
          <w:t xml:space="preserve">Abbildung </w:t>
        </w:r>
        <w:r>
          <w:fldChar w:fldCharType="begin"/>
        </w:r>
        <w:r>
          <w:instrText xml:space="preserve"> SEQ Abbildung \* ARABIC </w:instrText>
        </w:r>
      </w:ins>
      <w:r>
        <w:fldChar w:fldCharType="separate"/>
      </w:r>
      <w:ins w:id="729" w:author="Recep Özkara" w:date="2017-08-27T14:20:00Z">
        <w:r w:rsidR="00053E2C">
          <w:t>15</w:t>
        </w:r>
      </w:ins>
      <w:ins w:id="730" w:author="Recep Özkara" w:date="2017-08-27T01:20:00Z">
        <w:r>
          <w:fldChar w:fldCharType="end"/>
        </w:r>
        <w:r>
          <w:t xml:space="preserve"> Versionsunterschiede</w:t>
        </w:r>
        <w:bookmarkEnd w:id="727"/>
      </w:ins>
    </w:p>
    <w:p w14:paraId="5F6E92FA" w14:textId="4A73ACDD" w:rsidR="001057C0" w:rsidRDefault="001057C0">
      <w:pPr>
        <w:pStyle w:val="Beschriftung"/>
        <w:spacing w:after="0"/>
        <w:jc w:val="both"/>
        <w:rPr>
          <w:ins w:id="731" w:author="Recep Özkara" w:date="2017-08-27T01:20:00Z"/>
        </w:rPr>
        <w:pPrChange w:id="732" w:author="Recep Özkara" w:date="2017-08-28T14:45:00Z">
          <w:pPr/>
        </w:pPrChange>
      </w:pPr>
      <w:ins w:id="733" w:author="Recep Özkara" w:date="2017-08-27T01:20:00Z">
        <w:r>
          <w:t>Quelle:</w:t>
        </w:r>
      </w:ins>
      <w:ins w:id="734" w:author="Recep Özkara" w:date="2017-08-28T14:51:00Z">
        <w:r w:rsidR="0063087F" w:rsidRPr="0063087F">
          <w:t xml:space="preserve"> </w:t>
        </w:r>
        <w:r w:rsidR="0063087F">
          <w:t>Eigene Darstellung</w:t>
        </w:r>
      </w:ins>
    </w:p>
    <w:p w14:paraId="018DA81B" w14:textId="77777777" w:rsidR="001057C0" w:rsidRPr="001057C0" w:rsidRDefault="001057C0"/>
    <w:p w14:paraId="19455F45" w14:textId="1AAC5EE6" w:rsidR="001A506B" w:rsidRDefault="001A506B" w:rsidP="00F6165C">
      <w:pPr>
        <w:rPr>
          <w:ins w:id="735" w:author="Recep Özkara" w:date="2017-08-28T14:59:00Z"/>
        </w:rPr>
      </w:pPr>
      <w:r>
        <w:t>Rot markierte Zeilen sind diejenigen, die entfernt wurden, grün markierte Ze</w:t>
      </w:r>
      <w:r>
        <w:t>i</w:t>
      </w:r>
      <w:r>
        <w:t xml:space="preserve">len wurden hinzugefügt. </w:t>
      </w:r>
      <w:r w:rsidR="00854190">
        <w:t xml:space="preserve">Darüber hinaus bietet </w:t>
      </w:r>
      <w:r>
        <w:t>GitHub die praktische Mö</w:t>
      </w:r>
      <w:r>
        <w:t>g</w:t>
      </w:r>
      <w:r>
        <w:t>lichkeit jede einzelne Änderung mit einem Kommentar zu vers</w:t>
      </w:r>
      <w:r w:rsidR="00D9212D">
        <w:t>ehen.</w:t>
      </w:r>
    </w:p>
    <w:p w14:paraId="55EA1544" w14:textId="77777777" w:rsidR="00442CF5" w:rsidRDefault="00442CF5" w:rsidP="00F6165C">
      <w:pPr>
        <w:rPr>
          <w:ins w:id="736" w:author="Recep Özkara" w:date="2017-08-28T14:59:00Z"/>
        </w:rPr>
      </w:pPr>
    </w:p>
    <w:p w14:paraId="103EBD01" w14:textId="77777777" w:rsidR="00442CF5" w:rsidRDefault="00442CF5" w:rsidP="00F6165C">
      <w:pPr>
        <w:rPr>
          <w:ins w:id="737" w:author="Recep Özkara" w:date="2017-08-28T14:59:00Z"/>
        </w:rPr>
      </w:pPr>
    </w:p>
    <w:p w14:paraId="51E58709" w14:textId="77777777" w:rsidR="00442CF5" w:rsidRDefault="00442CF5" w:rsidP="00F6165C">
      <w:pPr>
        <w:rPr>
          <w:ins w:id="738" w:author="Recep Özkara" w:date="2017-08-28T12:27:00Z"/>
        </w:rPr>
      </w:pPr>
    </w:p>
    <w:p w14:paraId="7E4B6B4F" w14:textId="5DDBD793" w:rsidR="0063087F" w:rsidDel="00442CF5" w:rsidRDefault="0063087F" w:rsidP="00F6165C">
      <w:pPr>
        <w:rPr>
          <w:del w:id="739" w:author="Recep Özkara" w:date="2017-08-28T14:59:00Z"/>
        </w:rPr>
      </w:pPr>
      <w:bookmarkStart w:id="740" w:name="_Toc491708035"/>
      <w:bookmarkEnd w:id="740"/>
    </w:p>
    <w:p w14:paraId="47CDF0ED" w14:textId="50712CD4" w:rsidR="00ED6198" w:rsidRDefault="00190A41" w:rsidP="00ED6198">
      <w:pPr>
        <w:pStyle w:val="berschrift3"/>
        <w:rPr>
          <w:ins w:id="741" w:author="Recep Özkara" w:date="2017-08-28T12:27:00Z"/>
        </w:rPr>
      </w:pPr>
      <w:bookmarkStart w:id="742" w:name="_Toc491708036"/>
      <w:r>
        <w:lastRenderedPageBreak/>
        <w:t>Vorhandene Projekte importieren</w:t>
      </w:r>
      <w:bookmarkEnd w:id="742"/>
    </w:p>
    <w:p w14:paraId="4F60A485" w14:textId="5F017546" w:rsidR="00184842" w:rsidRPr="00C352F5" w:rsidDel="00184842" w:rsidRDefault="00184842">
      <w:pPr>
        <w:rPr>
          <w:del w:id="743" w:author="Recep Özkara" w:date="2017-08-28T12:27:00Z"/>
        </w:rPr>
        <w:pPrChange w:id="744" w:author="Recep Özkara" w:date="2017-08-28T12:27:00Z">
          <w:pPr>
            <w:pStyle w:val="berschrift3"/>
          </w:pPr>
        </w:pPrChange>
      </w:pPr>
    </w:p>
    <w:p w14:paraId="778725D5" w14:textId="77777777" w:rsidR="003E5FD7" w:rsidRDefault="003E5FD7" w:rsidP="003E5FD7">
      <w:pPr>
        <w:rPr>
          <w:ins w:id="745" w:author="Recep Özkara" w:date="2017-08-28T12:27:00Z"/>
        </w:rPr>
      </w:pPr>
    </w:p>
    <w:p w14:paraId="55FCF15E" w14:textId="33421BD4" w:rsidR="00184842" w:rsidRDefault="00184842" w:rsidP="003E5FD7">
      <w:ins w:id="746" w:author="Recep Özkara" w:date="2017-08-28T12:27:00Z">
        <w:r>
          <w:t>Zum Importieren eines bereits vorhandenen Projekts, müssen Sie wie folgt vorgehen</w:t>
        </w:r>
      </w:ins>
      <w:ins w:id="747" w:author="Recep Özkara" w:date="2017-08-28T12:28:00Z">
        <w:r>
          <w:rPr>
            <w:rStyle w:val="Funotenzeichen"/>
          </w:rPr>
          <w:footnoteReference w:id="127"/>
        </w:r>
        <w:r>
          <w:t>:</w:t>
        </w:r>
      </w:ins>
    </w:p>
    <w:p w14:paraId="18C6F2F3" w14:textId="26702773" w:rsidR="003E5FD7" w:rsidRDefault="003E5FD7" w:rsidP="003E5FD7">
      <w:r>
        <w:t>Es ist möglich vorhandene Projekte in Eclipse zu importieren. Dazu wird in Eclipse auf dem „Package Explorer“ die rechte Maustaste betätigt und a</w:t>
      </w:r>
      <w:r>
        <w:t>n</w:t>
      </w:r>
      <w:r>
        <w:t xml:space="preserve">schließend „Import“ gewählt. </w:t>
      </w:r>
      <w:r w:rsidR="00D211D5">
        <w:t>Anschließend</w:t>
      </w:r>
      <w:r>
        <w:t xml:space="preserve"> wird der Ordner „Git“ und „Pr</w:t>
      </w:r>
      <w:r>
        <w:t>o</w:t>
      </w:r>
      <w:r>
        <w:t>jects from Git“</w:t>
      </w:r>
      <w:r w:rsidR="00D211D5">
        <w:t xml:space="preserve"> ausgesucht.</w:t>
      </w:r>
    </w:p>
    <w:p w14:paraId="26031B21" w14:textId="77777777" w:rsidR="001057C0" w:rsidRDefault="003E5FD7">
      <w:pPr>
        <w:keepNext/>
        <w:rPr>
          <w:ins w:id="766" w:author="Recep Özkara" w:date="2017-08-27T01:21:00Z"/>
        </w:rPr>
        <w:pPrChange w:id="767" w:author="Recep Özkara" w:date="2017-08-27T01:21:00Z">
          <w:pPr/>
        </w:pPrChange>
      </w:pPr>
      <w:r>
        <w:rPr>
          <w:noProof/>
          <w:lang w:eastAsia="de-DE"/>
        </w:rPr>
        <w:drawing>
          <wp:inline distT="0" distB="0" distL="0" distR="0" wp14:anchorId="7835C7BC" wp14:editId="423C75B3">
            <wp:extent cx="4427220" cy="316230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427220" cy="3162300"/>
                    </a:xfrm>
                    <a:prstGeom prst="rect">
                      <a:avLst/>
                    </a:prstGeom>
                  </pic:spPr>
                </pic:pic>
              </a:graphicData>
            </a:graphic>
          </wp:inline>
        </w:drawing>
      </w:r>
    </w:p>
    <w:p w14:paraId="07977BF0" w14:textId="16C058C6" w:rsidR="003E5FD7" w:rsidRDefault="001057C0">
      <w:pPr>
        <w:pStyle w:val="Beschriftung"/>
        <w:spacing w:after="0"/>
        <w:jc w:val="both"/>
        <w:rPr>
          <w:ins w:id="768" w:author="Recep Özkara" w:date="2017-08-27T01:21:00Z"/>
        </w:rPr>
        <w:pPrChange w:id="769" w:author="Recep Özkara" w:date="2017-08-28T14:46:00Z">
          <w:pPr/>
        </w:pPrChange>
      </w:pPr>
      <w:bookmarkStart w:id="770" w:name="_Toc491688827"/>
      <w:ins w:id="771" w:author="Recep Özkara" w:date="2017-08-27T01:21:00Z">
        <w:r>
          <w:t xml:space="preserve">Abbildung </w:t>
        </w:r>
        <w:r>
          <w:fldChar w:fldCharType="begin"/>
        </w:r>
        <w:r>
          <w:instrText xml:space="preserve"> SEQ Abbildung \* ARABIC </w:instrText>
        </w:r>
      </w:ins>
      <w:r>
        <w:fldChar w:fldCharType="separate"/>
      </w:r>
      <w:ins w:id="772" w:author="Recep Özkara" w:date="2017-08-27T14:20:00Z">
        <w:r w:rsidR="00053E2C">
          <w:t>16</w:t>
        </w:r>
      </w:ins>
      <w:ins w:id="773" w:author="Recep Özkara" w:date="2017-08-27T01:21:00Z">
        <w:r>
          <w:fldChar w:fldCharType="end"/>
        </w:r>
        <w:r>
          <w:t xml:space="preserve"> Git-Projekt importieren</w:t>
        </w:r>
        <w:bookmarkEnd w:id="770"/>
      </w:ins>
    </w:p>
    <w:p w14:paraId="6C1A69FC" w14:textId="4D9CC2C5" w:rsidR="001057C0" w:rsidRPr="001057C0" w:rsidRDefault="001057C0">
      <w:pPr>
        <w:pStyle w:val="Beschriftung"/>
        <w:spacing w:after="0"/>
        <w:jc w:val="both"/>
        <w:pPrChange w:id="774" w:author="Recep Özkara" w:date="2017-08-28T14:46:00Z">
          <w:pPr/>
        </w:pPrChange>
      </w:pPr>
      <w:ins w:id="775" w:author="Recep Özkara" w:date="2017-08-27T01:21:00Z">
        <w:r>
          <w:t>Quelle:</w:t>
        </w:r>
      </w:ins>
      <w:ins w:id="776" w:author="Recep Özkara" w:date="2017-08-28T14:51:00Z">
        <w:r w:rsidR="0063087F" w:rsidRPr="0063087F">
          <w:t xml:space="preserve"> </w:t>
        </w:r>
        <w:r w:rsidR="0063087F">
          <w:t>Eigene Darstellung</w:t>
        </w:r>
      </w:ins>
    </w:p>
    <w:p w14:paraId="744DA470" w14:textId="77777777" w:rsidR="003E5FD7" w:rsidRDefault="003E5FD7" w:rsidP="003E5FD7"/>
    <w:p w14:paraId="0D2DEA7A" w14:textId="398F9DF2" w:rsidR="003E5FD7" w:rsidRDefault="00D211D5" w:rsidP="003E5FD7">
      <w:r>
        <w:t>Es wird solange mit „Next“ bestätigt, bis die URL des zu importierenden Pr</w:t>
      </w:r>
      <w:r>
        <w:t>o</w:t>
      </w:r>
      <w:r>
        <w:t>jekts, eingegeben werden kann.</w:t>
      </w:r>
    </w:p>
    <w:p w14:paraId="39821AB1" w14:textId="77777777" w:rsidR="001057C0" w:rsidRDefault="003E5FD7">
      <w:pPr>
        <w:keepNext/>
        <w:rPr>
          <w:ins w:id="777" w:author="Recep Özkara" w:date="2017-08-27T01:22:00Z"/>
        </w:rPr>
        <w:pPrChange w:id="778" w:author="Recep Özkara" w:date="2017-08-27T01:22:00Z">
          <w:pPr/>
        </w:pPrChange>
      </w:pPr>
      <w:r>
        <w:rPr>
          <w:noProof/>
          <w:lang w:eastAsia="de-DE"/>
        </w:rPr>
        <w:lastRenderedPageBreak/>
        <w:drawing>
          <wp:inline distT="0" distB="0" distL="0" distR="0" wp14:anchorId="772EC622" wp14:editId="133FF4EC">
            <wp:extent cx="4312920" cy="358140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srcRect l="1027" t="1687" r="2055" b="19055"/>
                    <a:stretch/>
                  </pic:blipFill>
                  <pic:spPr bwMode="auto">
                    <a:xfrm>
                      <a:off x="0" y="0"/>
                      <a:ext cx="4312920" cy="3581400"/>
                    </a:xfrm>
                    <a:prstGeom prst="rect">
                      <a:avLst/>
                    </a:prstGeom>
                    <a:ln>
                      <a:noFill/>
                    </a:ln>
                    <a:extLst>
                      <a:ext uri="{53640926-AAD7-44D8-BBD7-CCE9431645EC}">
                        <a14:shadowObscured xmlns:a14="http://schemas.microsoft.com/office/drawing/2010/main"/>
                      </a:ext>
                    </a:extLst>
                  </pic:spPr>
                </pic:pic>
              </a:graphicData>
            </a:graphic>
          </wp:inline>
        </w:drawing>
      </w:r>
    </w:p>
    <w:p w14:paraId="014A42E3" w14:textId="374A2AF0" w:rsidR="003E5FD7" w:rsidRDefault="001057C0">
      <w:pPr>
        <w:pStyle w:val="Beschriftung"/>
        <w:spacing w:after="0"/>
        <w:jc w:val="both"/>
        <w:rPr>
          <w:ins w:id="779" w:author="Recep Özkara" w:date="2017-08-27T01:22:00Z"/>
        </w:rPr>
        <w:pPrChange w:id="780" w:author="Recep Özkara" w:date="2017-08-28T14:46:00Z">
          <w:pPr/>
        </w:pPrChange>
      </w:pPr>
      <w:bookmarkStart w:id="781" w:name="_Toc491688828"/>
      <w:ins w:id="782" w:author="Recep Özkara" w:date="2017-08-27T01:22:00Z">
        <w:r>
          <w:t xml:space="preserve">Abbildung </w:t>
        </w:r>
        <w:r>
          <w:fldChar w:fldCharType="begin"/>
        </w:r>
        <w:r>
          <w:instrText xml:space="preserve"> SEQ Abbildung \* ARABIC </w:instrText>
        </w:r>
      </w:ins>
      <w:r>
        <w:fldChar w:fldCharType="separate"/>
      </w:r>
      <w:ins w:id="783" w:author="Recep Özkara" w:date="2017-08-27T14:20:00Z">
        <w:r w:rsidR="00053E2C">
          <w:t>17</w:t>
        </w:r>
      </w:ins>
      <w:ins w:id="784" w:author="Recep Özkara" w:date="2017-08-27T01:22:00Z">
        <w:r>
          <w:fldChar w:fldCharType="end"/>
        </w:r>
        <w:r>
          <w:t xml:space="preserve"> Quell-Repository</w:t>
        </w:r>
        <w:bookmarkEnd w:id="781"/>
      </w:ins>
    </w:p>
    <w:p w14:paraId="335E1B45" w14:textId="2E1CCE9E" w:rsidR="001057C0" w:rsidRPr="001057C0" w:rsidRDefault="001057C0">
      <w:pPr>
        <w:pStyle w:val="Beschriftung"/>
        <w:spacing w:after="0"/>
        <w:jc w:val="both"/>
        <w:pPrChange w:id="785" w:author="Recep Özkara" w:date="2017-08-28T14:46:00Z">
          <w:pPr/>
        </w:pPrChange>
      </w:pPr>
      <w:ins w:id="786" w:author="Recep Özkara" w:date="2017-08-27T01:22:00Z">
        <w:r>
          <w:t>Quelle:</w:t>
        </w:r>
      </w:ins>
      <w:ins w:id="787" w:author="Recep Özkara" w:date="2017-08-28T14:52:00Z">
        <w:r w:rsidR="0063087F" w:rsidRPr="0063087F">
          <w:t xml:space="preserve"> </w:t>
        </w:r>
        <w:r w:rsidR="0063087F">
          <w:t>Eigene Darstellung</w:t>
        </w:r>
      </w:ins>
    </w:p>
    <w:p w14:paraId="5B862304" w14:textId="77777777" w:rsidR="00F17C71" w:rsidRDefault="00F17C71" w:rsidP="003E5FD7"/>
    <w:p w14:paraId="560BECD4" w14:textId="5020FDBB" w:rsidR="00BA19A1" w:rsidRDefault="00BA19A1" w:rsidP="003E5FD7">
      <w:r>
        <w:t xml:space="preserve">Falls beim Import keine Projekte gefunden werden, wird die Option „Import as general project“ </w:t>
      </w:r>
      <w:r w:rsidR="00D211D5">
        <w:t>ausgesucht</w:t>
      </w:r>
      <w:r>
        <w:t>.</w:t>
      </w:r>
    </w:p>
    <w:p w14:paraId="790624EB" w14:textId="77777777" w:rsidR="001057C0" w:rsidRDefault="00BA19A1">
      <w:pPr>
        <w:keepNext/>
        <w:rPr>
          <w:ins w:id="788" w:author="Recep Özkara" w:date="2017-08-27T01:23:00Z"/>
        </w:rPr>
        <w:pPrChange w:id="789" w:author="Recep Özkara" w:date="2017-08-27T01:23:00Z">
          <w:pPr/>
        </w:pPrChange>
      </w:pPr>
      <w:r>
        <w:rPr>
          <w:noProof/>
          <w:lang w:eastAsia="de-DE"/>
        </w:rPr>
        <w:drawing>
          <wp:inline distT="0" distB="0" distL="0" distR="0" wp14:anchorId="27320A8C" wp14:editId="220CAF91">
            <wp:extent cx="5219700" cy="3048000"/>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a:srcRect t="954" b="3580"/>
                    <a:stretch/>
                  </pic:blipFill>
                  <pic:spPr bwMode="auto">
                    <a:xfrm>
                      <a:off x="0" y="0"/>
                      <a:ext cx="5219065" cy="3047629"/>
                    </a:xfrm>
                    <a:prstGeom prst="rect">
                      <a:avLst/>
                    </a:prstGeom>
                    <a:ln>
                      <a:noFill/>
                    </a:ln>
                    <a:extLst>
                      <a:ext uri="{53640926-AAD7-44D8-BBD7-CCE9431645EC}">
                        <a14:shadowObscured xmlns:a14="http://schemas.microsoft.com/office/drawing/2010/main"/>
                      </a:ext>
                    </a:extLst>
                  </pic:spPr>
                </pic:pic>
              </a:graphicData>
            </a:graphic>
          </wp:inline>
        </w:drawing>
      </w:r>
    </w:p>
    <w:p w14:paraId="368A350C" w14:textId="0847BF65" w:rsidR="00F17C71" w:rsidRDefault="001057C0">
      <w:pPr>
        <w:pStyle w:val="Beschriftung"/>
        <w:spacing w:after="0"/>
        <w:jc w:val="both"/>
        <w:rPr>
          <w:ins w:id="790" w:author="Recep Özkara" w:date="2017-08-27T01:23:00Z"/>
        </w:rPr>
        <w:pPrChange w:id="791" w:author="Recep Özkara" w:date="2017-08-28T14:46:00Z">
          <w:pPr/>
        </w:pPrChange>
      </w:pPr>
      <w:bookmarkStart w:id="792" w:name="_Toc491688829"/>
      <w:ins w:id="793" w:author="Recep Özkara" w:date="2017-08-27T01:23:00Z">
        <w:r>
          <w:t xml:space="preserve">Abbildung </w:t>
        </w:r>
        <w:r>
          <w:fldChar w:fldCharType="begin"/>
        </w:r>
        <w:r>
          <w:instrText xml:space="preserve"> SEQ Abbildung \* ARABIC </w:instrText>
        </w:r>
      </w:ins>
      <w:r>
        <w:fldChar w:fldCharType="separate"/>
      </w:r>
      <w:ins w:id="794" w:author="Recep Özkara" w:date="2017-08-27T14:20:00Z">
        <w:r w:rsidR="00053E2C">
          <w:t>18</w:t>
        </w:r>
      </w:ins>
      <w:ins w:id="795" w:author="Recep Özkara" w:date="2017-08-27T01:23:00Z">
        <w:r>
          <w:fldChar w:fldCharType="end"/>
        </w:r>
        <w:r>
          <w:t xml:space="preserve"> Allgemeines Projekt</w:t>
        </w:r>
        <w:bookmarkEnd w:id="792"/>
      </w:ins>
    </w:p>
    <w:p w14:paraId="43862C0E" w14:textId="0B304055" w:rsidR="001057C0" w:rsidRPr="001057C0" w:rsidRDefault="001057C0">
      <w:pPr>
        <w:pStyle w:val="Beschriftung"/>
        <w:spacing w:after="0"/>
        <w:jc w:val="both"/>
        <w:pPrChange w:id="796" w:author="Recep Özkara" w:date="2017-08-28T14:46:00Z">
          <w:pPr/>
        </w:pPrChange>
      </w:pPr>
      <w:ins w:id="797" w:author="Recep Özkara" w:date="2017-08-27T01:23:00Z">
        <w:r>
          <w:t>Quelle:</w:t>
        </w:r>
      </w:ins>
      <w:ins w:id="798" w:author="Recep Özkara" w:date="2017-08-28T14:52:00Z">
        <w:r w:rsidR="0063087F" w:rsidRPr="0063087F">
          <w:t xml:space="preserve"> </w:t>
        </w:r>
        <w:r w:rsidR="0063087F">
          <w:t>Eigene Darstellung</w:t>
        </w:r>
      </w:ins>
    </w:p>
    <w:p w14:paraId="2494F24E" w14:textId="5520A916" w:rsidR="00F17C71" w:rsidDel="0063087F" w:rsidRDefault="00F17C71" w:rsidP="00F17C71">
      <w:pPr>
        <w:rPr>
          <w:del w:id="799" w:author="Recep Özkara" w:date="2017-08-28T14:52:00Z"/>
        </w:rPr>
      </w:pPr>
      <w:bookmarkStart w:id="800" w:name="_Toc491708037"/>
      <w:bookmarkEnd w:id="800"/>
    </w:p>
    <w:p w14:paraId="7211262B" w14:textId="77777777" w:rsidR="007732FD" w:rsidRDefault="007732FD" w:rsidP="007732FD">
      <w:pPr>
        <w:pStyle w:val="berschrift2"/>
      </w:pPr>
      <w:bookmarkStart w:id="801" w:name="_Toc491708038"/>
      <w:r>
        <w:t>Commit-Verlauf einsehen</w:t>
      </w:r>
      <w:bookmarkEnd w:id="801"/>
    </w:p>
    <w:p w14:paraId="31356CC2" w14:textId="77777777" w:rsidR="00FC1EF5" w:rsidRDefault="00FC1EF5" w:rsidP="00FC1EF5"/>
    <w:p w14:paraId="699A16F8" w14:textId="1D6E99D6" w:rsidR="00FC1EF5" w:rsidRDefault="00FC1EF5" w:rsidP="00FC1EF5">
      <w:r>
        <w:t xml:space="preserve">Um Unterschiede zwischen den Commits sehen zu können, müssen in den vorhandenen Java-Klassen zunächst Änderungen vorgenommen werden. Anschließend werden diese Comittet und mit einem </w:t>
      </w:r>
      <w:r w:rsidRPr="00FC1EF5">
        <w:rPr>
          <w:i/>
        </w:rPr>
        <w:t>push</w:t>
      </w:r>
      <w:r>
        <w:t xml:space="preserve"> auf das Repository in GitHub verschoben. Für beide Befehle kann die Toolbar verwendet we</w:t>
      </w:r>
      <w:r>
        <w:t>r</w:t>
      </w:r>
      <w:r>
        <w:t xml:space="preserve">den. War der </w:t>
      </w:r>
      <w:r w:rsidRPr="00FC1EF5">
        <w:rPr>
          <w:i/>
        </w:rPr>
        <w:t>push</w:t>
      </w:r>
      <w:r>
        <w:rPr>
          <w:i/>
        </w:rPr>
        <w:t xml:space="preserve"> </w:t>
      </w:r>
      <w:r>
        <w:t>erfolgreich, ist auf dem lokalen und dem externen master-Branch dieselbe Commitmeldung mit demselben Hashcode zu sehen.</w:t>
      </w:r>
    </w:p>
    <w:p w14:paraId="7862CD42" w14:textId="77777777" w:rsidR="001057C0" w:rsidRDefault="00FC1EF5">
      <w:pPr>
        <w:keepNext/>
        <w:rPr>
          <w:ins w:id="802" w:author="Recep Özkara" w:date="2017-08-27T01:24:00Z"/>
        </w:rPr>
        <w:pPrChange w:id="803" w:author="Recep Özkara" w:date="2017-08-27T01:24:00Z">
          <w:pPr/>
        </w:pPrChange>
      </w:pPr>
      <w:r>
        <w:rPr>
          <w:noProof/>
          <w:lang w:eastAsia="de-DE"/>
        </w:rPr>
        <w:drawing>
          <wp:inline distT="0" distB="0" distL="0" distR="0" wp14:anchorId="4CB9236F" wp14:editId="75912659">
            <wp:extent cx="2964180" cy="906780"/>
            <wp:effectExtent l="0" t="0" r="7620" b="762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964180" cy="906780"/>
                    </a:xfrm>
                    <a:prstGeom prst="rect">
                      <a:avLst/>
                    </a:prstGeom>
                  </pic:spPr>
                </pic:pic>
              </a:graphicData>
            </a:graphic>
          </wp:inline>
        </w:drawing>
      </w:r>
    </w:p>
    <w:p w14:paraId="37106469" w14:textId="28870027" w:rsidR="00FC1EF5" w:rsidRDefault="001057C0">
      <w:pPr>
        <w:pStyle w:val="Beschriftung"/>
        <w:spacing w:after="0"/>
        <w:jc w:val="both"/>
        <w:rPr>
          <w:ins w:id="804" w:author="Recep Özkara" w:date="2017-08-27T01:24:00Z"/>
        </w:rPr>
        <w:pPrChange w:id="805" w:author="Recep Özkara" w:date="2017-08-28T14:46:00Z">
          <w:pPr/>
        </w:pPrChange>
      </w:pPr>
      <w:bookmarkStart w:id="806" w:name="_Toc491688830"/>
      <w:ins w:id="807" w:author="Recep Özkara" w:date="2017-08-27T01:24:00Z">
        <w:r>
          <w:t xml:space="preserve">Abbildung </w:t>
        </w:r>
        <w:r>
          <w:fldChar w:fldCharType="begin"/>
        </w:r>
        <w:r>
          <w:instrText xml:space="preserve"> SEQ Abbildung \* ARABIC </w:instrText>
        </w:r>
      </w:ins>
      <w:r>
        <w:fldChar w:fldCharType="separate"/>
      </w:r>
      <w:ins w:id="808" w:author="Recep Özkara" w:date="2017-08-27T14:20:00Z">
        <w:r w:rsidR="00053E2C">
          <w:t>19</w:t>
        </w:r>
      </w:ins>
      <w:ins w:id="809" w:author="Recep Özkara" w:date="2017-08-27T01:24:00Z">
        <w:r>
          <w:fldChar w:fldCharType="end"/>
        </w:r>
        <w:r>
          <w:t xml:space="preserve"> Erfolgreiches Branching</w:t>
        </w:r>
        <w:bookmarkEnd w:id="806"/>
      </w:ins>
    </w:p>
    <w:p w14:paraId="5E1DA93D" w14:textId="60E913ED" w:rsidR="001057C0" w:rsidRPr="001057C0" w:rsidRDefault="001057C0">
      <w:pPr>
        <w:pStyle w:val="Beschriftung"/>
        <w:spacing w:after="0"/>
        <w:jc w:val="both"/>
        <w:pPrChange w:id="810" w:author="Recep Özkara" w:date="2017-08-28T14:46:00Z">
          <w:pPr/>
        </w:pPrChange>
      </w:pPr>
      <w:ins w:id="811" w:author="Recep Özkara" w:date="2017-08-27T01:24:00Z">
        <w:r>
          <w:t>Quelle:</w:t>
        </w:r>
      </w:ins>
      <w:ins w:id="812" w:author="Recep Özkara" w:date="2017-08-28T14:52:00Z">
        <w:r w:rsidR="0063087F" w:rsidRPr="0063087F">
          <w:t xml:space="preserve"> </w:t>
        </w:r>
        <w:r w:rsidR="0063087F">
          <w:t>Eigene Darstellung</w:t>
        </w:r>
      </w:ins>
    </w:p>
    <w:p w14:paraId="566D8771" w14:textId="77777777" w:rsidR="00802F7F" w:rsidRDefault="00802F7F" w:rsidP="00FC1EF5"/>
    <w:p w14:paraId="5C791A0B" w14:textId="6EECFBBA" w:rsidR="00FC1EF5" w:rsidRDefault="00FC1EF5" w:rsidP="00FC1EF5">
      <w:r>
        <w:t xml:space="preserve">Wird daraufhin auf die Webseite von GitHub gewechselt, ist es möglich die vorgenommenen Änderungen genauer zu betrachten. </w:t>
      </w:r>
      <w:r w:rsidR="00802F7F">
        <w:t>Dazu wählt man auf der Seite des jeweiligen Repositorys den Reiter „Commits“ aus und wählt daraufhin den Hashcode von dem Commit, den man betrachten möchte.</w:t>
      </w:r>
    </w:p>
    <w:p w14:paraId="41245D91" w14:textId="69CB9BAC" w:rsidR="001057C0" w:rsidRDefault="00802F7F">
      <w:pPr>
        <w:keepNext/>
        <w:rPr>
          <w:ins w:id="813" w:author="Recep Özkara" w:date="2017-08-27T01:25:00Z"/>
        </w:rPr>
        <w:pPrChange w:id="814" w:author="Recep Özkara" w:date="2017-08-27T01:25:00Z">
          <w:pPr/>
        </w:pPrChange>
      </w:pPr>
      <w:r>
        <w:rPr>
          <w:noProof/>
          <w:lang w:eastAsia="de-DE"/>
        </w:rPr>
        <w:drawing>
          <wp:inline distT="0" distB="0" distL="0" distR="0" wp14:anchorId="0437BBA6" wp14:editId="43201623">
            <wp:extent cx="5214562" cy="1623060"/>
            <wp:effectExtent l="0" t="0" r="5715"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s.PNG"/>
                    <pic:cNvPicPr/>
                  </pic:nvPicPr>
                  <pic:blipFill>
                    <a:blip r:embed="rId37">
                      <a:extLst>
                        <a:ext uri="{28A0092B-C50C-407E-A947-70E740481C1C}">
                          <a14:useLocalDpi xmlns:a14="http://schemas.microsoft.com/office/drawing/2010/main" val="0"/>
                        </a:ext>
                      </a:extLst>
                    </a:blip>
                    <a:stretch>
                      <a:fillRect/>
                    </a:stretch>
                  </pic:blipFill>
                  <pic:spPr>
                    <a:xfrm>
                      <a:off x="0" y="0"/>
                      <a:ext cx="5219065" cy="1624462"/>
                    </a:xfrm>
                    <a:prstGeom prst="rect">
                      <a:avLst/>
                    </a:prstGeom>
                  </pic:spPr>
                </pic:pic>
              </a:graphicData>
            </a:graphic>
          </wp:inline>
        </w:drawing>
      </w:r>
    </w:p>
    <w:p w14:paraId="1481FC45" w14:textId="5943B216" w:rsidR="00802F7F" w:rsidRDefault="001057C0">
      <w:pPr>
        <w:pStyle w:val="Beschriftung"/>
        <w:spacing w:after="0"/>
        <w:jc w:val="both"/>
        <w:rPr>
          <w:ins w:id="815" w:author="Recep Özkara" w:date="2017-08-27T01:25:00Z"/>
        </w:rPr>
        <w:pPrChange w:id="816" w:author="Recep Özkara" w:date="2017-08-28T14:46:00Z">
          <w:pPr/>
        </w:pPrChange>
      </w:pPr>
      <w:bookmarkStart w:id="817" w:name="_Toc491688831"/>
      <w:ins w:id="818" w:author="Recep Özkara" w:date="2017-08-27T01:25:00Z">
        <w:r>
          <w:t xml:space="preserve">Abbildung </w:t>
        </w:r>
        <w:r>
          <w:fldChar w:fldCharType="begin"/>
        </w:r>
        <w:r>
          <w:instrText xml:space="preserve"> SEQ Abbildung \* ARABIC </w:instrText>
        </w:r>
      </w:ins>
      <w:r>
        <w:fldChar w:fldCharType="separate"/>
      </w:r>
      <w:ins w:id="819" w:author="Recep Özkara" w:date="2017-08-27T14:20:00Z">
        <w:r w:rsidR="00053E2C">
          <w:t>20</w:t>
        </w:r>
      </w:ins>
      <w:ins w:id="820" w:author="Recep Özkara" w:date="2017-08-27T01:25:00Z">
        <w:r>
          <w:fldChar w:fldCharType="end"/>
        </w:r>
        <w:r>
          <w:t xml:space="preserve"> Hauptseite des Repository</w:t>
        </w:r>
        <w:bookmarkEnd w:id="817"/>
      </w:ins>
    </w:p>
    <w:p w14:paraId="1513E843" w14:textId="04E74B34" w:rsidR="001057C0" w:rsidRDefault="007471A7">
      <w:pPr>
        <w:pStyle w:val="Beschriftung"/>
        <w:spacing w:line="480" w:lineRule="auto"/>
        <w:jc w:val="both"/>
        <w:rPr>
          <w:ins w:id="821" w:author="Recep Özkara" w:date="2017-08-28T14:52:00Z"/>
        </w:rPr>
        <w:pPrChange w:id="822" w:author="Recep Özkara" w:date="2017-08-28T14:55:00Z">
          <w:pPr/>
        </w:pPrChange>
      </w:pPr>
      <w:ins w:id="823" w:author="Recep Özkara" w:date="2017-08-27T01:26:00Z">
        <w:r>
          <w:t>Quelle:</w:t>
        </w:r>
      </w:ins>
      <w:ins w:id="824" w:author="Recep Özkara" w:date="2017-08-28T14:52:00Z">
        <w:r w:rsidR="0063087F" w:rsidRPr="0063087F">
          <w:t xml:space="preserve"> </w:t>
        </w:r>
        <w:r w:rsidR="0063087F">
          <w:t>Eigene Darstellung</w:t>
        </w:r>
      </w:ins>
    </w:p>
    <w:p w14:paraId="383CB354" w14:textId="0BB86227" w:rsidR="0063087F" w:rsidRPr="00C352F5" w:rsidDel="0063087F" w:rsidRDefault="0063087F" w:rsidP="00C352F5">
      <w:pPr>
        <w:rPr>
          <w:del w:id="825" w:author="Recep Özkara" w:date="2017-08-28T14:52:00Z"/>
        </w:rPr>
      </w:pPr>
    </w:p>
    <w:p w14:paraId="1E357306" w14:textId="50594C60" w:rsidR="00802F7F" w:rsidDel="00BD51A0" w:rsidRDefault="00802F7F" w:rsidP="00FC1EF5">
      <w:pPr>
        <w:rPr>
          <w:del w:id="826" w:author="Recep Özkara" w:date="2017-08-28T14:46:00Z"/>
        </w:rPr>
      </w:pPr>
    </w:p>
    <w:p w14:paraId="7F55E0D8" w14:textId="77777777" w:rsidR="007471A7" w:rsidRDefault="00802F7F">
      <w:pPr>
        <w:keepNext/>
        <w:spacing w:before="200"/>
        <w:rPr>
          <w:ins w:id="827" w:author="Recep Özkara" w:date="2017-08-27T01:26:00Z"/>
        </w:rPr>
        <w:pPrChange w:id="828" w:author="Recep Özkara" w:date="2017-08-28T14:54:00Z">
          <w:pPr/>
        </w:pPrChange>
      </w:pPr>
      <w:r>
        <w:rPr>
          <w:noProof/>
          <w:lang w:eastAsia="de-DE"/>
        </w:rPr>
        <w:lastRenderedPageBreak/>
        <w:drawing>
          <wp:inline distT="0" distB="0" distL="0" distR="0" wp14:anchorId="6319859D" wp14:editId="47432F43">
            <wp:extent cx="5219065" cy="653415"/>
            <wp:effectExtent l="0" t="0" r="635"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s1.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219065" cy="653415"/>
                    </a:xfrm>
                    <a:prstGeom prst="rect">
                      <a:avLst/>
                    </a:prstGeom>
                  </pic:spPr>
                </pic:pic>
              </a:graphicData>
            </a:graphic>
          </wp:inline>
        </w:drawing>
      </w:r>
    </w:p>
    <w:p w14:paraId="42F1EDF7" w14:textId="537C3B96" w:rsidR="00802F7F" w:rsidRDefault="007471A7">
      <w:pPr>
        <w:pStyle w:val="Beschriftung"/>
        <w:spacing w:after="0"/>
        <w:jc w:val="both"/>
        <w:rPr>
          <w:ins w:id="829" w:author="Recep Özkara" w:date="2017-08-27T01:26:00Z"/>
        </w:rPr>
        <w:pPrChange w:id="830" w:author="Recep Özkara" w:date="2017-08-28T14:46:00Z">
          <w:pPr/>
        </w:pPrChange>
      </w:pPr>
      <w:bookmarkStart w:id="831" w:name="_Toc491688832"/>
      <w:ins w:id="832" w:author="Recep Özkara" w:date="2017-08-27T01:26:00Z">
        <w:r>
          <w:t xml:space="preserve">Abbildung </w:t>
        </w:r>
        <w:r>
          <w:fldChar w:fldCharType="begin"/>
        </w:r>
        <w:r>
          <w:instrText xml:space="preserve"> SEQ Abbildung \* ARABIC </w:instrText>
        </w:r>
      </w:ins>
      <w:r>
        <w:fldChar w:fldCharType="separate"/>
      </w:r>
      <w:ins w:id="833" w:author="Recep Özkara" w:date="2017-08-27T14:20:00Z">
        <w:r w:rsidR="00053E2C">
          <w:t>21</w:t>
        </w:r>
      </w:ins>
      <w:ins w:id="834" w:author="Recep Özkara" w:date="2017-08-27T01:26:00Z">
        <w:r>
          <w:fldChar w:fldCharType="end"/>
        </w:r>
        <w:r>
          <w:t xml:space="preserve"> Commits mit Hash-Wert</w:t>
        </w:r>
        <w:bookmarkEnd w:id="831"/>
      </w:ins>
    </w:p>
    <w:p w14:paraId="6006C7CA" w14:textId="74DEC67F" w:rsidR="007471A7" w:rsidRDefault="007471A7">
      <w:pPr>
        <w:pStyle w:val="Beschriftung"/>
        <w:spacing w:after="0"/>
        <w:jc w:val="both"/>
        <w:rPr>
          <w:ins w:id="835" w:author="Recep Özkara" w:date="2017-08-28T14:46:00Z"/>
        </w:rPr>
        <w:pPrChange w:id="836" w:author="Recep Özkara" w:date="2017-08-28T14:46:00Z">
          <w:pPr/>
        </w:pPrChange>
      </w:pPr>
      <w:ins w:id="837" w:author="Recep Özkara" w:date="2017-08-27T01:26:00Z">
        <w:r>
          <w:t>Quelle:</w:t>
        </w:r>
      </w:ins>
      <w:ins w:id="838" w:author="Recep Özkara" w:date="2017-08-28T14:53:00Z">
        <w:r w:rsidR="0063087F" w:rsidRPr="0063087F">
          <w:t xml:space="preserve"> </w:t>
        </w:r>
        <w:r w:rsidR="0063087F">
          <w:t>Eigene Darstellung</w:t>
        </w:r>
      </w:ins>
    </w:p>
    <w:p w14:paraId="5829A2D9" w14:textId="0CD3EE26" w:rsidR="00BD51A0" w:rsidRPr="00C352F5" w:rsidDel="00BD51A0" w:rsidRDefault="00BD51A0" w:rsidP="00C352F5">
      <w:pPr>
        <w:rPr>
          <w:del w:id="839" w:author="Recep Özkara" w:date="2017-08-28T14:46:00Z"/>
        </w:rPr>
      </w:pPr>
    </w:p>
    <w:p w14:paraId="3963D12A" w14:textId="77777777" w:rsidR="00BD51A0" w:rsidRDefault="00BD51A0" w:rsidP="00FC1EF5">
      <w:pPr>
        <w:rPr>
          <w:ins w:id="840" w:author="Recep Özkara" w:date="2017-08-28T14:46:00Z"/>
        </w:rPr>
      </w:pPr>
    </w:p>
    <w:p w14:paraId="7778FC59" w14:textId="3674B49C" w:rsidR="00802F7F" w:rsidRDefault="00802F7F" w:rsidP="00FC1EF5">
      <w:r>
        <w:t>Daraufhin wird der Inhalt der Java-Klasse mit den entsprechenden Änderu</w:t>
      </w:r>
      <w:r>
        <w:t>n</w:t>
      </w:r>
      <w:r>
        <w:t>gen angezeigt.</w:t>
      </w:r>
    </w:p>
    <w:p w14:paraId="0E9556C1" w14:textId="77777777" w:rsidR="007471A7" w:rsidRDefault="00802F7F">
      <w:pPr>
        <w:keepNext/>
        <w:rPr>
          <w:ins w:id="841" w:author="Recep Özkara" w:date="2017-08-27T01:27:00Z"/>
        </w:rPr>
        <w:pPrChange w:id="842" w:author="Recep Özkara" w:date="2017-08-27T01:27:00Z">
          <w:pPr/>
        </w:pPrChange>
      </w:pPr>
      <w:r>
        <w:rPr>
          <w:noProof/>
          <w:lang w:eastAsia="de-DE"/>
        </w:rPr>
        <w:drawing>
          <wp:inline distT="0" distB="0" distL="0" distR="0" wp14:anchorId="4D26E3E5" wp14:editId="1E32AF36">
            <wp:extent cx="5680366" cy="777240"/>
            <wp:effectExtent l="0" t="0" r="0" b="381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9"/>
                    <a:srcRect r="33723"/>
                    <a:stretch/>
                  </pic:blipFill>
                  <pic:spPr bwMode="auto">
                    <a:xfrm>
                      <a:off x="0" y="0"/>
                      <a:ext cx="5690973" cy="778691"/>
                    </a:xfrm>
                    <a:prstGeom prst="rect">
                      <a:avLst/>
                    </a:prstGeom>
                    <a:ln>
                      <a:noFill/>
                    </a:ln>
                    <a:extLst>
                      <a:ext uri="{53640926-AAD7-44D8-BBD7-CCE9431645EC}">
                        <a14:shadowObscured xmlns:a14="http://schemas.microsoft.com/office/drawing/2010/main"/>
                      </a:ext>
                    </a:extLst>
                  </pic:spPr>
                </pic:pic>
              </a:graphicData>
            </a:graphic>
          </wp:inline>
        </w:drawing>
      </w:r>
    </w:p>
    <w:p w14:paraId="31702629" w14:textId="7E11095B" w:rsidR="00802F7F" w:rsidRDefault="007471A7">
      <w:pPr>
        <w:pStyle w:val="Beschriftung"/>
        <w:spacing w:after="0"/>
        <w:jc w:val="both"/>
        <w:rPr>
          <w:ins w:id="843" w:author="Recep Özkara" w:date="2017-08-27T01:27:00Z"/>
        </w:rPr>
        <w:pPrChange w:id="844" w:author="Recep Özkara" w:date="2017-08-28T14:47:00Z">
          <w:pPr/>
        </w:pPrChange>
      </w:pPr>
      <w:bookmarkStart w:id="845" w:name="_Toc491688833"/>
      <w:ins w:id="846" w:author="Recep Özkara" w:date="2017-08-27T01:27:00Z">
        <w:r>
          <w:t xml:space="preserve">Abbildung </w:t>
        </w:r>
        <w:r>
          <w:fldChar w:fldCharType="begin"/>
        </w:r>
        <w:r>
          <w:instrText xml:space="preserve"> SEQ Abbildung \* ARABIC </w:instrText>
        </w:r>
      </w:ins>
      <w:r>
        <w:fldChar w:fldCharType="separate"/>
      </w:r>
      <w:ins w:id="847" w:author="Recep Özkara" w:date="2017-08-27T14:20:00Z">
        <w:r w:rsidR="00053E2C">
          <w:t>22</w:t>
        </w:r>
      </w:ins>
      <w:ins w:id="848" w:author="Recep Özkara" w:date="2017-08-27T01:27:00Z">
        <w:r>
          <w:fldChar w:fldCharType="end"/>
        </w:r>
        <w:r>
          <w:t xml:space="preserve"> </w:t>
        </w:r>
      </w:ins>
      <w:ins w:id="849" w:author="Recep Özkara" w:date="2017-08-27T12:50:00Z">
        <w:r w:rsidR="002E0735">
          <w:t xml:space="preserve">Weitere </w:t>
        </w:r>
      </w:ins>
      <w:ins w:id="850" w:author="Recep Özkara" w:date="2017-08-27T01:27:00Z">
        <w:r>
          <w:t>Versionsunterschiede</w:t>
        </w:r>
        <w:bookmarkEnd w:id="845"/>
      </w:ins>
    </w:p>
    <w:p w14:paraId="0D608955" w14:textId="296F1719" w:rsidR="007471A7" w:rsidRPr="007471A7" w:rsidRDefault="007471A7">
      <w:pPr>
        <w:pStyle w:val="Beschriftung"/>
        <w:spacing w:after="0"/>
        <w:jc w:val="both"/>
        <w:pPrChange w:id="851" w:author="Recep Özkara" w:date="2017-08-28T14:47:00Z">
          <w:pPr/>
        </w:pPrChange>
      </w:pPr>
      <w:ins w:id="852" w:author="Recep Özkara" w:date="2017-08-27T01:27:00Z">
        <w:r>
          <w:t>Quelle:</w:t>
        </w:r>
      </w:ins>
      <w:ins w:id="853" w:author="Recep Özkara" w:date="2017-08-28T14:53:00Z">
        <w:r w:rsidR="0063087F" w:rsidRPr="0063087F">
          <w:t xml:space="preserve"> </w:t>
        </w:r>
        <w:r w:rsidR="0063087F">
          <w:t>Eigene Darstellung</w:t>
        </w:r>
      </w:ins>
    </w:p>
    <w:p w14:paraId="67139BDF" w14:textId="77777777" w:rsidR="007471A7" w:rsidRDefault="007471A7" w:rsidP="00FC1EF5"/>
    <w:p w14:paraId="71B4D2B0" w14:textId="40D48497" w:rsidR="00A27409" w:rsidRDefault="00A27409" w:rsidP="00A27409">
      <w:pPr>
        <w:pStyle w:val="berschrift2"/>
      </w:pPr>
      <w:bookmarkStart w:id="854" w:name="_Toc491708039"/>
      <w:r>
        <w:t>Branching mit eGit</w:t>
      </w:r>
      <w:bookmarkEnd w:id="854"/>
    </w:p>
    <w:p w14:paraId="1D498000" w14:textId="77777777" w:rsidR="00A27409" w:rsidRDefault="00A27409" w:rsidP="00A27409">
      <w:pPr>
        <w:rPr>
          <w:ins w:id="855" w:author="Recep Özkara" w:date="2017-08-28T12:41:00Z"/>
        </w:rPr>
      </w:pPr>
    </w:p>
    <w:p w14:paraId="5C50041C" w14:textId="03D60D5C" w:rsidR="00084BEC" w:rsidRDefault="00084BEC" w:rsidP="00A27409">
      <w:ins w:id="856" w:author="Recep Özkara" w:date="2017-08-28T12:41:00Z">
        <w:r>
          <w:t>Das Branching und Merging unter eGit funktioniert folgendermaßen</w:t>
        </w:r>
        <w:r>
          <w:rPr>
            <w:rStyle w:val="Funotenzeichen"/>
          </w:rPr>
          <w:footnoteReference w:id="128"/>
        </w:r>
      </w:ins>
    </w:p>
    <w:p w14:paraId="27C04F0D" w14:textId="4E8553F2" w:rsidR="00A27409" w:rsidRDefault="00A27409" w:rsidP="00A27409">
      <w:pPr>
        <w:rPr>
          <w:ins w:id="868" w:author="Recep Özkara" w:date="2017-08-28T15:01:00Z"/>
        </w:rPr>
      </w:pPr>
      <w:r>
        <w:t>Zum Arbeiten mit einem zusätzlichen Branch, wird ein Rechtsklick auf den aktuellen lokalen Branch ausgeführt und der Befehl „Create Branch“ ausg</w:t>
      </w:r>
      <w:r>
        <w:t>e</w:t>
      </w:r>
      <w:r>
        <w:t xml:space="preserve">wählt. </w:t>
      </w:r>
      <w:r w:rsidR="0042167D">
        <w:t xml:space="preserve">Anschließend wird beschlossen aus welchem Branch der neue Zweig entstehen soll und ein aussagekräftiger Name für diesen Zweig gewählt. </w:t>
      </w:r>
      <w:del w:id="869" w:author="Recep Özkara" w:date="2017-08-28T12:38:00Z">
        <w:r w:rsidR="0042167D" w:rsidDel="0084345E">
          <w:delText>E</w:delText>
        </w:r>
        <w:r w:rsidR="0042167D" w:rsidDel="0084345E">
          <w:delText xml:space="preserve">clipse </w:delText>
        </w:r>
      </w:del>
      <w:ins w:id="870" w:author="Recep Özkara" w:date="2017-08-28T12:38:00Z">
        <w:r w:rsidR="0084345E">
          <w:t>E</w:t>
        </w:r>
        <w:r w:rsidR="0084345E">
          <w:t xml:space="preserve">clipse </w:t>
        </w:r>
      </w:ins>
      <w:r w:rsidR="0042167D">
        <w:t>wechselt automatisch zu dem neu erstellten Zweig.</w:t>
      </w:r>
    </w:p>
    <w:p w14:paraId="4798E613" w14:textId="77777777" w:rsidR="00442CF5" w:rsidRDefault="00442CF5" w:rsidP="00A27409">
      <w:pPr>
        <w:rPr>
          <w:ins w:id="871" w:author="Recep Özkara" w:date="2017-08-28T14:47:00Z"/>
        </w:rPr>
      </w:pPr>
    </w:p>
    <w:p w14:paraId="78DC6E29" w14:textId="6EF6C7DB" w:rsidR="00BD51A0" w:rsidDel="0063087F" w:rsidRDefault="00BD51A0" w:rsidP="00A27409">
      <w:pPr>
        <w:rPr>
          <w:del w:id="872" w:author="Recep Özkara" w:date="2017-08-28T14:55:00Z"/>
        </w:rPr>
      </w:pPr>
    </w:p>
    <w:p w14:paraId="1A289353" w14:textId="77777777" w:rsidR="007471A7" w:rsidRDefault="0042167D">
      <w:pPr>
        <w:keepNext/>
        <w:spacing w:after="0"/>
        <w:rPr>
          <w:ins w:id="873" w:author="Recep Özkara" w:date="2017-08-27T01:28:00Z"/>
        </w:rPr>
        <w:pPrChange w:id="874" w:author="Recep Özkara" w:date="2017-08-28T14:58:00Z">
          <w:pPr/>
        </w:pPrChange>
      </w:pPr>
      <w:r>
        <w:rPr>
          <w:noProof/>
          <w:lang w:eastAsia="de-DE"/>
        </w:rPr>
        <w:lastRenderedPageBreak/>
        <w:drawing>
          <wp:inline distT="0" distB="0" distL="0" distR="0" wp14:anchorId="047D407E" wp14:editId="541FDE77">
            <wp:extent cx="2796540" cy="1036320"/>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796540" cy="1036320"/>
                    </a:xfrm>
                    <a:prstGeom prst="rect">
                      <a:avLst/>
                    </a:prstGeom>
                  </pic:spPr>
                </pic:pic>
              </a:graphicData>
            </a:graphic>
          </wp:inline>
        </w:drawing>
      </w:r>
    </w:p>
    <w:p w14:paraId="0E9B7A9D" w14:textId="461B1979" w:rsidR="0042167D" w:rsidRDefault="007471A7">
      <w:pPr>
        <w:pStyle w:val="Beschriftung"/>
        <w:spacing w:after="0"/>
        <w:jc w:val="both"/>
        <w:rPr>
          <w:ins w:id="875" w:author="Recep Özkara" w:date="2017-08-27T01:28:00Z"/>
        </w:rPr>
        <w:pPrChange w:id="876" w:author="Recep Özkara" w:date="2017-08-28T15:01:00Z">
          <w:pPr/>
        </w:pPrChange>
      </w:pPr>
      <w:bookmarkStart w:id="877" w:name="_Toc491688834"/>
      <w:ins w:id="878" w:author="Recep Özkara" w:date="2017-08-27T01:28:00Z">
        <w:r>
          <w:t xml:space="preserve">Abbildung </w:t>
        </w:r>
        <w:r>
          <w:fldChar w:fldCharType="begin"/>
        </w:r>
        <w:r>
          <w:instrText xml:space="preserve"> SEQ Abbildung \* ARABIC </w:instrText>
        </w:r>
      </w:ins>
      <w:r>
        <w:fldChar w:fldCharType="separate"/>
      </w:r>
      <w:ins w:id="879" w:author="Recep Özkara" w:date="2017-08-27T14:20:00Z">
        <w:r w:rsidR="00053E2C">
          <w:t>23</w:t>
        </w:r>
      </w:ins>
      <w:ins w:id="880" w:author="Recep Özkara" w:date="2017-08-27T01:28:00Z">
        <w:r>
          <w:fldChar w:fldCharType="end"/>
        </w:r>
        <w:r>
          <w:t xml:space="preserve"> Neuen Branch erstellen</w:t>
        </w:r>
        <w:bookmarkEnd w:id="877"/>
      </w:ins>
    </w:p>
    <w:p w14:paraId="18AD14D8" w14:textId="1B465E8E" w:rsidR="007471A7" w:rsidRPr="007471A7" w:rsidRDefault="007471A7">
      <w:pPr>
        <w:pStyle w:val="Beschriftung"/>
        <w:spacing w:after="0"/>
        <w:jc w:val="both"/>
        <w:pPrChange w:id="881" w:author="Recep Özkara" w:date="2017-08-28T15:01:00Z">
          <w:pPr/>
        </w:pPrChange>
      </w:pPr>
      <w:ins w:id="882" w:author="Recep Özkara" w:date="2017-08-27T01:28:00Z">
        <w:r>
          <w:t>Quelle:</w:t>
        </w:r>
      </w:ins>
      <w:ins w:id="883" w:author="Recep Özkara" w:date="2017-08-28T14:53:00Z">
        <w:r w:rsidR="0063087F" w:rsidRPr="0063087F">
          <w:t xml:space="preserve"> </w:t>
        </w:r>
        <w:r w:rsidR="0063087F">
          <w:t>Eigene Darstellung</w:t>
        </w:r>
      </w:ins>
    </w:p>
    <w:p w14:paraId="65A65A03" w14:textId="77777777" w:rsidR="0042167D" w:rsidRDefault="0042167D" w:rsidP="00A27409"/>
    <w:p w14:paraId="39D81CAD" w14:textId="53A7BDA6" w:rsidR="0042167D" w:rsidRDefault="0042167D" w:rsidP="00A27409">
      <w:r>
        <w:t>Da der neue Branch in diesem Fall aus dem master-Branch entstanden ist, hat er sämtliche auf ihm befindliche Daten mitgenommen, einschließlich de</w:t>
      </w:r>
      <w:r>
        <w:t>s</w:t>
      </w:r>
      <w:r>
        <w:t>selben Hash-Wertes und des Kommentars.</w:t>
      </w:r>
    </w:p>
    <w:p w14:paraId="5AB2880D" w14:textId="5515D086" w:rsidR="0042167D" w:rsidRDefault="0042167D" w:rsidP="00A27409">
      <w:r>
        <w:t>Nach der Arbeit und dem Commit, kann man sehen, das</w:t>
      </w:r>
      <w:r w:rsidR="00CC3FD2">
        <w:t>s</w:t>
      </w:r>
      <w:r>
        <w:t xml:space="preserve"> der Hash-Wert und der Kommentar sich auf dem neuen Branch </w:t>
      </w:r>
      <w:r w:rsidR="00D92FF0">
        <w:t>ändern</w:t>
      </w:r>
      <w:r w:rsidR="00A278E3">
        <w:t>.</w:t>
      </w:r>
    </w:p>
    <w:p w14:paraId="2F9FFBFD" w14:textId="77777777" w:rsidR="007471A7" w:rsidRDefault="0042167D">
      <w:pPr>
        <w:keepNext/>
        <w:rPr>
          <w:ins w:id="884" w:author="Recep Özkara" w:date="2017-08-27T01:29:00Z"/>
        </w:rPr>
        <w:pPrChange w:id="885" w:author="Recep Özkara" w:date="2017-08-27T01:29:00Z">
          <w:pPr/>
        </w:pPrChange>
      </w:pPr>
      <w:r>
        <w:rPr>
          <w:noProof/>
          <w:lang w:eastAsia="de-DE"/>
        </w:rPr>
        <w:drawing>
          <wp:inline distT="0" distB="0" distL="0" distR="0" wp14:anchorId="491262BA" wp14:editId="61624E8A">
            <wp:extent cx="2926080" cy="1043940"/>
            <wp:effectExtent l="0" t="0" r="762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926080" cy="1043940"/>
                    </a:xfrm>
                    <a:prstGeom prst="rect">
                      <a:avLst/>
                    </a:prstGeom>
                  </pic:spPr>
                </pic:pic>
              </a:graphicData>
            </a:graphic>
          </wp:inline>
        </w:drawing>
      </w:r>
    </w:p>
    <w:p w14:paraId="0C8D9688" w14:textId="50CF32CD" w:rsidR="0042167D" w:rsidRDefault="007471A7">
      <w:pPr>
        <w:pStyle w:val="Beschriftung"/>
        <w:spacing w:after="0"/>
        <w:jc w:val="both"/>
        <w:rPr>
          <w:ins w:id="886" w:author="Recep Özkara" w:date="2017-08-27T01:29:00Z"/>
        </w:rPr>
        <w:pPrChange w:id="887" w:author="Recep Özkara" w:date="2017-08-28T14:47:00Z">
          <w:pPr/>
        </w:pPrChange>
      </w:pPr>
      <w:bookmarkStart w:id="888" w:name="_Toc491688835"/>
      <w:ins w:id="889" w:author="Recep Özkara" w:date="2017-08-27T01:29:00Z">
        <w:r>
          <w:t xml:space="preserve">Abbildung </w:t>
        </w:r>
        <w:r>
          <w:fldChar w:fldCharType="begin"/>
        </w:r>
        <w:r>
          <w:instrText xml:space="preserve"> SEQ Abbildung \* ARABIC </w:instrText>
        </w:r>
      </w:ins>
      <w:r>
        <w:fldChar w:fldCharType="separate"/>
      </w:r>
      <w:ins w:id="890" w:author="Recep Özkara" w:date="2017-08-27T14:20:00Z">
        <w:r w:rsidR="00053E2C">
          <w:t>24</w:t>
        </w:r>
      </w:ins>
      <w:ins w:id="891" w:author="Recep Özkara" w:date="2017-08-27T01:29:00Z">
        <w:r>
          <w:fldChar w:fldCharType="end"/>
        </w:r>
        <w:r>
          <w:t xml:space="preserve"> Commit auf neuem Branch</w:t>
        </w:r>
        <w:bookmarkEnd w:id="888"/>
      </w:ins>
    </w:p>
    <w:p w14:paraId="37DCC24F" w14:textId="05A7A270" w:rsidR="007471A7" w:rsidRPr="007471A7" w:rsidRDefault="007471A7">
      <w:pPr>
        <w:pStyle w:val="Beschriftung"/>
        <w:spacing w:after="0"/>
        <w:jc w:val="both"/>
        <w:pPrChange w:id="892" w:author="Recep Özkara" w:date="2017-08-28T14:47:00Z">
          <w:pPr/>
        </w:pPrChange>
      </w:pPr>
      <w:ins w:id="893" w:author="Recep Özkara" w:date="2017-08-27T01:29:00Z">
        <w:r>
          <w:t>Quelle:</w:t>
        </w:r>
      </w:ins>
      <w:ins w:id="894" w:author="Recep Özkara" w:date="2017-08-28T14:53:00Z">
        <w:r w:rsidR="0063087F" w:rsidRPr="0063087F">
          <w:t xml:space="preserve"> </w:t>
        </w:r>
        <w:r w:rsidR="0063087F">
          <w:t>Eigene Darstellung</w:t>
        </w:r>
      </w:ins>
    </w:p>
    <w:p w14:paraId="2A3DCF73" w14:textId="77777777" w:rsidR="00CC3FD2" w:rsidRDefault="00CC3FD2" w:rsidP="00A27409"/>
    <w:p w14:paraId="204C47DF" w14:textId="019FAF06" w:rsidR="00CC3FD2" w:rsidRDefault="00CC3FD2" w:rsidP="00A27409">
      <w:r>
        <w:t>Als nächstes werden diese Änderungen zurück in den master-Branch übe</w:t>
      </w:r>
      <w:r>
        <w:t>r</w:t>
      </w:r>
      <w:r>
        <w:t>tragen. Dazu wird in den Branch, in den die Neuerungen übertragen werden sollen</w:t>
      </w:r>
      <w:r w:rsidR="00B84C9A">
        <w:t>,</w:t>
      </w:r>
      <w:r>
        <w:t xml:space="preserve"> gewechselt. Es folgt ein weiterer Rechtsklick auf den Branch, aus dem die Änderungen übertragen werden soll</w:t>
      </w:r>
      <w:r w:rsidR="00B84C9A">
        <w:t>en</w:t>
      </w:r>
      <w:r>
        <w:t xml:space="preserve"> und die Wahl des Befehls „Merge“.</w:t>
      </w:r>
      <w:r w:rsidR="00A15A89">
        <w:t xml:space="preserve"> Dadurch werden beide Zweige miteinander verschmolzen.</w:t>
      </w:r>
    </w:p>
    <w:p w14:paraId="1DE5E80C" w14:textId="77777777" w:rsidR="007471A7" w:rsidRDefault="00CC3FD2">
      <w:pPr>
        <w:keepNext/>
        <w:rPr>
          <w:ins w:id="895" w:author="Recep Özkara" w:date="2017-08-27T01:29:00Z"/>
        </w:rPr>
        <w:pPrChange w:id="896" w:author="Recep Özkara" w:date="2017-08-27T01:29:00Z">
          <w:pPr/>
        </w:pPrChange>
      </w:pPr>
      <w:r>
        <w:rPr>
          <w:noProof/>
          <w:lang w:eastAsia="de-DE"/>
        </w:rPr>
        <w:lastRenderedPageBreak/>
        <w:drawing>
          <wp:inline distT="0" distB="0" distL="0" distR="0" wp14:anchorId="0ACF2D08" wp14:editId="4321704B">
            <wp:extent cx="4076700" cy="1973580"/>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2"/>
                    <a:srcRect l="1109" t="2264"/>
                    <a:stretch/>
                  </pic:blipFill>
                  <pic:spPr bwMode="auto">
                    <a:xfrm>
                      <a:off x="0" y="0"/>
                      <a:ext cx="4076700" cy="1973580"/>
                    </a:xfrm>
                    <a:prstGeom prst="rect">
                      <a:avLst/>
                    </a:prstGeom>
                    <a:ln>
                      <a:noFill/>
                    </a:ln>
                    <a:extLst>
                      <a:ext uri="{53640926-AAD7-44D8-BBD7-CCE9431645EC}">
                        <a14:shadowObscured xmlns:a14="http://schemas.microsoft.com/office/drawing/2010/main"/>
                      </a:ext>
                    </a:extLst>
                  </pic:spPr>
                </pic:pic>
              </a:graphicData>
            </a:graphic>
          </wp:inline>
        </w:drawing>
      </w:r>
    </w:p>
    <w:p w14:paraId="43083D89" w14:textId="35B66E00" w:rsidR="00CC3FD2" w:rsidRDefault="007471A7">
      <w:pPr>
        <w:pStyle w:val="Beschriftung"/>
        <w:spacing w:after="0"/>
        <w:jc w:val="both"/>
        <w:rPr>
          <w:ins w:id="897" w:author="Recep Özkara" w:date="2017-08-27T01:29:00Z"/>
        </w:rPr>
        <w:pPrChange w:id="898" w:author="Recep Özkara" w:date="2017-08-28T14:47:00Z">
          <w:pPr/>
        </w:pPrChange>
      </w:pPr>
      <w:bookmarkStart w:id="899" w:name="_Toc491688836"/>
      <w:ins w:id="900" w:author="Recep Özkara" w:date="2017-08-27T01:29:00Z">
        <w:r>
          <w:t xml:space="preserve">Abbildung </w:t>
        </w:r>
        <w:r>
          <w:fldChar w:fldCharType="begin"/>
        </w:r>
        <w:r>
          <w:instrText xml:space="preserve"> SEQ Abbildung \* ARABIC </w:instrText>
        </w:r>
      </w:ins>
      <w:r>
        <w:fldChar w:fldCharType="separate"/>
      </w:r>
      <w:ins w:id="901" w:author="Recep Özkara" w:date="2017-08-27T14:20:00Z">
        <w:r w:rsidR="00053E2C">
          <w:t>25</w:t>
        </w:r>
      </w:ins>
      <w:ins w:id="902" w:author="Recep Özkara" w:date="2017-08-27T01:29:00Z">
        <w:r>
          <w:fldChar w:fldCharType="end"/>
        </w:r>
        <w:r>
          <w:t xml:space="preserve"> Merge-Details</w:t>
        </w:r>
        <w:bookmarkEnd w:id="899"/>
      </w:ins>
    </w:p>
    <w:p w14:paraId="32A6B71D" w14:textId="68D07F40" w:rsidR="007471A7" w:rsidRPr="007471A7" w:rsidRDefault="007471A7">
      <w:pPr>
        <w:pStyle w:val="Beschriftung"/>
        <w:spacing w:after="0"/>
        <w:jc w:val="both"/>
        <w:pPrChange w:id="903" w:author="Recep Özkara" w:date="2017-08-28T14:47:00Z">
          <w:pPr/>
        </w:pPrChange>
      </w:pPr>
      <w:ins w:id="904" w:author="Recep Özkara" w:date="2017-08-27T01:29:00Z">
        <w:r>
          <w:t>Quelle:</w:t>
        </w:r>
      </w:ins>
      <w:ins w:id="905" w:author="Recep Özkara" w:date="2017-08-28T14:53:00Z">
        <w:r w:rsidR="0063087F" w:rsidRPr="0063087F">
          <w:t xml:space="preserve"> </w:t>
        </w:r>
        <w:r w:rsidR="0063087F">
          <w:t>Eigene Darstellung</w:t>
        </w:r>
      </w:ins>
    </w:p>
    <w:p w14:paraId="13D3668F" w14:textId="77777777" w:rsidR="00A15A89" w:rsidRDefault="00A15A89" w:rsidP="00A27409"/>
    <w:p w14:paraId="7A919CF5" w14:textId="4568A4D4" w:rsidR="00A15A89" w:rsidRDefault="00A15A89" w:rsidP="00A27409">
      <w:r>
        <w:t xml:space="preserve">Nach </w:t>
      </w:r>
      <w:r w:rsidR="00C76A8F">
        <w:t>dem</w:t>
      </w:r>
      <w:r>
        <w:t xml:space="preserve"> erfolgreichen </w:t>
      </w:r>
      <w:r w:rsidR="00C76A8F">
        <w:t>Zusammenfügen</w:t>
      </w:r>
      <w:r>
        <w:t>, sind die Kommentare und der Hash-Wert ein weiteres Mal identisch. Ist die Arbeit auf dem neuen Branch zu Ende, kann dieser gelöscht werden. Andernfalls steht er für weitere Änd</w:t>
      </w:r>
      <w:r>
        <w:t>e</w:t>
      </w:r>
      <w:r>
        <w:t>rungen zur Verfügu</w:t>
      </w:r>
      <w:r w:rsidR="00C76A8F">
        <w:t>ng.</w:t>
      </w:r>
    </w:p>
    <w:p w14:paraId="7895804B" w14:textId="1B2DDE76" w:rsidR="00C76A8F" w:rsidRDefault="00C76A8F" w:rsidP="00A27409">
      <w:r>
        <w:t xml:space="preserve">Um die Änderungen in das Remote-Repository zu übertragen, betätigt man mit der rechten Maustaste den lokalen </w:t>
      </w:r>
      <w:ins w:id="906" w:author="Recep Özkara" w:date="2017-08-27T01:29:00Z">
        <w:r w:rsidR="007471A7">
          <w:t>M</w:t>
        </w:r>
      </w:ins>
      <w:del w:id="907" w:author="Recep Özkara" w:date="2017-08-27T01:29:00Z">
        <w:r w:rsidDel="007471A7">
          <w:delText>m</w:delText>
        </w:r>
      </w:del>
      <w:r>
        <w:t>aster-Branch und wählt „Push Branch“. Nach Abschluss sollten alle Zweige denselben Hasch-Wert und di</w:t>
      </w:r>
      <w:r>
        <w:t>e</w:t>
      </w:r>
      <w:r>
        <w:t>selben Kommentare aufzeigen.</w:t>
      </w:r>
    </w:p>
    <w:p w14:paraId="6B4FA95A" w14:textId="77777777" w:rsidR="007471A7" w:rsidRDefault="00C76A8F">
      <w:pPr>
        <w:keepNext/>
        <w:rPr>
          <w:ins w:id="908" w:author="Recep Özkara" w:date="2017-08-27T01:30:00Z"/>
        </w:rPr>
        <w:pPrChange w:id="909" w:author="Recep Özkara" w:date="2017-08-27T01:30:00Z">
          <w:pPr/>
        </w:pPrChange>
      </w:pPr>
      <w:r>
        <w:rPr>
          <w:noProof/>
          <w:lang w:eastAsia="de-DE"/>
        </w:rPr>
        <w:drawing>
          <wp:inline distT="0" distB="0" distL="0" distR="0" wp14:anchorId="1D1FD580" wp14:editId="694E50E9">
            <wp:extent cx="2552700" cy="105918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552700" cy="1059180"/>
                    </a:xfrm>
                    <a:prstGeom prst="rect">
                      <a:avLst/>
                    </a:prstGeom>
                  </pic:spPr>
                </pic:pic>
              </a:graphicData>
            </a:graphic>
          </wp:inline>
        </w:drawing>
      </w:r>
    </w:p>
    <w:p w14:paraId="01E8BBBB" w14:textId="6A18BB91" w:rsidR="00C76A8F" w:rsidRDefault="007471A7">
      <w:pPr>
        <w:pStyle w:val="Beschriftung"/>
        <w:spacing w:after="0"/>
        <w:jc w:val="both"/>
        <w:rPr>
          <w:ins w:id="910" w:author="Recep Özkara" w:date="2017-08-27T01:30:00Z"/>
        </w:rPr>
        <w:pPrChange w:id="911" w:author="Recep Özkara" w:date="2017-08-28T14:48:00Z">
          <w:pPr/>
        </w:pPrChange>
      </w:pPr>
      <w:bookmarkStart w:id="912" w:name="_Toc491688837"/>
      <w:ins w:id="913" w:author="Recep Özkara" w:date="2017-08-27T01:30:00Z">
        <w:r>
          <w:t xml:space="preserve">Abbildung </w:t>
        </w:r>
        <w:r>
          <w:fldChar w:fldCharType="begin"/>
        </w:r>
        <w:r>
          <w:instrText xml:space="preserve"> SEQ Abbildung \* ARABIC </w:instrText>
        </w:r>
      </w:ins>
      <w:r>
        <w:fldChar w:fldCharType="separate"/>
      </w:r>
      <w:ins w:id="914" w:author="Recep Özkara" w:date="2017-08-27T14:20:00Z">
        <w:r w:rsidR="00053E2C">
          <w:t>26</w:t>
        </w:r>
      </w:ins>
      <w:ins w:id="915" w:author="Recep Özkara" w:date="2017-08-27T01:30:00Z">
        <w:r>
          <w:fldChar w:fldCharType="end"/>
        </w:r>
        <w:r>
          <w:t xml:space="preserve"> Erfolgreicher Push nach Branching und Merging</w:t>
        </w:r>
        <w:bookmarkEnd w:id="912"/>
      </w:ins>
    </w:p>
    <w:p w14:paraId="235A7791" w14:textId="4733C5D0" w:rsidR="00922B0C" w:rsidRDefault="007471A7">
      <w:pPr>
        <w:pStyle w:val="Beschriftung"/>
        <w:spacing w:after="0"/>
        <w:jc w:val="both"/>
        <w:rPr>
          <w:ins w:id="916" w:author="Recep Özkara" w:date="2017-08-28T14:48:00Z"/>
        </w:rPr>
        <w:pPrChange w:id="917" w:author="Recep Özkara" w:date="2017-08-28T14:48:00Z">
          <w:pPr/>
        </w:pPrChange>
      </w:pPr>
      <w:ins w:id="918" w:author="Recep Özkara" w:date="2017-08-27T01:30:00Z">
        <w:r>
          <w:t>Quelle:</w:t>
        </w:r>
      </w:ins>
      <w:ins w:id="919" w:author="Recep Özkara" w:date="2017-08-28T14:53:00Z">
        <w:r w:rsidR="0063087F" w:rsidRPr="0063087F">
          <w:t xml:space="preserve"> </w:t>
        </w:r>
        <w:r w:rsidR="0063087F">
          <w:t>Eigene Darstellung</w:t>
        </w:r>
      </w:ins>
    </w:p>
    <w:p w14:paraId="5BDA17D1" w14:textId="77777777" w:rsidR="00BD51A0" w:rsidRPr="00C352F5" w:rsidRDefault="00BD51A0" w:rsidP="00C352F5">
      <w:pPr>
        <w:rPr>
          <w:ins w:id="920" w:author="Recep Özkara" w:date="2017-08-27T12:53:00Z"/>
        </w:rPr>
      </w:pPr>
    </w:p>
    <w:p w14:paraId="6FC73F51" w14:textId="7DEC253B" w:rsidR="006A7E19" w:rsidRDefault="006A7E19">
      <w:pPr>
        <w:rPr>
          <w:ins w:id="921" w:author="Recep Özkara" w:date="2017-08-27T14:03:00Z"/>
        </w:rPr>
      </w:pPr>
      <w:ins w:id="922" w:author="Recep Özkara" w:date="2017-08-27T14:01:00Z">
        <w:r>
          <w:t>Falls beim Versuch zu pushen ein Konflikt auftritt und die Fehlermeldung „r</w:t>
        </w:r>
        <w:r>
          <w:t>e</w:t>
        </w:r>
        <w:r>
          <w:t>jected – non-fast-forward</w:t>
        </w:r>
      </w:ins>
      <w:ins w:id="923" w:author="Recep Özkara" w:date="2017-08-27T14:02:00Z">
        <w:r>
          <w:t>“ ausgegeben wird, gehen Sie wie folgt vor</w:t>
        </w:r>
      </w:ins>
      <w:ins w:id="924" w:author="Recep Özkara" w:date="2017-08-27T14:03:00Z">
        <w:r>
          <w:t>:</w:t>
        </w:r>
      </w:ins>
    </w:p>
    <w:p w14:paraId="4BCC7688" w14:textId="402382B9" w:rsidR="006A7E19" w:rsidRDefault="006A7E19">
      <w:pPr>
        <w:rPr>
          <w:ins w:id="925" w:author="Recep Özkara" w:date="2017-08-27T14:16:00Z"/>
        </w:rPr>
      </w:pPr>
      <w:ins w:id="926" w:author="Recep Özkara" w:date="2017-08-27T14:04:00Z">
        <w:r>
          <w:t xml:space="preserve">Wählen Sie unter „Remotes“ und „origin“ mit der rechten Maustaste den Pfad mit dem grünen Pfeil und klicken Sie auf </w:t>
        </w:r>
      </w:ins>
      <w:ins w:id="927" w:author="Recep Özkara" w:date="2017-08-27T14:05:00Z">
        <w:r>
          <w:t>„Configure Fetch“</w:t>
        </w:r>
      </w:ins>
      <w:ins w:id="928" w:author="Recep Özkara" w:date="2017-08-27T14:06:00Z">
        <w:r>
          <w:t>.</w:t>
        </w:r>
      </w:ins>
      <w:ins w:id="929" w:author="Recep Özkara" w:date="2017-08-27T14:07:00Z">
        <w:r>
          <w:t xml:space="preserve"> D</w:t>
        </w:r>
      </w:ins>
      <w:ins w:id="930" w:author="Recep Özkara" w:date="2017-08-27T14:09:00Z">
        <w:r>
          <w:t xml:space="preserve">urch einen Fetch werden Daten aus dem externen Repository in das lokale übertragen. </w:t>
        </w:r>
        <w:r>
          <w:lastRenderedPageBreak/>
          <w:t>Die nun angezeigte URL sollte mit der des externen Repositorys überei</w:t>
        </w:r>
        <w:r>
          <w:t>n</w:t>
        </w:r>
        <w:r>
          <w:t xml:space="preserve">stimmen. </w:t>
        </w:r>
      </w:ins>
      <w:ins w:id="931" w:author="Recep Özkara" w:date="2017-08-27T14:10:00Z">
        <w:r>
          <w:t xml:space="preserve">Klicken Sie auf „Add“ und geben Sie den Namen des Branches an, aus dem die Daten übertragen werden sollen. </w:t>
        </w:r>
      </w:ins>
      <w:ins w:id="932" w:author="Recep Özkara" w:date="2017-08-27T14:11:00Z">
        <w:r>
          <w:t>Üblicherweise ist das der Ma</w:t>
        </w:r>
        <w:r>
          <w:t>s</w:t>
        </w:r>
        <w:r>
          <w:t>ter-Branch. Bestätigen Sie mit „Finish</w:t>
        </w:r>
      </w:ins>
      <w:ins w:id="933" w:author="Recep Özkara" w:date="2017-08-27T14:12:00Z">
        <w:r>
          <w:t xml:space="preserve">“ und schließen Sie mit „Save and Fetch“ ab. </w:t>
        </w:r>
      </w:ins>
      <w:ins w:id="934" w:author="Recep Özkara" w:date="2017-08-27T14:15:00Z">
        <w:r w:rsidR="00053E2C">
          <w:t xml:space="preserve">Spätestens jetzt sollte unter </w:t>
        </w:r>
      </w:ins>
      <w:ins w:id="935" w:author="Recep Özkara" w:date="2017-08-27T14:16:00Z">
        <w:r w:rsidR="00053E2C">
          <w:t>„Remote Tracking“ ein weiterer Branch zu sehen sein.</w:t>
        </w:r>
      </w:ins>
    </w:p>
    <w:p w14:paraId="5B0F7801" w14:textId="77777777" w:rsidR="00053E2C" w:rsidRDefault="00053E2C">
      <w:pPr>
        <w:keepNext/>
        <w:rPr>
          <w:ins w:id="936" w:author="Recep Özkara" w:date="2017-08-27T14:20:00Z"/>
        </w:rPr>
        <w:pPrChange w:id="937" w:author="Recep Özkara" w:date="2017-08-27T14:20:00Z">
          <w:pPr/>
        </w:pPrChange>
      </w:pPr>
      <w:ins w:id="938" w:author="Recep Özkara" w:date="2017-08-27T14:19:00Z">
        <w:r>
          <w:rPr>
            <w:noProof/>
            <w:lang w:eastAsia="de-DE"/>
          </w:rPr>
          <w:drawing>
            <wp:inline distT="0" distB="0" distL="0" distR="0" wp14:anchorId="2AE50D68" wp14:editId="57AACA13">
              <wp:extent cx="2781300" cy="1249680"/>
              <wp:effectExtent l="0" t="0" r="0" b="762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4"/>
                      <a:srcRect l="1351"/>
                      <a:stretch/>
                    </pic:blipFill>
                    <pic:spPr bwMode="auto">
                      <a:xfrm>
                        <a:off x="0" y="0"/>
                        <a:ext cx="2781300" cy="1249680"/>
                      </a:xfrm>
                      <a:prstGeom prst="rect">
                        <a:avLst/>
                      </a:prstGeom>
                      <a:ln>
                        <a:noFill/>
                      </a:ln>
                      <a:extLst>
                        <a:ext uri="{53640926-AAD7-44D8-BBD7-CCE9431645EC}">
                          <a14:shadowObscured xmlns:a14="http://schemas.microsoft.com/office/drawing/2010/main"/>
                        </a:ext>
                      </a:extLst>
                    </pic:spPr>
                  </pic:pic>
                </a:graphicData>
              </a:graphic>
            </wp:inline>
          </w:drawing>
        </w:r>
      </w:ins>
    </w:p>
    <w:p w14:paraId="3E556B7D" w14:textId="64D12B80" w:rsidR="00053E2C" w:rsidRDefault="00053E2C">
      <w:pPr>
        <w:pStyle w:val="Beschriftung"/>
        <w:spacing w:after="0"/>
        <w:jc w:val="both"/>
        <w:rPr>
          <w:ins w:id="939" w:author="Recep Özkara" w:date="2017-08-27T14:20:00Z"/>
        </w:rPr>
        <w:pPrChange w:id="940" w:author="Recep Özkara" w:date="2017-08-28T14:48:00Z">
          <w:pPr/>
        </w:pPrChange>
      </w:pPr>
      <w:bookmarkStart w:id="941" w:name="_Toc491688838"/>
      <w:ins w:id="942" w:author="Recep Özkara" w:date="2017-08-27T14:20:00Z">
        <w:r>
          <w:t xml:space="preserve">Abbildung </w:t>
        </w:r>
        <w:r>
          <w:fldChar w:fldCharType="begin"/>
        </w:r>
        <w:r>
          <w:instrText xml:space="preserve"> SEQ Abbildung \* ARABIC </w:instrText>
        </w:r>
      </w:ins>
      <w:r>
        <w:fldChar w:fldCharType="separate"/>
      </w:r>
      <w:ins w:id="943" w:author="Recep Özkara" w:date="2017-08-27T14:20:00Z">
        <w:r>
          <w:t>27</w:t>
        </w:r>
        <w:r>
          <w:fldChar w:fldCharType="end"/>
        </w:r>
        <w:r>
          <w:t xml:space="preserve"> Fetch</w:t>
        </w:r>
        <w:bookmarkEnd w:id="941"/>
      </w:ins>
    </w:p>
    <w:p w14:paraId="59E7238E" w14:textId="1DDD7FDE" w:rsidR="00053E2C" w:rsidRDefault="00053E2C">
      <w:pPr>
        <w:pStyle w:val="Beschriftung"/>
        <w:spacing w:after="0"/>
        <w:jc w:val="both"/>
        <w:rPr>
          <w:ins w:id="944" w:author="Recep Özkara" w:date="2017-08-28T14:48:00Z"/>
        </w:rPr>
        <w:pPrChange w:id="945" w:author="Recep Özkara" w:date="2017-08-28T14:48:00Z">
          <w:pPr/>
        </w:pPrChange>
      </w:pPr>
      <w:ins w:id="946" w:author="Recep Özkara" w:date="2017-08-27T14:20:00Z">
        <w:r>
          <w:t>Quelle:</w:t>
        </w:r>
      </w:ins>
      <w:ins w:id="947" w:author="Recep Özkara" w:date="2017-08-28T14:53:00Z">
        <w:r w:rsidR="0063087F" w:rsidRPr="0063087F">
          <w:t xml:space="preserve"> </w:t>
        </w:r>
        <w:r w:rsidR="0063087F">
          <w:t>Eigene Darstellung</w:t>
        </w:r>
      </w:ins>
    </w:p>
    <w:p w14:paraId="7CD6702B" w14:textId="77777777" w:rsidR="00BD51A0" w:rsidRPr="00C352F5" w:rsidRDefault="00BD51A0" w:rsidP="00C352F5">
      <w:pPr>
        <w:rPr>
          <w:ins w:id="948" w:author="Recep Özkara" w:date="2017-08-27T14:20:00Z"/>
        </w:rPr>
      </w:pPr>
    </w:p>
    <w:p w14:paraId="423459C8" w14:textId="10F623CC" w:rsidR="00053E2C" w:rsidRDefault="00053E2C" w:rsidP="00D71776">
      <w:pPr>
        <w:rPr>
          <w:ins w:id="949" w:author="Recep Özkara" w:date="2017-08-27T14:24:00Z"/>
        </w:rPr>
      </w:pPr>
      <w:ins w:id="950" w:author="Recep Özkara" w:date="2017-08-27T14:20:00Z">
        <w:r>
          <w:t>Führen Sie einen Rechtsklick auf den lokalen Master-Branch aus und wählen Sie „Merge</w:t>
        </w:r>
      </w:ins>
      <w:ins w:id="951" w:author="Recep Özkara" w:date="2017-08-27T14:23:00Z">
        <w:r>
          <w:t>“, um den lokalen Master Branch und den „origin“ zusammenz</w:t>
        </w:r>
        <w:r>
          <w:t>u</w:t>
        </w:r>
        <w:r>
          <w:t>führen“.</w:t>
        </w:r>
      </w:ins>
    </w:p>
    <w:p w14:paraId="4B1DB9C4" w14:textId="1B8D29A6" w:rsidR="00964383" w:rsidRDefault="00053E2C" w:rsidP="00D71776">
      <w:pPr>
        <w:rPr>
          <w:ins w:id="952" w:author="Recep Özkara" w:date="2017-08-27T19:52:00Z"/>
        </w:rPr>
      </w:pPr>
      <w:ins w:id="953" w:author="Recep Özkara" w:date="2017-08-27T14:24:00Z">
        <w:r>
          <w:t>Nachdem der Merge abgeschlossen ist,</w:t>
        </w:r>
      </w:ins>
      <w:ins w:id="954" w:author="Recep Özkara" w:date="2017-08-27T14:25:00Z">
        <w:r>
          <w:t xml:space="preserve"> muss als Nächstes ein Commit auf dem lokalen Master erfolgen und abschließend ein Push auf das externe Rep</w:t>
        </w:r>
        <w:r w:rsidR="00B11B75">
          <w:t>ository.</w:t>
        </w:r>
      </w:ins>
    </w:p>
    <w:p w14:paraId="59D42847" w14:textId="5AAF9397" w:rsidR="00376E4A" w:rsidRDefault="00376E4A">
      <w:pPr>
        <w:pStyle w:val="berschrift2"/>
        <w:rPr>
          <w:ins w:id="955" w:author="Recep Özkara" w:date="2017-08-27T19:47:00Z"/>
        </w:rPr>
        <w:pPrChange w:id="956" w:author="Recep Özkara" w:date="2017-08-27T01:36:00Z">
          <w:pPr/>
        </w:pPrChange>
      </w:pPr>
      <w:bookmarkStart w:id="957" w:name="_Toc491708040"/>
      <w:ins w:id="958" w:author="Recep Özkara" w:date="2017-08-27T01:36:00Z">
        <w:r>
          <w:t>Rückgängig machen</w:t>
        </w:r>
      </w:ins>
      <w:bookmarkEnd w:id="957"/>
    </w:p>
    <w:p w14:paraId="445D0E94" w14:textId="77777777" w:rsidR="00964383" w:rsidRDefault="00964383" w:rsidP="00D71776">
      <w:pPr>
        <w:rPr>
          <w:ins w:id="959" w:author="Recep Özkara" w:date="2017-08-27T19:47:00Z"/>
        </w:rPr>
      </w:pPr>
    </w:p>
    <w:p w14:paraId="41052CD1" w14:textId="599624A8" w:rsidR="00964383" w:rsidRPr="00C352F5" w:rsidRDefault="00964383" w:rsidP="00D71776">
      <w:pPr>
        <w:rPr>
          <w:ins w:id="960" w:author="Recep Özkara" w:date="2017-08-27T01:36:00Z"/>
        </w:rPr>
      </w:pPr>
      <w:ins w:id="961" w:author="Recep Özkara" w:date="2017-08-27T19:47:00Z">
        <w:r>
          <w:t>Um Änderungen rückg</w:t>
        </w:r>
      </w:ins>
      <w:ins w:id="962" w:author="Recep Özkara" w:date="2017-08-27T19:48:00Z">
        <w:r>
          <w:t>ä</w:t>
        </w:r>
      </w:ins>
      <w:ins w:id="963" w:author="Recep Özkara" w:date="2017-08-27T19:47:00Z">
        <w:r>
          <w:t xml:space="preserve">ngig </w:t>
        </w:r>
      </w:ins>
      <w:ins w:id="964" w:author="Recep Özkara" w:date="2017-08-27T19:48:00Z">
        <w:r>
          <w:t>machen</w:t>
        </w:r>
      </w:ins>
      <w:ins w:id="965" w:author="Recep Özkara" w:date="2017-08-27T19:47:00Z">
        <w:r>
          <w:t xml:space="preserve"> </w:t>
        </w:r>
      </w:ins>
      <w:ins w:id="966" w:author="Recep Özkara" w:date="2017-08-27T19:48:00Z">
        <w:r>
          <w:t>zu können, sollte wie folgt vorgegangen werden</w:t>
        </w:r>
      </w:ins>
      <w:ins w:id="967" w:author="Recep Özkara" w:date="2017-08-27T19:51:00Z">
        <w:r>
          <w:rPr>
            <w:rStyle w:val="Funotenzeichen"/>
          </w:rPr>
          <w:footnoteReference w:id="129"/>
        </w:r>
      </w:ins>
      <w:ins w:id="990" w:author="Recep Özkara" w:date="2017-08-27T19:49:00Z">
        <w:r>
          <w:t>:</w:t>
        </w:r>
      </w:ins>
    </w:p>
    <w:p w14:paraId="1EA6605F" w14:textId="5F0D6B36" w:rsidR="00376E4A" w:rsidRDefault="00376E4A" w:rsidP="00376E4A">
      <w:pPr>
        <w:rPr>
          <w:ins w:id="991" w:author="Recep Özkara" w:date="2017-08-28T13:00:00Z"/>
        </w:rPr>
      </w:pPr>
      <w:ins w:id="992" w:author="Recep Özkara" w:date="2017-08-27T01:36:00Z">
        <w:r>
          <w:t xml:space="preserve">Es kommt durchaus vor, dass es notwendig ist, vorgenommene Änderungen rückgängig zu machen. Um dies zu bewerkstelligen wird ein Rechtsklick auf die Datei ausgeführt, bei der der Rückgang erfolgen soll. Anschließend wird die Option „Replace With“ ausgewählt und zum Schluss der Befehl „Previous </w:t>
        </w:r>
        <w:r>
          <w:lastRenderedPageBreak/>
          <w:t xml:space="preserve">Revision“. Die rückgängig gemachte Version muss erneut </w:t>
        </w:r>
        <w:r w:rsidRPr="001A6325">
          <w:t>gestaged</w:t>
        </w:r>
        <w:r>
          <w:rPr>
            <w:i/>
          </w:rPr>
          <w:t xml:space="preserve"> </w:t>
        </w:r>
        <w:r>
          <w:t xml:space="preserve">und </w:t>
        </w:r>
        <w:r w:rsidRPr="001A6325">
          <w:t>committet</w:t>
        </w:r>
        <w:r>
          <w:t xml:space="preserve"> werden.</w:t>
        </w:r>
      </w:ins>
    </w:p>
    <w:p w14:paraId="618069E2" w14:textId="77777777" w:rsidR="00EF2A3E" w:rsidRDefault="00EF2A3E">
      <w:pPr>
        <w:keepNext/>
        <w:rPr>
          <w:ins w:id="993" w:author="Recep Özkara" w:date="2017-08-28T13:00:00Z"/>
        </w:rPr>
        <w:pPrChange w:id="994" w:author="Recep Özkara" w:date="2017-08-28T13:00:00Z">
          <w:pPr/>
        </w:pPrChange>
      </w:pPr>
      <w:ins w:id="995" w:author="Recep Özkara" w:date="2017-08-28T13:00:00Z">
        <w:r>
          <w:rPr>
            <w:noProof/>
            <w:lang w:eastAsia="de-DE"/>
          </w:rPr>
          <w:drawing>
            <wp:inline distT="0" distB="0" distL="0" distR="0" wp14:anchorId="1A9C60FD" wp14:editId="72EEC756">
              <wp:extent cx="5219065" cy="2513541"/>
              <wp:effectExtent l="0" t="0" r="635" b="127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19065" cy="2513541"/>
                      </a:xfrm>
                      <a:prstGeom prst="rect">
                        <a:avLst/>
                      </a:prstGeom>
                    </pic:spPr>
                  </pic:pic>
                </a:graphicData>
              </a:graphic>
            </wp:inline>
          </w:drawing>
        </w:r>
      </w:ins>
    </w:p>
    <w:p w14:paraId="5D3D4600" w14:textId="31933671" w:rsidR="00EF2A3E" w:rsidRDefault="00EF2A3E">
      <w:pPr>
        <w:pStyle w:val="Beschriftung"/>
        <w:spacing w:after="0"/>
        <w:jc w:val="both"/>
        <w:rPr>
          <w:ins w:id="996" w:author="Recep Özkara" w:date="2017-08-28T13:00:00Z"/>
        </w:rPr>
        <w:pPrChange w:id="997" w:author="Recep Özkara" w:date="2017-08-28T14:48:00Z">
          <w:pPr/>
        </w:pPrChange>
      </w:pPr>
      <w:bookmarkStart w:id="998" w:name="_Toc491688839"/>
      <w:ins w:id="999" w:author="Recep Özkara" w:date="2017-08-28T13:00:00Z">
        <w:r>
          <w:t xml:space="preserve">Abbildung </w:t>
        </w:r>
        <w:r>
          <w:fldChar w:fldCharType="begin"/>
        </w:r>
        <w:r>
          <w:instrText xml:space="preserve"> SEQ Abbildung \* ARABIC </w:instrText>
        </w:r>
      </w:ins>
      <w:r>
        <w:fldChar w:fldCharType="separate"/>
      </w:r>
      <w:ins w:id="1000" w:author="Recep Özkara" w:date="2017-08-28T13:00:00Z">
        <w:r>
          <w:t>28</w:t>
        </w:r>
        <w:r>
          <w:fldChar w:fldCharType="end"/>
        </w:r>
        <w:r>
          <w:t xml:space="preserve"> Rückgängig machen</w:t>
        </w:r>
        <w:bookmarkEnd w:id="998"/>
      </w:ins>
    </w:p>
    <w:p w14:paraId="779C47DE" w14:textId="557F3366" w:rsidR="00EF2A3E" w:rsidRDefault="00EF2A3E">
      <w:pPr>
        <w:pStyle w:val="Beschriftung"/>
        <w:spacing w:after="0"/>
        <w:jc w:val="both"/>
        <w:rPr>
          <w:ins w:id="1001" w:author="Recep Özkara" w:date="2017-08-28T14:48:00Z"/>
        </w:rPr>
        <w:pPrChange w:id="1002" w:author="Recep Özkara" w:date="2017-08-28T14:48:00Z">
          <w:pPr/>
        </w:pPrChange>
      </w:pPr>
      <w:ins w:id="1003" w:author="Recep Özkara" w:date="2017-08-28T13:00:00Z">
        <w:r>
          <w:t xml:space="preserve">Quelle: </w:t>
        </w:r>
      </w:ins>
      <w:ins w:id="1004" w:author="Recep Özkara" w:date="2017-08-28T14:53:00Z">
        <w:r w:rsidR="0063087F">
          <w:t>Eigene Darstellung</w:t>
        </w:r>
      </w:ins>
    </w:p>
    <w:p w14:paraId="775FA286" w14:textId="77777777" w:rsidR="00BD51A0" w:rsidRDefault="00BD51A0" w:rsidP="00C352F5">
      <w:pPr>
        <w:rPr>
          <w:ins w:id="1005" w:author="Recep Özkara" w:date="2017-08-28T18:38:00Z"/>
        </w:rPr>
      </w:pPr>
    </w:p>
    <w:p w14:paraId="6FD09E97" w14:textId="77777777" w:rsidR="00696495" w:rsidRDefault="00696495" w:rsidP="00696495">
      <w:pPr>
        <w:rPr>
          <w:ins w:id="1006" w:author="Recep Özkara" w:date="2017-08-28T18:38:00Z"/>
        </w:rPr>
      </w:pPr>
      <w:ins w:id="1007" w:author="Recep Özkara" w:date="2017-08-28T18:38:00Z">
        <w:r>
          <w:t>Auch ist es möglich den letzten getätigten Commit zu bearbeiten. Dafür klickt man auf „Amend“ auf der Konsole.</w:t>
        </w:r>
      </w:ins>
    </w:p>
    <w:p w14:paraId="2A6A3480" w14:textId="77777777" w:rsidR="00696495" w:rsidRDefault="00696495">
      <w:pPr>
        <w:keepNext/>
        <w:rPr>
          <w:ins w:id="1008" w:author="Recep Özkara" w:date="2017-08-28T18:41:00Z"/>
        </w:rPr>
        <w:pPrChange w:id="1009" w:author="Recep Özkara" w:date="2017-08-28T18:41:00Z">
          <w:pPr/>
        </w:pPrChange>
      </w:pPr>
      <w:ins w:id="1010" w:author="Recep Özkara" w:date="2017-08-28T18:40:00Z">
        <w:r>
          <w:rPr>
            <w:noProof/>
            <w:lang w:eastAsia="de-DE"/>
          </w:rPr>
          <w:drawing>
            <wp:inline distT="0" distB="0" distL="0" distR="0" wp14:anchorId="76CE5EAF" wp14:editId="661368D7">
              <wp:extent cx="4419983" cy="632515"/>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end.PNG"/>
                      <pic:cNvPicPr/>
                    </pic:nvPicPr>
                    <pic:blipFill>
                      <a:blip r:embed="rId46">
                        <a:extLst>
                          <a:ext uri="{28A0092B-C50C-407E-A947-70E740481C1C}">
                            <a14:useLocalDpi xmlns:a14="http://schemas.microsoft.com/office/drawing/2010/main" val="0"/>
                          </a:ext>
                        </a:extLst>
                      </a:blip>
                      <a:stretch>
                        <a:fillRect/>
                      </a:stretch>
                    </pic:blipFill>
                    <pic:spPr>
                      <a:xfrm>
                        <a:off x="0" y="0"/>
                        <a:ext cx="4419983" cy="632515"/>
                      </a:xfrm>
                      <a:prstGeom prst="rect">
                        <a:avLst/>
                      </a:prstGeom>
                    </pic:spPr>
                  </pic:pic>
                </a:graphicData>
              </a:graphic>
            </wp:inline>
          </w:drawing>
        </w:r>
      </w:ins>
    </w:p>
    <w:p w14:paraId="20D6E9B6" w14:textId="466C6BEA" w:rsidR="00696495" w:rsidRDefault="00696495">
      <w:pPr>
        <w:pStyle w:val="Beschriftung"/>
        <w:spacing w:after="0"/>
        <w:jc w:val="both"/>
        <w:rPr>
          <w:ins w:id="1011" w:author="Recep Özkara" w:date="2017-08-28T18:41:00Z"/>
        </w:rPr>
        <w:pPrChange w:id="1012" w:author="Recep Özkara" w:date="2017-08-28T18:41:00Z">
          <w:pPr/>
        </w:pPrChange>
      </w:pPr>
      <w:ins w:id="1013" w:author="Recep Özkara" w:date="2017-08-28T18:41:00Z">
        <w:r>
          <w:t xml:space="preserve">Abbildung </w:t>
        </w:r>
        <w:r>
          <w:fldChar w:fldCharType="begin"/>
        </w:r>
        <w:r>
          <w:instrText xml:space="preserve"> SEQ Abbildung \* ARABIC </w:instrText>
        </w:r>
      </w:ins>
      <w:r>
        <w:fldChar w:fldCharType="separate"/>
      </w:r>
      <w:ins w:id="1014" w:author="Recep Özkara" w:date="2017-08-28T18:41:00Z">
        <w:r>
          <w:rPr>
            <w:noProof/>
          </w:rPr>
          <w:t>29</w:t>
        </w:r>
        <w:r>
          <w:fldChar w:fldCharType="end"/>
        </w:r>
        <w:r>
          <w:t xml:space="preserve"> Letzten Commit bearbeiten</w:t>
        </w:r>
      </w:ins>
    </w:p>
    <w:p w14:paraId="4874C8C3" w14:textId="4346AD6B" w:rsidR="00696495" w:rsidRPr="00D71776" w:rsidRDefault="00696495" w:rsidP="00D71776">
      <w:pPr>
        <w:rPr>
          <w:ins w:id="1015" w:author="Recep Özkara" w:date="2017-08-27T01:36:00Z"/>
        </w:rPr>
      </w:pPr>
      <w:ins w:id="1016" w:author="Recep Özkara" w:date="2017-08-28T18:41:00Z">
        <w:r>
          <w:t>Quelle: Eigene Darstellung</w:t>
        </w:r>
      </w:ins>
    </w:p>
    <w:p w14:paraId="0AA2B27F" w14:textId="4255D51E" w:rsidR="00376E4A" w:rsidRDefault="00376E4A">
      <w:pPr>
        <w:rPr>
          <w:ins w:id="1017" w:author="Recep Özkara" w:date="2017-08-28T12:59:00Z"/>
        </w:rPr>
      </w:pPr>
      <w:ins w:id="1018" w:author="Recep Özkara" w:date="2017-08-27T01:36:00Z">
        <w:r>
          <w:t>Wenn die Version, die wiederhergestellt werden soll, mehrere Commits z</w:t>
        </w:r>
        <w:r>
          <w:t>u</w:t>
        </w:r>
        <w:r>
          <w:t>rück liegt, wird anstatt „Previous Revi</w:t>
        </w:r>
        <w:r w:rsidR="006A7E19">
          <w:t>sion“ der Befehl „Commi</w:t>
        </w:r>
      </w:ins>
      <w:ins w:id="1019" w:author="Recep Özkara" w:date="2017-08-27T14:05:00Z">
        <w:r w:rsidR="006A7E19">
          <w:t>t</w:t>
        </w:r>
      </w:ins>
      <w:ins w:id="1020" w:author="Recep Özkara" w:date="2017-08-27T01:36:00Z">
        <w:r>
          <w:t>“ ausgeführt. Dadurch erscheint der Commitverlauf des Branches. Hier lässt sich auss</w:t>
        </w:r>
        <w:r>
          <w:t>u</w:t>
        </w:r>
        <w:r>
          <w:t>chen, zu welcher Version zurückgegangen werden soll.</w:t>
        </w:r>
      </w:ins>
    </w:p>
    <w:p w14:paraId="3B6A20C9" w14:textId="0BC69B37" w:rsidR="00EF2A3E" w:rsidRPr="00376E4A" w:rsidDel="00EF2A3E" w:rsidRDefault="00EF2A3E">
      <w:pPr>
        <w:pStyle w:val="Beschriftung"/>
        <w:jc w:val="both"/>
        <w:rPr>
          <w:del w:id="1021" w:author="Recep Özkara" w:date="2017-08-28T13:00:00Z"/>
        </w:rPr>
        <w:pPrChange w:id="1022" w:author="Recep Özkara" w:date="2017-08-28T12:59:00Z">
          <w:pPr/>
        </w:pPrChange>
      </w:pPr>
      <w:bookmarkStart w:id="1023" w:name="_Toc491688807"/>
      <w:bookmarkStart w:id="1024" w:name="_Toc491708041"/>
      <w:bookmarkEnd w:id="1023"/>
      <w:bookmarkEnd w:id="1024"/>
    </w:p>
    <w:p w14:paraId="676DF4BC" w14:textId="041FE07A" w:rsidR="002D46F8" w:rsidRDefault="00A320A5" w:rsidP="00A320A5">
      <w:pPr>
        <w:pStyle w:val="berschrift2"/>
        <w:rPr>
          <w:ins w:id="1025" w:author="Recep Özkara" w:date="2017-08-26T22:25:00Z"/>
        </w:rPr>
      </w:pPr>
      <w:bookmarkStart w:id="1026" w:name="_Toc491708042"/>
      <w:commentRangeStart w:id="1027"/>
      <w:r>
        <w:t>Zusammenfassu</w:t>
      </w:r>
      <w:r w:rsidR="002D46F8">
        <w:t>ng</w:t>
      </w:r>
      <w:commentRangeEnd w:id="1027"/>
      <w:r w:rsidR="00503536">
        <w:rPr>
          <w:rStyle w:val="Kommentarzeichen"/>
          <w:rFonts w:asciiTheme="minorHAnsi" w:eastAsiaTheme="minorHAnsi" w:hAnsiTheme="minorHAnsi" w:cstheme="minorBidi"/>
          <w:b w:val="0"/>
          <w:bCs w:val="0"/>
        </w:rPr>
        <w:commentReference w:id="1027"/>
      </w:r>
      <w:bookmarkEnd w:id="1026"/>
    </w:p>
    <w:p w14:paraId="1C6B9842" w14:textId="77777777" w:rsidR="009C3045" w:rsidRDefault="009C3045">
      <w:pPr>
        <w:rPr>
          <w:ins w:id="1028" w:author="Recep Özkara" w:date="2017-08-26T22:26:00Z"/>
        </w:rPr>
        <w:pPrChange w:id="1029" w:author="Recep Özkara" w:date="2017-08-26T22:25:00Z">
          <w:pPr>
            <w:pStyle w:val="berschrift2"/>
          </w:pPr>
        </w:pPrChange>
      </w:pPr>
    </w:p>
    <w:p w14:paraId="66BCE687" w14:textId="06744863" w:rsidR="009C3045" w:rsidRPr="002E0735" w:rsidRDefault="009C3045">
      <w:pPr>
        <w:pPrChange w:id="1030" w:author="Recep Özkara" w:date="2017-08-26T22:25:00Z">
          <w:pPr>
            <w:pStyle w:val="berschrift2"/>
          </w:pPr>
        </w:pPrChange>
      </w:pPr>
      <w:ins w:id="1031" w:author="Recep Özkara" w:date="2017-08-26T22:26:00Z">
        <w:r>
          <w:t xml:space="preserve">Um mit dem Plugin eGit in Eclipse arbeiten zu können muss zunächst die Software Eclipse installiert werden. </w:t>
        </w:r>
      </w:ins>
      <w:ins w:id="1032" w:author="Recep Özkara" w:date="2017-08-26T22:27:00Z">
        <w:r>
          <w:t>Über Ec</w:t>
        </w:r>
        <w:r w:rsidR="003E28E5">
          <w:t xml:space="preserve">lipse selber wird das Plugin </w:t>
        </w:r>
        <w:r>
          <w:lastRenderedPageBreak/>
          <w:t xml:space="preserve">danach heruntergeladen und installiert. </w:t>
        </w:r>
      </w:ins>
      <w:ins w:id="1033" w:author="Recep Özkara" w:date="2017-08-26T22:28:00Z">
        <w:r>
          <w:t xml:space="preserve">Das Plugin bietet grundlegende Funktionen wie Branching und Merging, </w:t>
        </w:r>
      </w:ins>
      <w:ins w:id="1034" w:author="Recep Özkara" w:date="2017-08-26T22:29:00Z">
        <w:r>
          <w:t>das E</w:t>
        </w:r>
      </w:ins>
      <w:ins w:id="1035" w:author="Recep Özkara" w:date="2017-08-26T22:28:00Z">
        <w:r>
          <w:t xml:space="preserve">rstellen eines lokalen </w:t>
        </w:r>
      </w:ins>
      <w:ins w:id="1036" w:author="Recep Özkara" w:date="2017-08-26T22:29:00Z">
        <w:r>
          <w:t>Repos</w:t>
        </w:r>
        <w:r>
          <w:t>i</w:t>
        </w:r>
        <w:r>
          <w:t xml:space="preserve">torys, die Anbindung an ein </w:t>
        </w:r>
      </w:ins>
      <w:ins w:id="1037" w:author="Recep Özkara" w:date="2017-08-26T22:30:00Z">
        <w:r>
          <w:t>externes Repository sowie den Austausch von Daten zwischen dem lokalen und dem externen Repository. Voraussetzung hierfür ist die Registrierung und das Anlegen eines Repositorys auf der We</w:t>
        </w:r>
        <w:r>
          <w:t>b</w:t>
        </w:r>
        <w:r>
          <w:t>seite Github</w:t>
        </w:r>
      </w:ins>
      <w:ins w:id="1038" w:author="Recep Özkara" w:date="2017-08-26T22:31:00Z">
        <w:r>
          <w:t xml:space="preserve">.com. </w:t>
        </w:r>
      </w:ins>
      <w:ins w:id="1039" w:author="Recep Özkara" w:date="2017-08-26T22:32:00Z">
        <w:r w:rsidR="003E28E5">
          <w:t>Des</w:t>
        </w:r>
      </w:ins>
      <w:ins w:id="1040" w:author="Recep Özkara" w:date="2017-08-26T22:34:00Z">
        <w:r w:rsidR="003E28E5">
          <w:t xml:space="preserve"> W</w:t>
        </w:r>
      </w:ins>
      <w:ins w:id="1041" w:author="Recep Özkara" w:date="2017-08-26T22:32:00Z">
        <w:r w:rsidR="003E28E5">
          <w:t>eiteren lässt sich über das Plugin der Verlauf von getätigten Commits einsehen, deren Hash-Werte mit den zugehörigen Ko</w:t>
        </w:r>
        <w:r w:rsidR="003E28E5">
          <w:t>m</w:t>
        </w:r>
        <w:r w:rsidR="003E28E5">
          <w:t>mentaren und auch eine Ansicht, die Unterschiede zu ältere</w:t>
        </w:r>
      </w:ins>
      <w:ins w:id="1042" w:author="Recep Özkara" w:date="2017-08-26T22:33:00Z">
        <w:r w:rsidR="003E28E5">
          <w:t>n Versionen a</w:t>
        </w:r>
        <w:r w:rsidR="003E28E5">
          <w:t>n</w:t>
        </w:r>
        <w:r w:rsidR="003E28E5">
          <w:t xml:space="preserve">zeigt. Darüber hinaus </w:t>
        </w:r>
      </w:ins>
      <w:ins w:id="1043" w:author="Recep Özkara" w:date="2017-08-26T22:34:00Z">
        <w:r w:rsidR="003E28E5">
          <w:t>lassen</w:t>
        </w:r>
      </w:ins>
      <w:ins w:id="1044" w:author="Recep Özkara" w:date="2017-08-26T22:33:00Z">
        <w:r w:rsidR="003E28E5">
          <w:t xml:space="preserve"> sich mit ein paar Klicks </w:t>
        </w:r>
      </w:ins>
      <w:ins w:id="1045" w:author="Recep Özkara" w:date="2017-08-26T22:34:00Z">
        <w:r w:rsidR="003E28E5">
          <w:t>ältere</w:t>
        </w:r>
      </w:ins>
      <w:ins w:id="1046" w:author="Recep Özkara" w:date="2017-08-26T22:33:00Z">
        <w:r w:rsidR="003E28E5">
          <w:t xml:space="preserve"> </w:t>
        </w:r>
      </w:ins>
      <w:ins w:id="1047" w:author="Recep Özkara" w:date="2017-08-26T22:34:00Z">
        <w:r w:rsidR="003E28E5">
          <w:t>Versionen von Pr</w:t>
        </w:r>
        <w:r w:rsidR="003E28E5">
          <w:t>o</w:t>
        </w:r>
        <w:r w:rsidR="003E28E5">
          <w:t>grammen herstellen, auch wenn diese mehrere Commits zurück liegen.</w:t>
        </w:r>
      </w:ins>
      <w:ins w:id="1048" w:author="Recep Özkara" w:date="2017-08-26T22:39:00Z">
        <w:r w:rsidR="003E28E5">
          <w:t xml:space="preserve"> Dadurch lassen sich Fehler, welche man erst im Nachhinein erkennt, rüc</w:t>
        </w:r>
        <w:r w:rsidR="003E28E5">
          <w:t>k</w:t>
        </w:r>
        <w:r w:rsidR="003E28E5">
          <w:t>gängig machen</w:t>
        </w:r>
      </w:ins>
      <w:ins w:id="1049" w:author="Recep Özkara" w:date="2017-08-27T14:06:00Z">
        <w:r w:rsidR="006A7E19">
          <w:t>.</w:t>
        </w:r>
      </w:ins>
    </w:p>
    <w:p w14:paraId="55F34C46" w14:textId="77777777" w:rsidR="002D46F8" w:rsidRPr="002D46F8" w:rsidRDefault="002D46F8" w:rsidP="002D46F8">
      <w:pPr>
        <w:sectPr w:rsidR="002D46F8" w:rsidRPr="002D46F8" w:rsidSect="0076686D">
          <w:type w:val="oddPage"/>
          <w:pgSz w:w="11906" w:h="16838" w:code="9"/>
          <w:pgMar w:top="1701" w:right="1418" w:bottom="1134" w:left="1418" w:header="709" w:footer="709" w:gutter="851"/>
          <w:cols w:space="708"/>
          <w:docGrid w:linePitch="360"/>
        </w:sectPr>
      </w:pPr>
    </w:p>
    <w:p w14:paraId="4C2AB69A" w14:textId="354CEA78" w:rsidR="000B53D3" w:rsidRDefault="000B53D3" w:rsidP="00A320A5">
      <w:pPr>
        <w:pStyle w:val="berschrift1"/>
        <w:rPr>
          <w:ins w:id="1050" w:author="Recep Özkara" w:date="2017-08-27T16:23:00Z"/>
        </w:rPr>
      </w:pPr>
      <w:del w:id="1051" w:author="Recep Özkara" w:date="2017-08-27T01:42:00Z">
        <w:r w:rsidDel="00735FB4">
          <w:lastRenderedPageBreak/>
          <w:delText>Resumee</w:delText>
        </w:r>
      </w:del>
      <w:bookmarkStart w:id="1052" w:name="_Toc491708043"/>
      <w:ins w:id="1053" w:author="Recep Özkara" w:date="2017-08-27T01:42:00Z">
        <w:r w:rsidR="00735FB4">
          <w:t>Fazit</w:t>
        </w:r>
      </w:ins>
      <w:bookmarkEnd w:id="1052"/>
    </w:p>
    <w:p w14:paraId="7D54E0EF" w14:textId="77777777" w:rsidR="00F80554" w:rsidRDefault="00F80554">
      <w:pPr>
        <w:rPr>
          <w:ins w:id="1054" w:author="Recep Özkara" w:date="2017-08-27T18:31:00Z"/>
        </w:rPr>
        <w:pPrChange w:id="1055" w:author="Recep Özkara" w:date="2017-08-27T16:23:00Z">
          <w:pPr>
            <w:pStyle w:val="berschrift1"/>
          </w:pPr>
        </w:pPrChange>
      </w:pPr>
    </w:p>
    <w:p w14:paraId="7D04B39C" w14:textId="0EAEBAB4" w:rsidR="00FF3777" w:rsidRDefault="00FF3777">
      <w:pPr>
        <w:rPr>
          <w:ins w:id="1056" w:author="Recep Özkara" w:date="2017-08-27T18:51:00Z"/>
        </w:rPr>
        <w:pPrChange w:id="1057" w:author="Recep Özkara" w:date="2017-08-27T16:23:00Z">
          <w:pPr>
            <w:pStyle w:val="berschrift1"/>
          </w:pPr>
        </w:pPrChange>
      </w:pPr>
      <w:ins w:id="1058" w:author="Recep Özkara" w:date="2017-08-27T18:31:00Z">
        <w:r>
          <w:t>Ziel dieser Arbeit war es, das Versionsverwaltungssystem Git in Java-Progr</w:t>
        </w:r>
      </w:ins>
      <w:ins w:id="1059" w:author="Recep Özkara" w:date="2017-08-27T18:44:00Z">
        <w:r w:rsidR="00AB6784">
          <w:t>a</w:t>
        </w:r>
      </w:ins>
      <w:ins w:id="1060" w:author="Recep Özkara" w:date="2017-08-27T18:31:00Z">
        <w:r>
          <w:t>mmier-Vorlesungen zu integrieren.</w:t>
        </w:r>
      </w:ins>
      <w:ins w:id="1061" w:author="Recep Özkara" w:date="2017-08-27T18:32:00Z">
        <w:r>
          <w:t xml:space="preserve"> Dazu </w:t>
        </w:r>
      </w:ins>
      <w:ins w:id="1062" w:author="Recep Özkara" w:date="2017-08-27T18:40:00Z">
        <w:r>
          <w:t>muss</w:t>
        </w:r>
      </w:ins>
      <w:ins w:id="1063" w:author="Recep Özkara" w:date="2017-08-27T18:32:00Z">
        <w:r>
          <w:t xml:space="preserve"> zunächst </w:t>
        </w:r>
      </w:ins>
      <w:ins w:id="1064" w:author="Recep Özkara" w:date="2017-08-27T18:40:00Z">
        <w:r>
          <w:t>ein Ve</w:t>
        </w:r>
        <w:r>
          <w:t>r</w:t>
        </w:r>
        <w:r>
          <w:t>ständnis für die</w:t>
        </w:r>
      </w:ins>
      <w:ins w:id="1065" w:author="Recep Özkara" w:date="2017-08-27T18:32:00Z">
        <w:r>
          <w:t xml:space="preserve"> Grundlagen der Versionsverwaltung </w:t>
        </w:r>
      </w:ins>
      <w:ins w:id="1066" w:author="Recep Özkara" w:date="2017-08-27T18:41:00Z">
        <w:r>
          <w:t>v</w:t>
        </w:r>
        <w:r w:rsidR="00AB6784">
          <w:t>orhanden sei</w:t>
        </w:r>
      </w:ins>
      <w:ins w:id="1067" w:author="Recep Özkara" w:date="2017-08-27T18:42:00Z">
        <w:r w:rsidR="00AB6784">
          <w:t xml:space="preserve">n. </w:t>
        </w:r>
      </w:ins>
      <w:ins w:id="1068" w:author="Recep Özkara" w:date="2017-08-27T18:51:00Z">
        <w:r w:rsidR="00FD3292">
          <w:t xml:space="preserve">Diese wurden in Kapitel </w:t>
        </w:r>
      </w:ins>
      <w:ins w:id="1069" w:author="Recep Özkara" w:date="2017-08-28T12:24:00Z">
        <w:r w:rsidR="00940D07">
          <w:t>zwei</w:t>
        </w:r>
      </w:ins>
      <w:ins w:id="1070" w:author="Recep Özkara" w:date="2017-08-27T18:51:00Z">
        <w:r w:rsidR="00FD3292">
          <w:t xml:space="preserve"> behandelt, um einen Überblick über die Aufgaben und Funktionen der Versionskontrolle zu schaffen.</w:t>
        </w:r>
      </w:ins>
    </w:p>
    <w:p w14:paraId="49DE137B" w14:textId="5F16B90B" w:rsidR="00FD3292" w:rsidRDefault="00FD3292">
      <w:pPr>
        <w:rPr>
          <w:ins w:id="1071" w:author="Recep Özkara" w:date="2017-08-27T18:57:00Z"/>
        </w:rPr>
        <w:pPrChange w:id="1072" w:author="Recep Özkara" w:date="2017-08-27T16:23:00Z">
          <w:pPr>
            <w:pStyle w:val="berschrift1"/>
          </w:pPr>
        </w:pPrChange>
      </w:pPr>
      <w:ins w:id="1073" w:author="Recep Özkara" w:date="2017-08-27T18:52:00Z">
        <w:r>
          <w:t>Des Weiteren wurd</w:t>
        </w:r>
      </w:ins>
      <w:ins w:id="1074" w:author="Recep Özkara" w:date="2017-08-27T18:53:00Z">
        <w:r>
          <w:t>e der Versionsverwaltungssoftware Git ein eigenes Kapitel gewidmet, um zu verstehen, inwiefern sich Git von seinen Vorgä</w:t>
        </w:r>
        <w:r>
          <w:t>n</w:t>
        </w:r>
        <w:r>
          <w:t>gern und von der Konkurrenz abhebt und worin der Vorteil bei der Arbeit mit Git liegt.</w:t>
        </w:r>
      </w:ins>
    </w:p>
    <w:p w14:paraId="38DF7DB2" w14:textId="2803836F" w:rsidR="00FD3292" w:rsidRDefault="00FD3292">
      <w:pPr>
        <w:rPr>
          <w:ins w:id="1075" w:author="Recep Özkara" w:date="2017-08-27T19:03:00Z"/>
        </w:rPr>
        <w:pPrChange w:id="1076" w:author="Recep Özkara" w:date="2017-08-27T16:23:00Z">
          <w:pPr>
            <w:pStyle w:val="berschrift1"/>
          </w:pPr>
        </w:pPrChange>
      </w:pPr>
      <w:ins w:id="1077" w:author="Recep Özkara" w:date="2017-08-27T18:57:00Z">
        <w:r>
          <w:t xml:space="preserve">Bei der Arbeit mit Versionsverwaltung hängt viel von der eigenen oder der Unternehmensphilosophie ab. </w:t>
        </w:r>
      </w:ins>
      <w:ins w:id="1078" w:author="Recep Özkara" w:date="2017-08-27T18:58:00Z">
        <w:r>
          <w:t>Unterschiedliche Systeme bieten unte</w:t>
        </w:r>
        <w:r>
          <w:t>r</w:t>
        </w:r>
        <w:r>
          <w:t>schie</w:t>
        </w:r>
        <w:r>
          <w:t>d</w:t>
        </w:r>
        <w:r>
          <w:t>liche</w:t>
        </w:r>
      </w:ins>
      <w:ins w:id="1079" w:author="Recep Özkara" w:date="2017-08-27T18:59:00Z">
        <w:r>
          <w:t xml:space="preserve"> Arbeitsweisen und Zugriffsberechtigungen an. Aufgrund dessen bietet Kapitel vier eine Gegenüberstellung bekannter Versionskontrollsyst</w:t>
        </w:r>
        <w:r>
          <w:t>e</w:t>
        </w:r>
        <w:r>
          <w:t xml:space="preserve">me, die es Unternehmen oder Privatpersonen erleichtern soll, sich für ein System </w:t>
        </w:r>
      </w:ins>
      <w:ins w:id="1080" w:author="Recep Özkara" w:date="2017-08-28T12:24:00Z">
        <w:r w:rsidR="00940D07">
          <w:t xml:space="preserve">zu </w:t>
        </w:r>
      </w:ins>
      <w:ins w:id="1081" w:author="Recep Özkara" w:date="2017-08-27T18:59:00Z">
        <w:r>
          <w:t>entscheiden.</w:t>
        </w:r>
      </w:ins>
    </w:p>
    <w:p w14:paraId="7B672634" w14:textId="77777777" w:rsidR="00084BEC" w:rsidRDefault="006F468D">
      <w:pPr>
        <w:rPr>
          <w:ins w:id="1082" w:author="Recep Özkara" w:date="2017-08-28T12:47:00Z"/>
        </w:rPr>
        <w:pPrChange w:id="1083" w:author="Recep Özkara" w:date="2017-08-27T16:23:00Z">
          <w:pPr>
            <w:pStyle w:val="berschrift1"/>
          </w:pPr>
        </w:pPrChange>
      </w:pPr>
      <w:ins w:id="1084" w:author="Recep Özkara" w:date="2017-08-27T19:03:00Z">
        <w:r>
          <w:t xml:space="preserve">Wichtig bei der Arbeit mit Versionskontrolle </w:t>
        </w:r>
      </w:ins>
      <w:ins w:id="1085" w:author="Recep Özkara" w:date="2017-08-27T19:09:00Z">
        <w:r>
          <w:t xml:space="preserve">im Bereich der Software-Entwicklung </w:t>
        </w:r>
      </w:ins>
      <w:ins w:id="1086" w:author="Recep Özkara" w:date="2017-08-27T19:03:00Z">
        <w:r>
          <w:t xml:space="preserve">ist, dass ein reibungsloser </w:t>
        </w:r>
      </w:ins>
      <w:ins w:id="1087" w:author="Recep Özkara" w:date="2017-08-27T19:04:00Z">
        <w:r>
          <w:t xml:space="preserve">und übersichtlicher </w:t>
        </w:r>
      </w:ins>
      <w:ins w:id="1088" w:author="Recep Özkara" w:date="2017-08-27T19:03:00Z">
        <w:r>
          <w:t xml:space="preserve">Datenaustausch </w:t>
        </w:r>
      </w:ins>
      <w:ins w:id="1089" w:author="Recep Özkara" w:date="2017-08-28T12:25:00Z">
        <w:r w:rsidR="00940D07">
          <w:t>gewährleistet wird</w:t>
        </w:r>
      </w:ins>
      <w:ins w:id="1090" w:author="Recep Özkara" w:date="2017-08-27T19:03:00Z">
        <w:r>
          <w:t xml:space="preserve">. </w:t>
        </w:r>
      </w:ins>
      <w:ins w:id="1091" w:author="Recep Özkara" w:date="2017-08-27T19:07:00Z">
        <w:r>
          <w:t xml:space="preserve">Hier bietet die Software Eclipse ein Plugin namens eGit an, um dies zu bewerkstelligen. </w:t>
        </w:r>
      </w:ins>
      <w:ins w:id="1092" w:author="Recep Özkara" w:date="2017-08-27T19:08:00Z">
        <w:r>
          <w:t>Durch diese</w:t>
        </w:r>
      </w:ins>
      <w:ins w:id="1093" w:author="Recep Özkara" w:date="2017-08-27T19:10:00Z">
        <w:r>
          <w:t>s</w:t>
        </w:r>
      </w:ins>
      <w:ins w:id="1094" w:author="Recep Özkara" w:date="2017-08-27T19:08:00Z">
        <w:r>
          <w:t xml:space="preserve"> Plugin lassen sich alle wicht</w:t>
        </w:r>
        <w:r>
          <w:t>i</w:t>
        </w:r>
        <w:r>
          <w:t xml:space="preserve">gen Funktionen von Git </w:t>
        </w:r>
      </w:ins>
      <w:ins w:id="1095" w:author="Recep Özkara" w:date="2017-08-27T19:10:00Z">
        <w:r>
          <w:t>über die Benutzeroberfläche von Eclipse gemeinsam nutzen</w:t>
        </w:r>
      </w:ins>
      <w:ins w:id="1096" w:author="Recep Özkara" w:date="2017-08-27T19:09:00Z">
        <w:r>
          <w:t>.</w:t>
        </w:r>
      </w:ins>
    </w:p>
    <w:p w14:paraId="4741A62C" w14:textId="3F31A130" w:rsidR="006F468D" w:rsidRDefault="006F468D">
      <w:pPr>
        <w:rPr>
          <w:ins w:id="1097" w:author="Recep Özkara" w:date="2017-08-27T19:15:00Z"/>
        </w:rPr>
        <w:pPrChange w:id="1098" w:author="Recep Özkara" w:date="2017-08-27T16:23:00Z">
          <w:pPr>
            <w:pStyle w:val="berschrift1"/>
          </w:pPr>
        </w:pPrChange>
      </w:pPr>
      <w:ins w:id="1099" w:author="Recep Özkara" w:date="2017-08-27T19:10:00Z">
        <w:r>
          <w:t xml:space="preserve">Projektordner können mit einem lokalen und externen Repository </w:t>
        </w:r>
      </w:ins>
      <w:ins w:id="1100" w:author="Recep Özkara" w:date="2017-08-27T19:43:00Z">
        <w:r w:rsidR="00ED6A90">
          <w:t>ve</w:t>
        </w:r>
        <w:r w:rsidR="00ED6A90">
          <w:t>r</w:t>
        </w:r>
        <w:r w:rsidR="00ED6A90">
          <w:t>bunden</w:t>
        </w:r>
      </w:ins>
      <w:ins w:id="1101" w:author="Recep Özkara" w:date="2017-08-27T19:10:00Z">
        <w:r>
          <w:t xml:space="preserve"> werden. </w:t>
        </w:r>
      </w:ins>
      <w:ins w:id="1102" w:author="Recep Özkara" w:date="2017-08-27T19:11:00Z">
        <w:r>
          <w:t>Das Anlegen mehrerer Branches ist ebenso möglich</w:t>
        </w:r>
      </w:ins>
      <w:ins w:id="1103" w:author="Recep Özkara" w:date="2017-08-27T19:12:00Z">
        <w:r>
          <w:t>, wie der Au</w:t>
        </w:r>
        <w:r>
          <w:t>s</w:t>
        </w:r>
        <w:r>
          <w:t xml:space="preserve">tausch von Dateien </w:t>
        </w:r>
        <w:r w:rsidR="00B7744F">
          <w:t xml:space="preserve">zwischen den </w:t>
        </w:r>
      </w:ins>
      <w:ins w:id="1104" w:author="Recep Özkara" w:date="2017-08-27T19:43:00Z">
        <w:r w:rsidR="00ED6A90">
          <w:t>Entwicklungszweigen</w:t>
        </w:r>
      </w:ins>
      <w:ins w:id="1105" w:author="Recep Özkara" w:date="2017-08-27T19:12:00Z">
        <w:r w:rsidR="00B7744F">
          <w:t xml:space="preserve">. </w:t>
        </w:r>
      </w:ins>
      <w:ins w:id="1106" w:author="Recep Özkara" w:date="2017-08-27T19:13:00Z">
        <w:r w:rsidR="00B7744F">
          <w:t>Bearbeitete Java-Klassen können den lokalen Branches übergeben, und danach auf dem e</w:t>
        </w:r>
        <w:r w:rsidR="00B7744F">
          <w:t>x</w:t>
        </w:r>
        <w:r w:rsidR="00B7744F">
          <w:t xml:space="preserve">ternen Repository abgelegt werden. </w:t>
        </w:r>
      </w:ins>
      <w:ins w:id="1107" w:author="Recep Özkara" w:date="2017-08-27T19:14:00Z">
        <w:r w:rsidR="00B7744F">
          <w:t xml:space="preserve">Durch eGit ist das Einsehen auf den Commitverlauf, Kommentare und Versionsunterschiede </w:t>
        </w:r>
      </w:ins>
      <w:ins w:id="1108" w:author="Recep Özkara" w:date="2017-08-27T19:45:00Z">
        <w:r w:rsidR="00245DDA">
          <w:t xml:space="preserve">ebenfalls </w:t>
        </w:r>
      </w:ins>
      <w:ins w:id="1109" w:author="Recep Özkara" w:date="2017-08-27T19:14:00Z">
        <w:r w:rsidR="00B7744F">
          <w:t>möglich.</w:t>
        </w:r>
      </w:ins>
    </w:p>
    <w:p w14:paraId="08470508" w14:textId="2D22DC5A" w:rsidR="00B7744F" w:rsidRDefault="00B7744F">
      <w:pPr>
        <w:rPr>
          <w:ins w:id="1110" w:author="Recep Özkara" w:date="2017-08-27T18:50:00Z"/>
        </w:rPr>
        <w:pPrChange w:id="1111" w:author="Recep Özkara" w:date="2017-08-27T16:23:00Z">
          <w:pPr>
            <w:pStyle w:val="berschrift1"/>
          </w:pPr>
        </w:pPrChange>
      </w:pPr>
      <w:ins w:id="1112" w:author="Recep Özkara" w:date="2017-08-27T19:15:00Z">
        <w:r>
          <w:lastRenderedPageBreak/>
          <w:t xml:space="preserve">Voraussetzung für die Arbeit mit eGit ist </w:t>
        </w:r>
      </w:ins>
      <w:ins w:id="1113" w:author="Recep Özkara" w:date="2017-08-27T19:17:00Z">
        <w:r>
          <w:t xml:space="preserve">zunächst </w:t>
        </w:r>
      </w:ins>
      <w:ins w:id="1114" w:author="Recep Özkara" w:date="2017-08-27T19:15:00Z">
        <w:r>
          <w:t xml:space="preserve">die Registrierung auf GitHub, einem speziellen Hosting-Dienst für Git. </w:t>
        </w:r>
      </w:ins>
      <w:ins w:id="1115" w:author="Recep Özkara" w:date="2017-08-27T19:17:00Z">
        <w:r>
          <w:t xml:space="preserve">Darüber hinaus die </w:t>
        </w:r>
      </w:ins>
      <w:ins w:id="1116" w:author="Recep Özkara" w:date="2017-08-27T19:15:00Z">
        <w:r>
          <w:t>I</w:t>
        </w:r>
        <w:r>
          <w:t>n</w:t>
        </w:r>
        <w:r>
          <w:t>stall</w:t>
        </w:r>
        <w:r>
          <w:t>a</w:t>
        </w:r>
        <w:r>
          <w:t>tion der Software Eclipse</w:t>
        </w:r>
      </w:ins>
      <w:ins w:id="1117" w:author="Recep Özkara" w:date="2017-08-27T19:18:00Z">
        <w:r>
          <w:t xml:space="preserve"> und abschließend die Installation von eGit über </w:t>
        </w:r>
        <w:r>
          <w:t>E</w:t>
        </w:r>
        <w:r>
          <w:t xml:space="preserve">clipse </w:t>
        </w:r>
      </w:ins>
      <w:ins w:id="1118" w:author="Recep Özkara" w:date="2017-08-27T19:45:00Z">
        <w:r w:rsidR="00245DDA">
          <w:t>selbst</w:t>
        </w:r>
      </w:ins>
      <w:ins w:id="1119" w:author="Recep Özkara" w:date="2017-08-27T19:18:00Z">
        <w:r>
          <w:t>.</w:t>
        </w:r>
      </w:ins>
    </w:p>
    <w:p w14:paraId="244EC7D4" w14:textId="77777777" w:rsidR="00F80554" w:rsidRPr="00D71776" w:rsidRDefault="00F80554">
      <w:pPr>
        <w:rPr>
          <w:b/>
          <w:bCs/>
        </w:rPr>
        <w:sectPr w:rsidR="00F80554" w:rsidRPr="00D71776" w:rsidSect="0076686D">
          <w:type w:val="oddPage"/>
          <w:pgSz w:w="11906" w:h="16838" w:code="9"/>
          <w:pgMar w:top="1701" w:right="1418" w:bottom="1134" w:left="1418" w:header="709" w:footer="709" w:gutter="851"/>
          <w:cols w:space="708"/>
          <w:docGrid w:linePitch="360"/>
        </w:sectPr>
        <w:pPrChange w:id="1120" w:author="Recep Özkara" w:date="2017-08-27T16:23:00Z">
          <w:pPr>
            <w:pStyle w:val="berschrift1"/>
          </w:pPr>
        </w:pPrChange>
      </w:pPr>
    </w:p>
    <w:p w14:paraId="44DB8646" w14:textId="77777777" w:rsidR="005A6595" w:rsidRDefault="00387FE8" w:rsidP="005A6595">
      <w:pPr>
        <w:pStyle w:val="berschrift1"/>
        <w:numPr>
          <w:ilvl w:val="0"/>
          <w:numId w:val="0"/>
        </w:numPr>
        <w:ind w:left="360" w:hanging="360"/>
      </w:pPr>
      <w:bookmarkStart w:id="1121" w:name="_Toc491708044"/>
      <w:r w:rsidRPr="00992A1D">
        <w:lastRenderedPageBreak/>
        <w:t>Eidesstattliche Erklärung</w:t>
      </w:r>
      <w:bookmarkEnd w:id="1121"/>
    </w:p>
    <w:p w14:paraId="34BAF2EA" w14:textId="77777777" w:rsidR="00C65B49" w:rsidRDefault="00C65B49" w:rsidP="00C65B49">
      <w:r>
        <w:t>Ich versichere, dass ich die vorstehende Arbeit selbständig verfasst und hie</w:t>
      </w:r>
      <w:r>
        <w:t>r</w:t>
      </w:r>
      <w:r>
        <w:t xml:space="preserve">zu </w:t>
      </w:r>
      <w:r w:rsidR="00CE2622">
        <w:t>k</w:t>
      </w:r>
      <w:r>
        <w:t>eine anderen als die angegebenen Hilfsmittel verwendet habe. Alle Ste</w:t>
      </w:r>
      <w:r>
        <w:t>l</w:t>
      </w:r>
      <w:r>
        <w:t>len der Arbeit die wörtlich oder sinngemäß aus fremden Quellen entnommen wurden, sind als solche kenntlich gemacht.</w:t>
      </w:r>
    </w:p>
    <w:p w14:paraId="0305B96D" w14:textId="77777777" w:rsidR="00C65B49" w:rsidRDefault="00C65B49" w:rsidP="00C65B49">
      <w:r>
        <w:t>Die Arbeit wurde bisher in gleicher oder ähnlicher Form in keinem anderen Studiengang als Prüfungsleistung vorgelegt oder an anderer Stelle veröffen</w:t>
      </w:r>
      <w:r>
        <w:t>t</w:t>
      </w:r>
      <w:r>
        <w:t>licht.</w:t>
      </w:r>
    </w:p>
    <w:p w14:paraId="0DA749D7" w14:textId="77777777" w:rsidR="00C65B49" w:rsidRDefault="00C65B49" w:rsidP="00C65B49">
      <w:r>
        <w:t>Ich bin mir bewusst, dass eine falsche Erklärung rechtliche Folgen haben kann.</w:t>
      </w:r>
    </w:p>
    <w:p w14:paraId="65C87C45" w14:textId="77777777" w:rsidR="00C65B49" w:rsidRDefault="00C65B49" w:rsidP="00C65B49"/>
    <w:p w14:paraId="575458A1" w14:textId="77777777" w:rsidR="00C65B49" w:rsidRDefault="00C65B49" w:rsidP="00C65B49">
      <w:r>
        <w:t>____________________________________</w:t>
      </w:r>
    </w:p>
    <w:p w14:paraId="59D8F21A" w14:textId="614DF0AE" w:rsidR="00C65B49" w:rsidRDefault="00A93992" w:rsidP="00C65B49">
      <w:del w:id="1122" w:author="Recep Özkara" w:date="2017-08-27T14:36:00Z">
        <w:r w:rsidDel="003E297D">
          <w:rPr>
            <w:noProof/>
            <w:lang w:eastAsia="de-DE"/>
          </w:rPr>
          <mc:AlternateContent>
            <mc:Choice Requires="wps">
              <w:drawing>
                <wp:anchor distT="0" distB="0" distL="114300" distR="114300" simplePos="0" relativeHeight="251675648" behindDoc="0" locked="0" layoutInCell="1" allowOverlap="1" wp14:anchorId="5EF8FC2A" wp14:editId="0617260C">
                  <wp:simplePos x="0" y="0"/>
                  <wp:positionH relativeFrom="column">
                    <wp:posOffset>1069946</wp:posOffset>
                  </wp:positionH>
                  <wp:positionV relativeFrom="paragraph">
                    <wp:posOffset>813823</wp:posOffset>
                  </wp:positionV>
                  <wp:extent cx="2811439" cy="1610436"/>
                  <wp:effectExtent l="19050" t="552450" r="46355" b="46990"/>
                  <wp:wrapNone/>
                  <wp:docPr id="10" name="Wolkenförmige Legende 10"/>
                  <wp:cNvGraphicFramePr/>
                  <a:graphic xmlns:a="http://schemas.openxmlformats.org/drawingml/2006/main">
                    <a:graphicData uri="http://schemas.microsoft.com/office/word/2010/wordprocessingShape">
                      <wps:wsp>
                        <wps:cNvSpPr/>
                        <wps:spPr>
                          <a:xfrm>
                            <a:off x="0" y="0"/>
                            <a:ext cx="2811439" cy="1610436"/>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ADDAE" w14:textId="77777777" w:rsidR="00EE4443" w:rsidRPr="009937AF" w:rsidRDefault="00EE4443" w:rsidP="00A93992">
                              <w:pPr>
                                <w:jc w:val="center"/>
                                <w:rPr>
                                  <w:color w:val="FF0000"/>
                                </w:rPr>
                              </w:pPr>
                              <w:r>
                                <w:rPr>
                                  <w:color w:val="FF0000"/>
                                </w:rPr>
                                <w:t>Auch hier müssen die Platzhalter mit den ko</w:t>
                              </w:r>
                              <w:r>
                                <w:rPr>
                                  <w:color w:val="FF0000"/>
                                </w:rPr>
                                <w:t>r</w:t>
                              </w:r>
                              <w:r>
                                <w:rPr>
                                  <w:color w:val="FF0000"/>
                                </w:rPr>
                                <w:t>rekten Daten ersetzt werden.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Wolkenförmige Legende 10" o:spid="_x0000_s1026" type="#_x0000_t106" style="position:absolute;left:0;text-align:left;margin-left:84.25pt;margin-top:64.1pt;width:221.35pt;height:12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" adj="2435,-6650" fillcolor="white [3212]" strokecolor="red" strokeweight="2pt">
                  <v:textbox>
                    <w:txbxContent>
                      <w:p w14:paraId="2DCADDAE" w14:textId="77777777" w:rsidR="00EE4443" w:rsidRPr="009937AF" w:rsidRDefault="00EE4443" w:rsidP="00A93992">
                        <w:pPr>
                          <w:jc w:val="center"/>
                          <w:rPr>
                            <w:color w:val="FF0000"/>
                          </w:rPr>
                        </w:pPr>
                        <w:r>
                          <w:rPr>
                            <w:color w:val="FF0000"/>
                          </w:rPr>
                          <w:t>Auch hier müssen die Platzhalter mit den ko</w:t>
                        </w:r>
                        <w:r>
                          <w:rPr>
                            <w:color w:val="FF0000"/>
                          </w:rPr>
                          <w:t>r</w:t>
                        </w:r>
                        <w:r>
                          <w:rPr>
                            <w:color w:val="FF0000"/>
                          </w:rPr>
                          <w:t>rekten Daten ersetzt werden.</w:t>
                        </w:r>
                      </w:p>
                    </w:txbxContent>
                  </v:textbox>
                </v:shape>
              </w:pict>
            </mc:Fallback>
          </mc:AlternateContent>
        </w:r>
      </w:del>
      <w:r w:rsidR="00C65B49">
        <w:t>[Ort, Datum Name]</w:t>
      </w:r>
    </w:p>
    <w:p w14:paraId="72CCB293" w14:textId="77777777" w:rsidR="00C65B49" w:rsidRPr="00C65B49" w:rsidRDefault="00C65B49" w:rsidP="00C65B49">
      <w:pPr>
        <w:sectPr w:rsidR="00C65B49" w:rsidRPr="00C65B49" w:rsidSect="00EC4BA7">
          <w:headerReference w:type="even" r:id="rId47"/>
          <w:headerReference w:type="first" r:id="rId48"/>
          <w:type w:val="oddPage"/>
          <w:pgSz w:w="11906" w:h="16838" w:code="9"/>
          <w:pgMar w:top="1701" w:right="1418" w:bottom="1134" w:left="1418" w:header="709" w:footer="709" w:gutter="851"/>
          <w:cols w:space="708"/>
          <w:titlePg/>
          <w:docGrid w:linePitch="360"/>
        </w:sectPr>
      </w:pPr>
    </w:p>
    <w:p w14:paraId="00569C5B" w14:textId="350BF46D" w:rsidR="00DE6EA3" w:rsidRDefault="00275A52">
      <w:pPr>
        <w:pStyle w:val="CitaviBibliographyHeading"/>
        <w:numPr>
          <w:ilvl w:val="0"/>
          <w:numId w:val="0"/>
        </w:numPr>
        <w:ind w:left="432" w:hanging="432"/>
        <w:pPrChange w:id="1123" w:author="Recep Özkara" w:date="2017-08-28T17:54:00Z">
          <w:pPr>
            <w:pStyle w:val="CitaviBibliographyHeading"/>
          </w:pPr>
        </w:pPrChange>
      </w:pPr>
      <w:r>
        <w:lastRenderedPageBreak/>
        <w:fldChar w:fldCharType="begin"/>
      </w:r>
      <w:r w:rsidR="00DE6EA3">
        <w:instrText>ADDIN CITAVI.BIBLIOGRAPHY PD94bWwgdmVyc2lvbj0iMS4wIiBlbmNvZGluZz0idXRmLTE2Ij8+PEJpYmxpb2dyYXBoeT48QWRkSW5WZXJzaW9uPjUuNi4wLjI8L0FkZEluVmVyc2lvbj48SWQ+ZWQ0ZTliOWMtM2Y0OS00MjZhLTg5YzgtMzgwZDIxMjY2NmQy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</w:instrText>
      </w:r>
      <w:r>
        <w:fldChar w:fldCharType="separate"/>
      </w:r>
      <w:bookmarkStart w:id="1124" w:name="_Toc491708045"/>
      <w:bookmarkStart w:id="1125" w:name="_CTVBIBLIOGRAPHY1"/>
      <w:bookmarkEnd w:id="1125"/>
      <w:r w:rsidR="00DE6EA3">
        <w:t>Literaturverzeichnis</w:t>
      </w:r>
      <w:bookmarkEnd w:id="1124"/>
    </w:p>
    <w:p w14:paraId="19FA6EAF" w14:textId="77777777" w:rsidR="00DE6EA3" w:rsidRDefault="00DE6EA3" w:rsidP="00DE6EA3">
      <w:pPr>
        <w:pStyle w:val="CitaviBibliographyEntry"/>
      </w:pPr>
      <w:bookmarkStart w:id="1126" w:name="_CTVL001d682e6f3f7ec47199fa4552bfc666333"/>
      <w:r>
        <w:t>Bechara, John, „Revisionssichere Archivierung. Verteiltes Dokumentenm</w:t>
      </w:r>
      <w:r>
        <w:t>a</w:t>
      </w:r>
      <w:r>
        <w:t>nagement.“ (2009). Geprüft am 17. Juni 2017. Online: https://www.unibw.de/inf2/Lehre/FT09/lza/bechara.pdf.</w:t>
      </w:r>
    </w:p>
    <w:p w14:paraId="0A667FF1" w14:textId="77777777" w:rsidR="00DE6EA3" w:rsidRDefault="00DE6EA3" w:rsidP="00DE6EA3">
      <w:pPr>
        <w:pStyle w:val="CitaviBibliographyEntry"/>
      </w:pPr>
      <w:bookmarkStart w:id="1127" w:name="_CTVL0013d89d81636b04b63a4f9e17901885c5d"/>
      <w:bookmarkEnd w:id="1126"/>
      <w:r>
        <w:t>Burch, Philipp, „Versionsverwaltung mit Mercurial (Teil 2) - ActiveVB.“. G</w:t>
      </w:r>
      <w:r>
        <w:t>e</w:t>
      </w:r>
      <w:r>
        <w:t>prüft am 11. April 2017. Online: https://activevb.de/tutorials/tut_versionsverwaltung/tut_versionsverwaltung_2.html.</w:t>
      </w:r>
    </w:p>
    <w:p w14:paraId="6A27448B" w14:textId="77777777" w:rsidR="00DE6EA3" w:rsidRDefault="00DE6EA3" w:rsidP="00DE6EA3">
      <w:pPr>
        <w:pStyle w:val="CitaviBibliographyEntry"/>
      </w:pPr>
      <w:bookmarkStart w:id="1128" w:name="_CTVL001df55c57a8242482eac75c6b9386205d0"/>
      <w:bookmarkEnd w:id="1127"/>
      <w:r w:rsidRPr="00C352F5">
        <w:rPr>
          <w:lang w:val="en-US"/>
          <w:rPrChange w:id="1129" w:author="Recep Özkara" w:date="2017-08-28T18:21:00Z">
            <w:rPr/>
          </w:rPrChange>
        </w:rPr>
        <w:t xml:space="preserve">Chacon, Scott and Ben Straub, „Git - Book.“. </w:t>
      </w:r>
      <w:r>
        <w:t>Geprüft am 19. April 2017. O</w:t>
      </w:r>
      <w:r>
        <w:t>n</w:t>
      </w:r>
      <w:r>
        <w:t>line: https://git-scm.com/book/de/v1.</w:t>
      </w:r>
    </w:p>
    <w:p w14:paraId="028EE33A" w14:textId="77777777" w:rsidR="00DE6EA3" w:rsidRDefault="00DE6EA3" w:rsidP="00DE6EA3">
      <w:pPr>
        <w:pStyle w:val="CitaviBibliographyEntry"/>
      </w:pPr>
      <w:bookmarkStart w:id="1130" w:name="_CTVL00121f41628a8c245deaa8f72fd7d6a12b8"/>
      <w:bookmarkEnd w:id="1128"/>
      <w:r>
        <w:t>Dederer, Paul, Matrikel-Nr.: 245211, paul.dederer@hs-furtwangen.de, „Eff</w:t>
      </w:r>
      <w:r>
        <w:t>i</w:t>
      </w:r>
      <w:r>
        <w:t>ziente Softwareentwicklung durch Versionskontrolle.“ (2016). Geprüft am 8. Mai 2017.</w:t>
      </w:r>
    </w:p>
    <w:p w14:paraId="4CEC19D0" w14:textId="77777777" w:rsidR="00DE6EA3" w:rsidRDefault="00DE6EA3" w:rsidP="00DE6EA3">
      <w:pPr>
        <w:pStyle w:val="CitaviBibliographyEntry"/>
      </w:pPr>
      <w:bookmarkStart w:id="1131" w:name="_CTVL001ce6d0649d8a2498991e6dcf8b10e432d"/>
      <w:bookmarkEnd w:id="1130"/>
      <w:r>
        <w:t>Denker, Merlin and Stefan Srecec, „Versionsverwaltung mit Git. Fortgeschri</w:t>
      </w:r>
      <w:r>
        <w:t>t</w:t>
      </w:r>
      <w:r>
        <w:t>tene Programmierkonzepte in Java, Haskell und Prolog.“ (2015). Geprüft am 17. Juni 2017. Online: http://merlindenker.de/files/Proseminar_Git.pdf.</w:t>
      </w:r>
    </w:p>
    <w:p w14:paraId="3EEFF7EA" w14:textId="77777777" w:rsidR="00DE6EA3" w:rsidRDefault="00DE6EA3" w:rsidP="00DE6EA3">
      <w:pPr>
        <w:pStyle w:val="CitaviBibliographyEntry"/>
      </w:pPr>
      <w:bookmarkStart w:id="1132" w:name="_CTVL0014c2c6a78d6624d7f80df578013a9beba"/>
      <w:bookmarkEnd w:id="1131"/>
      <w:r>
        <w:t>Dr.-Ing. Mathias Magdowski, „Versionskontrolle mit Apache Subversion.“. Geprüft am 8. Mai 2017. Online: http://www.studentbranch.ovgu.de/studentbranch_media/Downloads/IEEE+Versionskontrolle+Workshop/Versionskontrolle_mit_Apache_Subversion.pdf.</w:t>
      </w:r>
    </w:p>
    <w:p w14:paraId="411ABDFA" w14:textId="77777777" w:rsidR="00DE6EA3" w:rsidRDefault="00DE6EA3" w:rsidP="00DE6EA3">
      <w:pPr>
        <w:pStyle w:val="CitaviBibliographyEntry"/>
      </w:pPr>
      <w:bookmarkStart w:id="1133" w:name="_CTVL001dfaa21eaee9d4f03843e1882e22b8530"/>
      <w:bookmarkEnd w:id="1132"/>
      <w:r w:rsidRPr="00C352F5">
        <w:rPr>
          <w:lang w:val="en-US"/>
          <w:rPrChange w:id="1134" w:author="Recep Özkara" w:date="2017-08-28T18:22:00Z">
            <w:rPr/>
          </w:rPrChange>
        </w:rPr>
        <w:t xml:space="preserve">Driessen, Vincent, „A successful Git branching model.“. </w:t>
      </w:r>
      <w:r>
        <w:t>Geprüft am 8. Juni 2017. Online: http://nvie.com/posts/a-successful-git-branching-model/.</w:t>
      </w:r>
    </w:p>
    <w:p w14:paraId="6A8D6A30" w14:textId="77777777" w:rsidR="00DE6EA3" w:rsidRDefault="00DE6EA3" w:rsidP="00DE6EA3">
      <w:pPr>
        <w:pStyle w:val="CitaviBibliographyEntry"/>
      </w:pPr>
      <w:bookmarkStart w:id="1135" w:name="_CTVL0014feacbcf1caa4bd991d92490555fbe9f"/>
      <w:bookmarkEnd w:id="1133"/>
      <w:r>
        <w:t>Fischer, Lars, „Werkzeuge zum Versions- und Variantenmanagement:. CVS/Subversion vs. ClearCase.“. Geprüft am 17. Mai 2017. Online: https://www.wi1.uni-muenster.de/pi/lehre/ws0506/skiseminar/versionsverwaltung.pdf.</w:t>
      </w:r>
    </w:p>
    <w:p w14:paraId="36A0ECB5" w14:textId="77777777" w:rsidR="00DE6EA3" w:rsidRDefault="00DE6EA3" w:rsidP="00DE6EA3">
      <w:pPr>
        <w:pStyle w:val="CitaviBibliographyEntry"/>
      </w:pPr>
      <w:bookmarkStart w:id="1136" w:name="_CTVL0010b857b2cbcd14e428b89e38e8b25a4a3"/>
      <w:bookmarkEnd w:id="1135"/>
      <w:r>
        <w:t>Fünten, Alexander a. d., „GIT &amp; SVN. Versionsverwaltung.“ (2012). Geprüft am 17. Juni 2017.</w:t>
      </w:r>
    </w:p>
    <w:p w14:paraId="3F0FD490" w14:textId="77777777" w:rsidR="00DE6EA3" w:rsidRDefault="00DE6EA3" w:rsidP="00DE6EA3">
      <w:pPr>
        <w:pStyle w:val="CitaviBibliographyEntry"/>
      </w:pPr>
      <w:bookmarkStart w:id="1137" w:name="_CTVL0013fd207e593de46b38a9d006de3e387c6"/>
      <w:bookmarkEnd w:id="1136"/>
      <w:r>
        <w:t>GlossarWiki, „Versionsverwaltung – GlossarWiki.“. Geprüft am 27. April 2017. Online: https://glossar.hs-augsburg.de/Versionsverwaltung.</w:t>
      </w:r>
    </w:p>
    <w:p w14:paraId="7EF0087C" w14:textId="77777777" w:rsidR="00DE6EA3" w:rsidRDefault="00DE6EA3" w:rsidP="00DE6EA3">
      <w:pPr>
        <w:pStyle w:val="CitaviBibliographyEntry"/>
      </w:pPr>
      <w:bookmarkStart w:id="1138" w:name="_CTVL00104bf1841fa4f4f1eb05537dd0222e866"/>
      <w:bookmarkEnd w:id="1137"/>
      <w:r w:rsidRPr="00DE6EA3">
        <w:rPr>
          <w:lang w:val="en-US"/>
        </w:rPr>
        <w:t xml:space="preserve">Haenel, Valentin and Julius Plenz. </w:t>
      </w:r>
      <w:bookmarkEnd w:id="1138"/>
      <w:r w:rsidRPr="00DE6EA3">
        <w:rPr>
          <w:i/>
        </w:rPr>
        <w:t xml:space="preserve">Git. Verteilte Versionsverwaltung für Code und Dokumente. </w:t>
      </w:r>
      <w:r w:rsidRPr="00DE6EA3">
        <w:t>München: Open Source Press, 2011.</w:t>
      </w:r>
    </w:p>
    <w:p w14:paraId="1ABA746C" w14:textId="77777777" w:rsidR="00DE6EA3" w:rsidRDefault="00DE6EA3" w:rsidP="00DE6EA3">
      <w:pPr>
        <w:pStyle w:val="CitaviBibliographyEntry"/>
      </w:pPr>
      <w:bookmarkStart w:id="1139" w:name="_CTVL00196778e24f05346c6a48b76a68f0c8b88"/>
      <w:r>
        <w:lastRenderedPageBreak/>
        <w:t>Herkommer, Günter, „Die Trends beim Versionsmanagement.“. Geprüft am 12. April 2017. Online: http://www.computer-automation.de/steuerungsebene/steuern-regeln/artikel/79313/2/.</w:t>
      </w:r>
    </w:p>
    <w:p w14:paraId="00416C39" w14:textId="77777777" w:rsidR="00DE6EA3" w:rsidRDefault="00DE6EA3" w:rsidP="00DE6EA3">
      <w:pPr>
        <w:pStyle w:val="CitaviBibliographyEntry"/>
      </w:pPr>
      <w:bookmarkStart w:id="1140" w:name="_CTVL001336f310b131f47a3824ce10bd5fd2596"/>
      <w:bookmarkEnd w:id="1139"/>
      <w:r>
        <w:t>Lämmer, Frank, „Traditionelle Webentwicklung vs Versionsverwaltung.“. G</w:t>
      </w:r>
      <w:r>
        <w:t>e</w:t>
      </w:r>
      <w:r>
        <w:t>prüft am 6. April 2017. Online: http://t3n.de/news/traditionelle-webentwicklung-versionsverwaltung-303580/.</w:t>
      </w:r>
    </w:p>
    <w:p w14:paraId="035FEE52" w14:textId="77777777" w:rsidR="00DE6EA3" w:rsidRDefault="00DE6EA3" w:rsidP="00DE6EA3">
      <w:pPr>
        <w:pStyle w:val="CitaviBibliographyEntry"/>
      </w:pPr>
      <w:bookmarkStart w:id="1141" w:name="_CTVL001e573ef7ff94541e287d14b137ae522bf"/>
      <w:bookmarkEnd w:id="1140"/>
      <w:r w:rsidRPr="00DE6EA3">
        <w:rPr>
          <w:lang w:val="en-US"/>
        </w:rPr>
        <w:t xml:space="preserve">Loeliger, Jon and Matthew McCullough, „Version control with Git. [powerful tools and techniques for collaborative software development ; covers GitHub].“. </w:t>
      </w:r>
      <w:r>
        <w:t>Online: http://proquest.tech.safaribooksonline.de/book/databases/content-management-sy</w:t>
      </w:r>
      <w:r>
        <w:t>s</w:t>
      </w:r>
      <w:r>
        <w:t>tems/9781449345037/firstchapter#X2ludGVybmFsX0h0bWxWaWV3P3htbGlkPTk3ODE0NDkzNDUwMzclMkZpZDI5MzI5NCZxdWVyeT0=.</w:t>
      </w:r>
    </w:p>
    <w:p w14:paraId="70D03A58" w14:textId="77777777" w:rsidR="00DE6EA3" w:rsidRDefault="00DE6EA3" w:rsidP="00DE6EA3">
      <w:pPr>
        <w:pStyle w:val="CitaviBibliographyEntry"/>
      </w:pPr>
      <w:bookmarkStart w:id="1142" w:name="_CTVL0017197879924b34b90880f62ef607faec2"/>
      <w:bookmarkEnd w:id="1141"/>
      <w:r>
        <w:t>Mauel, Volker, „Vergleich von Git und SVN.“. Geprüft am 17. Juni 2017. Onl</w:t>
      </w:r>
      <w:r>
        <w:t>i</w:t>
      </w:r>
      <w:r>
        <w:t>ne: https://www.volkermauel.de/Downloads/GitVsSvn.pdf.</w:t>
      </w:r>
    </w:p>
    <w:p w14:paraId="673115EB" w14:textId="77777777" w:rsidR="00DE6EA3" w:rsidRDefault="00DE6EA3" w:rsidP="00DE6EA3">
      <w:pPr>
        <w:pStyle w:val="CitaviBibliographyEntry"/>
      </w:pPr>
      <w:bookmarkStart w:id="1143" w:name="_CTVL00122f34c7bac9a452e934ecf5727118ea5"/>
      <w:bookmarkEnd w:id="1142"/>
      <w:r>
        <w:t>Meyer, Eric A., „Git: Verteilte Versionsverwaltung.“. Geprüft am 6. April 2017. Online: http://www.iks.kit.edu/diverses/gitvortrag/.</w:t>
      </w:r>
    </w:p>
    <w:p w14:paraId="4D4A960F" w14:textId="77777777" w:rsidR="00DE6EA3" w:rsidRDefault="00DE6EA3" w:rsidP="00DE6EA3">
      <w:pPr>
        <w:pStyle w:val="CitaviBibliographyEntry"/>
      </w:pPr>
      <w:bookmarkStart w:id="1144" w:name="_CTVL0015cc1acd8efd94c7cbcdb301cffb9ecdb"/>
      <w:bookmarkEnd w:id="1143"/>
      <w:r>
        <w:t>o.V., „Git vs. SVN – Versionsverwaltung im Vergleich. Von verteilter und zentralisierter Versionsverwaltung.“. Geprüft am 3. Mai 2017. Online: https://hosting.1und1.de/digitalguide/websites/web-entwicklung/git-vs-svn-versionsverwaltung-im-vergleich/.</w:t>
      </w:r>
    </w:p>
    <w:p w14:paraId="29A880FF" w14:textId="77777777" w:rsidR="00DE6EA3" w:rsidRDefault="00DE6EA3" w:rsidP="00DE6EA3">
      <w:pPr>
        <w:pStyle w:val="CitaviBibliographyEntry"/>
      </w:pPr>
      <w:bookmarkStart w:id="1145" w:name="_CTVL001cae054368a9d4b799c8d34ac9602efff"/>
      <w:bookmarkEnd w:id="1144"/>
      <w:r>
        <w:t xml:space="preserve">Preißel, René and Bjørn Stachmann. </w:t>
      </w:r>
      <w:bookmarkEnd w:id="1145"/>
      <w:r w:rsidRPr="00DE6EA3">
        <w:rPr>
          <w:i/>
        </w:rPr>
        <w:t xml:space="preserve">Git. Dezentrale Versionsverwaltung im Team : Grundlagen und Workflows. </w:t>
      </w:r>
      <w:r w:rsidRPr="00DE6EA3">
        <w:t>Heidelberg: dpunkt.Verlag, 2016.</w:t>
      </w:r>
    </w:p>
    <w:p w14:paraId="2CB66AC4" w14:textId="77777777" w:rsidR="00DE6EA3" w:rsidRDefault="00DE6EA3" w:rsidP="00DE6EA3">
      <w:pPr>
        <w:pStyle w:val="CitaviBibliographyEntry"/>
      </w:pPr>
      <w:bookmarkStart w:id="1146" w:name="_CTVL001a6288b2e5c0f43a8aad27116f4f81e96"/>
      <w:r>
        <w:t xml:space="preserve">Riedel, Sven. </w:t>
      </w:r>
      <w:bookmarkEnd w:id="1146"/>
      <w:r w:rsidRPr="00DE6EA3">
        <w:rPr>
          <w:i/>
        </w:rPr>
        <w:t xml:space="preserve">Git. Kurz &amp; gut. </w:t>
      </w:r>
      <w:r w:rsidRPr="00DE6EA3">
        <w:t>Beijing: O'Reilly, 2010.</w:t>
      </w:r>
    </w:p>
    <w:p w14:paraId="4D382CC9" w14:textId="77777777" w:rsidR="00DE6EA3" w:rsidRDefault="00DE6EA3" w:rsidP="00DE6EA3">
      <w:pPr>
        <w:pStyle w:val="CitaviBibliographyEntry"/>
      </w:pPr>
      <w:bookmarkStart w:id="1147" w:name="_CTVL001dca84be915684fc68bc060565c845cc2"/>
      <w:r>
        <w:t>Sieverdingbeck, Ingo and Jasper van den Ven, „Versionsverwaltung mit SVN.“. Geprüft am 8. Mai 2017. Online: http://rn.informatik.uni-bremen.de/lehre/c++/svn.pdf.</w:t>
      </w:r>
    </w:p>
    <w:p w14:paraId="0CA3E70D" w14:textId="77777777" w:rsidR="00DE6EA3" w:rsidRDefault="00DE6EA3" w:rsidP="00DE6EA3">
      <w:pPr>
        <w:pStyle w:val="CitaviBibliographyEntry"/>
      </w:pPr>
      <w:bookmarkStart w:id="1148" w:name="_CTVL001da13a0cdeabe4d60ac0ba891129ec5cb"/>
      <w:bookmarkEnd w:id="1147"/>
      <w:r>
        <w:t>Stargardt, Niels, „Verteilte Versionsverwaltungssysteme in der kommerziellen Java-Entwicklung.“. Geprüft am 17. Juni 2017. Online: https://www.sigs-datacom.de/uploads/tx_dmjournals/stargardt_JS_04_12_la6g.pdf.</w:t>
      </w:r>
    </w:p>
    <w:p w14:paraId="79852A7C" w14:textId="38C3FECB" w:rsidR="00DE6EA3" w:rsidRDefault="00DE6EA3" w:rsidP="00DE6EA3">
      <w:pPr>
        <w:pStyle w:val="CitaviBibliographyEntry"/>
      </w:pPr>
      <w:bookmarkStart w:id="1149" w:name="_CTVL001ec6691b90b4e440d8522cca3de8532ce"/>
      <w:bookmarkEnd w:id="1148"/>
      <w:del w:id="1150" w:author="Recep Özkara" w:date="2017-08-28T17:53:00Z">
        <w:r w:rsidDel="004119A6">
          <w:delText>taentzer</w:delText>
        </w:r>
      </w:del>
      <w:ins w:id="1151" w:author="Recep Özkara" w:date="2017-08-28T17:53:00Z">
        <w:r w:rsidR="004119A6">
          <w:t>Taentzer</w:t>
        </w:r>
      </w:ins>
      <w:r>
        <w:t>, „Versionsverwaltung von Softwareartefakten.“. Geprüft am 17. Juni 2017. Online: http://www.uni-marburg.de/fb12/arbeitsgruppen/swt/lehre/files/est1415/ESM141021.pdf.</w:t>
      </w:r>
    </w:p>
    <w:p w14:paraId="60D6ECD6" w14:textId="77777777" w:rsidR="00DE6EA3" w:rsidRDefault="00DE6EA3" w:rsidP="00DE6EA3">
      <w:pPr>
        <w:pStyle w:val="CitaviBibliographyEntry"/>
      </w:pPr>
      <w:bookmarkStart w:id="1152" w:name="_CTVL001ff161097f8f1433c8bb32d241a6ff0c0"/>
      <w:bookmarkEnd w:id="1149"/>
      <w:r>
        <w:lastRenderedPageBreak/>
        <w:t>Tartler, Reinhard and Martin Steigerwald, „Verteilte Versionsverwaltung mit Bazaar » Linux-Magazin.“. Geprüft am 6. April 2017. Online: http://www.linux-magazin.de/Ausgaben/2007/06/Markt-Modell.</w:t>
      </w:r>
    </w:p>
    <w:p w14:paraId="6B13470E" w14:textId="77777777" w:rsidR="00DE6EA3" w:rsidRDefault="00DE6EA3" w:rsidP="00DE6EA3">
      <w:pPr>
        <w:pStyle w:val="CitaviBibliographyEntry"/>
      </w:pPr>
      <w:bookmarkStart w:id="1153" w:name="_CTVL00181be588583dc4d7fa246ab8e71edefe2"/>
      <w:bookmarkEnd w:id="1152"/>
      <w:r>
        <w:t>THM-Wiki, „Git-basierte kollaborative Entwicklung von Webanwendungen (GitHub/GitLab) – THM-Wiki.“. Geprüft am 6. April 2017. Online: https://wiki.thm.de/Git-basie</w:t>
      </w:r>
      <w:r>
        <w:t>r</w:t>
      </w:r>
      <w:r>
        <w:t>te_kollaborative_Entwicklung_von_Webanwendungen_(GitHub/GitLab).</w:t>
      </w:r>
    </w:p>
    <w:p w14:paraId="5B923DF9" w14:textId="77777777" w:rsidR="00DE6EA3" w:rsidRDefault="00DE6EA3" w:rsidP="00DE6EA3">
      <w:pPr>
        <w:pStyle w:val="CitaviBibliographyEntry"/>
      </w:pPr>
      <w:bookmarkStart w:id="1154" w:name="_CTVL001f200cc1acbf94fa38b63d48b89f9d8fe"/>
      <w:bookmarkEnd w:id="1153"/>
      <w:r>
        <w:t>Thomas, David, Andrew Hunt, Falk Lehmann und Uwe Petschke, „Der pra</w:t>
      </w:r>
      <w:r>
        <w:t>g</w:t>
      </w:r>
      <w:r>
        <w:t xml:space="preserve">matische Programmierer.“. </w:t>
      </w:r>
      <w:bookmarkEnd w:id="1154"/>
      <w:r w:rsidRPr="00DE6EA3">
        <w:rPr>
          <w:i/>
        </w:rPr>
        <w:t>Der pragmatische Programmierer, Hunt, Andrew, [2. Aufl.]. - München [u.a.] : Hanser</w:t>
      </w:r>
      <w:r w:rsidRPr="00DE6EA3">
        <w:t xml:space="preserve"> (2003): 1–7. Geprüft am 17. Juni 2017. Online: http://files.hanser.de/hanser/docs/20051012_251121378-66_3-446-40470-8_Leseprobe1.pdf.</w:t>
      </w:r>
    </w:p>
    <w:p w14:paraId="419EB015" w14:textId="77777777" w:rsidR="00DE6EA3" w:rsidRDefault="00DE6EA3" w:rsidP="00DE6EA3">
      <w:pPr>
        <w:pStyle w:val="CitaviBibliographyEntry"/>
      </w:pPr>
      <w:bookmarkStart w:id="1155" w:name="_CTVL001cad04a3e7a1b4d9bb698399e13e66e43"/>
      <w:r w:rsidRPr="00DE6EA3">
        <w:rPr>
          <w:lang w:val="en-US"/>
        </w:rPr>
        <w:t xml:space="preserve">tinatigertech, „„Git“ your work done and don´t mess with your team!“. </w:t>
      </w:r>
      <w:r>
        <w:t>Geprüft am 11. April 2017. Online: http://www.tigertech.de/git-your-work-done-and-dont-mess-with-your-team/#more-629.</w:t>
      </w:r>
    </w:p>
    <w:p w14:paraId="30B81CD8" w14:textId="77777777" w:rsidR="00DE6EA3" w:rsidRDefault="00DE6EA3" w:rsidP="00DE6EA3">
      <w:pPr>
        <w:pStyle w:val="CitaviBibliographyEntry"/>
      </w:pPr>
      <w:bookmarkStart w:id="1156" w:name="_CTVL001efb82621512f4dcb884ae5bced93b2ee"/>
      <w:bookmarkEnd w:id="1155"/>
      <w:r>
        <w:t xml:space="preserve">Vijayakumaran, Sujeevan. </w:t>
      </w:r>
      <w:bookmarkEnd w:id="1156"/>
      <w:r w:rsidRPr="00DE6EA3">
        <w:rPr>
          <w:i/>
        </w:rPr>
        <w:t xml:space="preserve">Versionsverwaltung mit Git. </w:t>
      </w:r>
      <w:r w:rsidRPr="00DE6EA3">
        <w:t>Frechen: mitp, 2016.</w:t>
      </w:r>
    </w:p>
    <w:p w14:paraId="35ED3B91" w14:textId="57D56608" w:rsidR="00275A52" w:rsidRPr="00C65B49" w:rsidRDefault="00275A52" w:rsidP="00DE6EA3">
      <w:pPr>
        <w:pStyle w:val="CitaviBibliographyEntry"/>
      </w:pPr>
      <w:r>
        <w:fldChar w:fldCharType="end"/>
      </w:r>
    </w:p>
    <w:sectPr w:rsidR="00275A52" w:rsidRPr="00C65B49" w:rsidSect="00D9183C">
      <w:headerReference w:type="even" r:id="rId49"/>
      <w:headerReference w:type="first" r:id="rId50"/>
      <w:type w:val="oddPage"/>
      <w:pgSz w:w="11906" w:h="16838" w:code="9"/>
      <w:pgMar w:top="1701" w:right="1418" w:bottom="1134" w:left="1418" w:header="709" w:footer="709" w:gutter="85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56" w:author="Recep Özkara" w:date="2017-08-28T21:04:00Z" w:initials="RÖ">
    <w:p w14:paraId="0D323B7F" w14:textId="5B212631" w:rsidR="00EE4443" w:rsidRDefault="00EE4443">
      <w:pPr>
        <w:pStyle w:val="Kommentartext"/>
      </w:pPr>
      <w:r>
        <w:rPr>
          <w:rStyle w:val="Kommentarzeichen"/>
        </w:rPr>
        <w:annotationRef/>
      </w:r>
      <w:r>
        <w:t>soll ich die Übe</w:t>
      </w:r>
      <w:r>
        <w:t>r</w:t>
      </w:r>
      <w:r>
        <w:t>schriften vor den definitionen beibeha</w:t>
      </w:r>
      <w:r>
        <w:t>l</w:t>
      </w:r>
      <w:r>
        <w:t>ten ?</w:t>
      </w:r>
    </w:p>
  </w:comment>
  <w:comment w:id="257" w:author="Recep Özkara" w:date="2017-08-28T21:04:00Z" w:initials="RÖ">
    <w:p w14:paraId="480D367F" w14:textId="427F6F9A" w:rsidR="00EE4443" w:rsidRDefault="00EE4443">
      <w:pPr>
        <w:pStyle w:val="Kommentartext"/>
      </w:pPr>
      <w:r>
        <w:rPr>
          <w:rStyle w:val="Kommentarzeichen"/>
        </w:rPr>
        <w:annotationRef/>
      </w:r>
      <w:r>
        <w:t>Ist die Art und Weise dieses Direkten Zitats richtig? Ist aus einer Webseite</w:t>
      </w:r>
    </w:p>
  </w:comment>
  <w:comment w:id="260" w:author="Sadik" w:date="2017-08-28T21:04:00Z" w:initials="S">
    <w:p w14:paraId="11A607AC" w14:textId="77777777" w:rsidR="00EE4443" w:rsidRDefault="00EE4443" w:rsidP="006706F7">
      <w:pPr>
        <w:pStyle w:val="Kommentartext"/>
      </w:pPr>
      <w:r>
        <w:rPr>
          <w:rStyle w:val="Kommentarzeichen"/>
        </w:rPr>
        <w:annotationRef/>
      </w:r>
      <w:r>
        <w:t>Dieser Absatz gefällt mir. Liest sich sehr schön.</w:t>
      </w:r>
    </w:p>
  </w:comment>
  <w:comment w:id="267" w:author="Recep Özkara" w:date="2017-08-28T21:04:00Z" w:initials="RÖ">
    <w:p w14:paraId="0F9E50DF" w14:textId="3E2E197B" w:rsidR="00EE4443" w:rsidRDefault="00EE4443">
      <w:pPr>
        <w:pStyle w:val="Kommentartext"/>
      </w:pPr>
      <w:r>
        <w:rPr>
          <w:rStyle w:val="Kommentarzeichen"/>
        </w:rPr>
        <w:annotationRef/>
      </w:r>
      <w:r>
        <w:t>Habe keine entsprechenden Bilder gefunden</w:t>
      </w:r>
    </w:p>
  </w:comment>
  <w:comment w:id="302" w:author="Recep Özkara" w:date="2017-08-28T21:04:00Z" w:initials="RÖ">
    <w:p w14:paraId="6D787AE9" w14:textId="42102D0A" w:rsidR="00EE4443" w:rsidRDefault="00EE4443">
      <w:pPr>
        <w:pStyle w:val="Kommentartext"/>
      </w:pPr>
      <w:r>
        <w:rPr>
          <w:rStyle w:val="Kommentarzeichen"/>
        </w:rPr>
        <w:annotationRef/>
      </w:r>
      <w:r>
        <w:t>erkennt man bei diesem abschnittswechsel das beide abschnitte noch zur fußnote 92 geh</w:t>
      </w:r>
      <w:r>
        <w:t>ö</w:t>
      </w:r>
      <w:r>
        <w:t>ren?</w:t>
      </w:r>
    </w:p>
  </w:comment>
  <w:comment w:id="306" w:author="Recep Özkara" w:date="2017-08-28T21:04:00Z" w:initials="RÖ">
    <w:p w14:paraId="3C3B065B" w14:textId="7D316E85" w:rsidR="00EE4443" w:rsidRDefault="00EE4443">
      <w:pPr>
        <w:pStyle w:val="Kommentartext"/>
      </w:pPr>
      <w:r>
        <w:rPr>
          <w:rStyle w:val="Kommentarzeichen"/>
        </w:rPr>
        <w:annotationRef/>
      </w:r>
      <w:r>
        <w:t>Richtige Anrede?</w:t>
      </w:r>
    </w:p>
  </w:comment>
  <w:comment w:id="327" w:author="Recep Özkara" w:date="2017-08-28T21:04:00Z" w:initials="RÖ">
    <w:p w14:paraId="6106BE3E" w14:textId="341A89D0" w:rsidR="00EE4443" w:rsidRDefault="00EE4443">
      <w:pPr>
        <w:pStyle w:val="Kommentartext"/>
      </w:pPr>
      <w:r>
        <w:rPr>
          <w:rStyle w:val="Kommentarzeichen"/>
        </w:rPr>
        <w:annotationRef/>
      </w:r>
      <w:r>
        <w:t>Soll ich Reposit</w:t>
      </w:r>
      <w:r>
        <w:t>o</w:t>
      </w:r>
      <w:r>
        <w:t>rien oder Repositories schreiben</w:t>
      </w:r>
    </w:p>
  </w:comment>
  <w:comment w:id="348" w:author="Recep Özkara" w:date="2017-08-28T21:04:00Z" w:initials="RÖ">
    <w:p w14:paraId="0AFD8549" w14:textId="67421369" w:rsidR="00EE4443" w:rsidRDefault="00EE4443">
      <w:pPr>
        <w:pStyle w:val="Kommentartext"/>
      </w:pPr>
      <w:r>
        <w:rPr>
          <w:rStyle w:val="Kommentarzeichen"/>
        </w:rPr>
        <w:annotationRef/>
      </w:r>
      <w:r>
        <w:t>Hab ich hier richtig zitiert?</w:t>
      </w:r>
    </w:p>
  </w:comment>
  <w:comment w:id="366" w:author="Recep Özkara" w:date="2017-08-28T21:04:00Z" w:initials="RÖ">
    <w:p w14:paraId="7FC69F8D" w14:textId="2B63A6C9" w:rsidR="00EE4443" w:rsidRDefault="00EE4443">
      <w:pPr>
        <w:pStyle w:val="Kommentartext"/>
      </w:pPr>
      <w:r>
        <w:rPr>
          <w:rStyle w:val="Kommentarzeichen"/>
        </w:rPr>
        <w:annotationRef/>
      </w:r>
      <w:r>
        <w:t>In „“ ?</w:t>
      </w:r>
    </w:p>
  </w:comment>
  <w:comment w:id="372" w:author="Recep Özkara" w:date="2017-08-28T21:04:00Z" w:initials="RÖ">
    <w:p w14:paraId="29577B0D" w14:textId="4CDC6AA5" w:rsidR="00EE4443" w:rsidRDefault="00EE4443">
      <w:pPr>
        <w:pStyle w:val="Kommentartext"/>
      </w:pPr>
      <w:r>
        <w:rPr>
          <w:rStyle w:val="Kommentarzeichen"/>
        </w:rPr>
        <w:annotationRef/>
      </w:r>
      <w:r>
        <w:t>Soll ich solche Begriffe kursiv in „“ oder normal schreiben?</w:t>
      </w:r>
    </w:p>
  </w:comment>
  <w:comment w:id="373" w:author="Recep Özkara" w:date="2017-08-28T21:04:00Z" w:initials="RÖ">
    <w:p w14:paraId="729CFEB1" w14:textId="3FC00B3C" w:rsidR="00EE4443" w:rsidRDefault="00EE4443">
      <w:pPr>
        <w:pStyle w:val="Kommentartext"/>
      </w:pPr>
      <w:r>
        <w:rPr>
          <w:rStyle w:val="Kommentarzeichen"/>
        </w:rPr>
        <w:annotationRef/>
      </w:r>
      <w:r>
        <w:t>So, oder Commit-Befehl?</w:t>
      </w:r>
    </w:p>
  </w:comment>
  <w:comment w:id="385" w:author="Recep Özkara" w:date="2017-08-28T21:04:00Z" w:initials="RÖ">
    <w:p w14:paraId="7859D36C" w14:textId="6664BA5C" w:rsidR="00EE4443" w:rsidRDefault="00EE4443">
      <w:pPr>
        <w:pStyle w:val="Kommentartext"/>
      </w:pPr>
      <w:r>
        <w:rPr>
          <w:rStyle w:val="Kommentarzeichen"/>
        </w:rPr>
        <w:annotationRef/>
      </w:r>
      <w:r>
        <w:t>Habe aus dem Vorwort zitiert. Seitenzahl ist römisch. Geht das?</w:t>
      </w:r>
    </w:p>
  </w:comment>
  <w:comment w:id="410" w:author="Recep Özkara" w:date="2017-08-28T21:22:00Z" w:initials="RÖ">
    <w:p w14:paraId="4C2E0F24" w14:textId="31B385FC" w:rsidR="00EE4443" w:rsidRDefault="00EE4443">
      <w:pPr>
        <w:pStyle w:val="Kommentartext"/>
      </w:pPr>
      <w:r>
        <w:rPr>
          <w:rStyle w:val="Kommentarzeichen"/>
        </w:rPr>
        <w:annotationRef/>
      </w:r>
      <w:r>
        <w:t>richtig so?, weil bezieht sich auch auf aufzählung</w:t>
      </w:r>
    </w:p>
  </w:comment>
  <w:comment w:id="420" w:author="Recep Özkara" w:date="2017-08-28T21:27:00Z" w:initials="RÖ">
    <w:p w14:paraId="1E654F66" w14:textId="1E079CAC" w:rsidR="00EE4443" w:rsidRDefault="00EE4443">
      <w:pPr>
        <w:pStyle w:val="Kommentartext"/>
      </w:pPr>
      <w:r>
        <w:rPr>
          <w:rStyle w:val="Kommentarzeichen"/>
        </w:rPr>
        <w:annotationRef/>
      </w:r>
      <w:r>
        <w:t>abstand zum nächsten Befehl nervt mich, oder meinst du das geht in Or</w:t>
      </w:r>
      <w:r>
        <w:t>d</w:t>
      </w:r>
      <w:r>
        <w:t>nung</w:t>
      </w:r>
    </w:p>
  </w:comment>
  <w:comment w:id="430" w:author="Recep Özkara" w:date="2017-08-28T21:32:00Z" w:initials="RÖ">
    <w:p w14:paraId="4CF2C452" w14:textId="1F4CA818" w:rsidR="00454320" w:rsidRDefault="00454320">
      <w:pPr>
        <w:pStyle w:val="Kommentartext"/>
      </w:pPr>
      <w:r>
        <w:rPr>
          <w:rStyle w:val="Kommentarzeichen"/>
        </w:rPr>
        <w:annotationRef/>
      </w:r>
      <w:r>
        <w:t>master groß oder klein?</w:t>
      </w:r>
    </w:p>
  </w:comment>
  <w:comment w:id="557" w:author="Sadik" w:date="2017-08-28T21:04:00Z" w:initials="S">
    <w:p w14:paraId="3CF280BA" w14:textId="380C80BB" w:rsidR="00EE4443" w:rsidRDefault="00EE4443">
      <w:pPr>
        <w:pStyle w:val="Kommentartext"/>
      </w:pPr>
      <w:r>
        <w:rPr>
          <w:rStyle w:val="Kommentarzeichen"/>
        </w:rPr>
        <w:annotationRef/>
      </w:r>
      <w:r>
        <w:t>Bildunterschriften nicht ve</w:t>
      </w:r>
      <w:r>
        <w:t>r</w:t>
      </w:r>
      <w:r>
        <w:t>gessen</w:t>
      </w:r>
    </w:p>
  </w:comment>
  <w:comment w:id="1027" w:author="Sadik" w:date="2017-08-28T21:04:00Z" w:initials="S">
    <w:p w14:paraId="2D332C0E" w14:textId="77777777" w:rsidR="00EE4443" w:rsidRDefault="00EE4443">
      <w:pPr>
        <w:pStyle w:val="Kommentartext"/>
      </w:pPr>
      <w:r>
        <w:rPr>
          <w:rStyle w:val="Kommentarzeichen"/>
        </w:rPr>
        <w:annotationRef/>
      </w:r>
      <w:r>
        <w:t>Dass die Anleitung auf einem Video beruht kannst du hier in der Zusammenfa</w:t>
      </w:r>
      <w:r>
        <w:t>s</w:t>
      </w:r>
      <w:r>
        <w:t>sung sagen und dann ganz normal mit Nummer und Fußzeile den Link zum Video zitieren. Ist ja Internetquelle, also Link und letzter Zugriff.</w:t>
      </w:r>
    </w:p>
    <w:p w14:paraId="2B5F8D77" w14:textId="77777777" w:rsidR="00EE4443" w:rsidRDefault="00EE4443">
      <w:pPr>
        <w:pStyle w:val="Kommentartext"/>
      </w:pPr>
      <w:r>
        <w:t>Übrigens ist die Anrede in der Anleitung mit „Sie“ oder „man“ in Ordnung.</w:t>
      </w:r>
    </w:p>
    <w:p w14:paraId="3DB27474" w14:textId="7CE9DB11" w:rsidR="00EE4443" w:rsidRDefault="00EE4443">
      <w:pPr>
        <w:pStyle w:val="Kommentartext"/>
      </w:pPr>
      <w:r>
        <w:t>Ansonsten ist die Anleitung gut verständlich, Schritt für Schritt beschrieben.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921A50" w15:done="0"/>
  <w15:commentEx w15:paraId="1E082FCE" w15:done="0"/>
  <w15:commentEx w15:paraId="4754E483" w15:done="0"/>
  <w15:commentEx w15:paraId="7F011F08" w15:done="0"/>
  <w15:commentEx w15:paraId="215CC3E0" w15:done="0"/>
  <w15:commentEx w15:paraId="20671A91" w15:done="0"/>
  <w15:commentEx w15:paraId="7ED32C2E" w15:done="0"/>
  <w15:commentEx w15:paraId="36C18934" w15:done="0"/>
  <w15:commentEx w15:paraId="5CC5E148" w15:done="0"/>
  <w15:commentEx w15:paraId="181A281E" w15:done="0"/>
  <w15:commentEx w15:paraId="14FF8236" w15:done="0"/>
  <w15:commentEx w15:paraId="56FDD788" w15:done="0"/>
  <w15:commentEx w15:paraId="6116BA28" w15:done="0"/>
  <w15:commentEx w15:paraId="4E4EAC9E" w15:done="0"/>
  <w15:commentEx w15:paraId="09D1B838" w15:done="0"/>
  <w15:commentEx w15:paraId="451F2C95" w15:done="0"/>
  <w15:commentEx w15:paraId="1CC67DC3" w15:done="0"/>
  <w15:commentEx w15:paraId="12E758BC" w15:done="0"/>
  <w15:commentEx w15:paraId="05D37098" w15:done="0"/>
  <w15:commentEx w15:paraId="1B932707" w15:done="0"/>
  <w15:commentEx w15:paraId="774CE6AB" w15:done="0"/>
  <w15:commentEx w15:paraId="5C3A37FD" w15:done="0"/>
  <w15:commentEx w15:paraId="3C481660" w15:done="0"/>
  <w15:commentEx w15:paraId="02AC3DE9" w15:done="0"/>
  <w15:commentEx w15:paraId="3CF280BA" w15:done="0"/>
  <w15:commentEx w15:paraId="3DB274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6ECF3F" w14:textId="77777777" w:rsidR="00630B63" w:rsidRDefault="00630B63" w:rsidP="00387FE8">
      <w:r>
        <w:separator/>
      </w:r>
    </w:p>
  </w:endnote>
  <w:endnote w:type="continuationSeparator" w:id="0">
    <w:p w14:paraId="26F45B8A" w14:textId="77777777" w:rsidR="00630B63" w:rsidRDefault="00630B63" w:rsidP="00387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altName w:val="+Textkörper"/>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D7FB97" w14:textId="77777777" w:rsidR="00630B63" w:rsidRDefault="00630B63" w:rsidP="00387FE8">
      <w:r>
        <w:separator/>
      </w:r>
    </w:p>
  </w:footnote>
  <w:footnote w:type="continuationSeparator" w:id="0">
    <w:p w14:paraId="5E2212DF" w14:textId="77777777" w:rsidR="00630B63" w:rsidRDefault="00630B63" w:rsidP="00387FE8">
      <w:r>
        <w:continuationSeparator/>
      </w:r>
    </w:p>
  </w:footnote>
  <w:footnote w:id="1">
    <w:p w14:paraId="6C9D5CB5" w14:textId="4A5B3161" w:rsidR="00EE4443" w:rsidRDefault="00EE4443" w:rsidP="008769CB">
      <w:pPr>
        <w:pStyle w:val="Funotentext"/>
        <w:jc w:val="left"/>
      </w:pPr>
      <w:r>
        <w:rPr>
          <w:rStyle w:val="Funotenzeichen"/>
        </w:rPr>
        <w:footnoteRef/>
      </w:r>
      <w:r>
        <w:t xml:space="preserve"> Vgl. </w:t>
      </w:r>
      <w:r>
        <w:fldChar w:fldCharType="begin"/>
      </w:r>
      <w:r>
        <w:instrText>ADDIN CITAVI.PLACEHOLDER 1911d74f-e524-4a0e-a05a-0570f6fd4c72 PFBsYWNlaG9sZGVyPg0KICA8QWRkSW5WZXJzaW9uPjUuNi4wLjI8L0FkZEluVmVyc2lvbj4NCiAgPElkPjE5MTFkNzRmLWU1MjQtNGEwZS1hMDVhLTA1NzBmNmZkNGM3MjwvSWQ+DQogIDxFbnRyaWVzPg0KICAgIDxFbnRyeT4NCiAgICAgIDxBc3NvY2lhdGVXaXRoS25vd2xlZGdlSXRlbUlkPjhkM2NhYTQ0LTI4NjktNGVjYi1iMjU3LTZiN2FmMWRhNWRlNzwvQXNzb2NpYXRlV2l0aEtub3dsZWRnZUl0ZW1JZD4NCiAgICAgIDxJZD5kNjgzMjljZi1kYTYyLTQzNmUtYTcxYy1mZmFiYzA0MWQ1NDM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ZXJsaW4gRGVua2VyIHVuZCBTdGVmYW4gU3JlY2VjLCDigJ5WZXJzaW9uc3ZlcndhbHR1bmcgbWl0IEdpdC4gRm9ydGdlc2Nocml0dGVuZSBQcm9ncmFtbWllcmtvbnplcHRlIGluIEphdmEsIEhhc2tlbGwgdW5kIFByb2xvZyzigJwgKDIwMTUpOiAxLiBHZXByw7xmdCBhbSAxNy4gSnVuaSAyMDE3LiBPbmxpbmU6IGh0dHA6Ly9tZXJsaW5kZW5rZXIuZGUvZmlsZXMvUHJvc2VtaW5hcl9HaXQucGRmLjwvVGV4dD4NCiAgICA8L1RleHRVbml0Pg0KICA8L1RleHRVbml0cz4NCjwvUGxhY2Vob2xkZXI+</w:instrText>
      </w:r>
      <w:r>
        <w:fldChar w:fldCharType="separate"/>
      </w:r>
      <w:bookmarkStart w:id="11" w:name="_CTVP0011911d74fe5244a0ea05a0570f6fd4c72"/>
      <w:r>
        <w:t>Merlin Denker und Stefan Srecec, „Versionsverwaltung mit Git. Fortgeschrittene Pr</w:t>
      </w:r>
      <w:r>
        <w:t>o</w:t>
      </w:r>
      <w:r>
        <w:t>grammierkonzepte in Java, Haskell und Prolog,“ (2015): S. 1. Geprüft am 17. Juni 2017. Online: http://merlindenker.de/files/Proseminar_Git.pdf.</w:t>
      </w:r>
      <w:bookmarkEnd w:id="11"/>
      <w:r>
        <w:fldChar w:fldCharType="end"/>
      </w:r>
    </w:p>
  </w:footnote>
  <w:footnote w:id="2">
    <w:p w14:paraId="6BFA82F6" w14:textId="77777777" w:rsidR="00EE4443" w:rsidRDefault="00EE4443" w:rsidP="008769CB">
      <w:pPr>
        <w:pStyle w:val="Funotentext"/>
        <w:jc w:val="left"/>
      </w:pPr>
      <w:r>
        <w:rPr>
          <w:rStyle w:val="Funotenzeichen"/>
        </w:rPr>
        <w:footnoteRef/>
      </w:r>
      <w:r>
        <w:t xml:space="preserve"> Vgl. </w:t>
      </w:r>
      <w:r>
        <w:fldChar w:fldCharType="begin"/>
      </w:r>
      <w:r>
        <w:instrText>ADDIN CITAVI.PLACEHOLDER eccf4507-dcb9-4579-a55d-1d990cbc5b70 PFBsYWNlaG9sZGVyPg0KICA8QWRkSW5WZXJzaW9uPjUuNi4wLjI8L0FkZEluVmVyc2lvbj4NCiAgPElkPmVjY2Y0NTA3LWRjYjktNDU3OS1hNTVkLTFkOTkwY2JjNWI3MDwvSWQ+DQogIDxFbnRyaWVzPg0KICAgIDxFbnRyeT4NCiAgICAgIDxBc3NvY2lhdGVXaXRoS25vd2xlZGdlSXRlbUlkPjkyMjBkNDU5LWYzOTQtNGIzMi05MmI0LTJjMmFjYmM2OTdiNDwvQXNzb2NpYXRlV2l0aEtub3dsZWRnZUl0ZW1JZD4NCiAgICAgIDxJZD4yMTJiMzc5OS05OWQ4LTRhNjgtYmNkNS0xZGU1YTA0NjE4Mzg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dWplZXZhbiBWaWpheWFrdW1hcmFuLCA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c2lvbnN2ZXJ3YWx0dW5nIG1pdCBHaXQ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EZyZWNoZW46IG1pdHAsIDIwMTYpLCBTLiAxNDwvVGV4dD4NCiAgICA8L1RleHRVbml0Pg0KICA8L1RleHRVbml0cz4NCjwvUGxhY2Vob2xkZXI+</w:instrText>
      </w:r>
      <w:r>
        <w:fldChar w:fldCharType="separate"/>
      </w:r>
      <w:bookmarkStart w:id="13" w:name="_CTVP001eccf4507dcb94579a55d1d990cbc5b70"/>
      <w:r>
        <w:t xml:space="preserve">Sujeevan Vijayakumaran, </w:t>
      </w:r>
      <w:r w:rsidRPr="00770905">
        <w:rPr>
          <w:i/>
        </w:rPr>
        <w:t>Versionsverwaltung mit Git</w:t>
      </w:r>
      <w:r w:rsidRPr="00770905">
        <w:t xml:space="preserve"> (Frechen: mitp, 2016), S. 14</w:t>
      </w:r>
      <w:bookmarkEnd w:id="13"/>
      <w:r>
        <w:fldChar w:fldCharType="end"/>
      </w:r>
    </w:p>
  </w:footnote>
  <w:footnote w:id="3">
    <w:p w14:paraId="047F1746" w14:textId="44D7E737" w:rsidR="00EE4443" w:rsidRDefault="00EE4443" w:rsidP="0076392E">
      <w:pPr>
        <w:pStyle w:val="Funotentext"/>
        <w:jc w:val="left"/>
      </w:pPr>
      <w:r>
        <w:rPr>
          <w:rStyle w:val="Funotenzeichen"/>
        </w:rPr>
        <w:footnoteRef/>
      </w:r>
      <w:r>
        <w:t xml:space="preserve"> Vgl. </w:t>
      </w:r>
      <w:r>
        <w:fldChar w:fldCharType="begin"/>
      </w:r>
      <w:r>
        <w:instrText>ADDIN CITAVI.PLACEHOLDER 746a5140-a676-4d0e-a7e0-df8cd79fe555 PFBsYWNlaG9sZGVyPg0KICA8QWRkSW5WZXJzaW9uPjUuNi4wLjI8L0FkZEluVmVyc2lvbj4NCiAgPElkPjc0NmE1MTQwLWE2NzYtNGQwZS1hN2UwLWRmOGNkNzlmZTU1NTwvSWQ+DQogIDxFbnRyaWVzPg0KICAgIDxFbnRyeT4NCiAgICAgIDxBc3NvY2lhdGVXaXRoS25vd2xlZGdlSXRlbUlkPmU2MzUzOTFjLWYwNGMtNDBkNS1hZjA5LTYwNmI0NDk4NmUxZTwvQXNzb2NpYXRlV2l0aEtub3dsZWRnZUl0ZW1JZD4NCiAgICAgIDxJZD5jOWU1NGZlYi00YzYzLTRkZmItYThjMS0zOGFmZDYzMjViMzU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pvaG4gQmVjaGFyYSwg4oCeUmV2aXNpb25zc2ljaGVyZSBBcmNoaXZpZXJ1bmcuIFZlcnRlaWx0ZXMgRG9rdW1lbnRlbm1hbmFnZW1lbnQs4oCcICgyMDA5KTogNS4gR2VwcsO8ZnQgYW0gMTcuIEp1bmkgMjAxNy4gT25saW5lOiBodHRwczovL3d3dy51bmlidy5kZS9pbmYyL0xlaHJlL0ZUMDkvbHphL2JlY2hhcmEucGRmLjwvVGV4dD4NCiAgICA8L1RleHRVbml0Pg0KICA8L1RleHRVbml0cz4NCjwvUGxhY2Vob2xkZXI+</w:instrText>
      </w:r>
      <w:r>
        <w:fldChar w:fldCharType="separate"/>
      </w:r>
      <w:bookmarkStart w:id="15" w:name="_CTVP001746a5140a6764d0ea7e0df8cd79fe555"/>
      <w:r>
        <w:t>John Bechara, „Revisionssichere Archivierung. Verteiltes Dokumentenmanagement,“ (2009): S. 5. Geprüft am 17. Juni 2017. Online: https://www.unibw.de/inf2/Lehre/FT09/lza/bechara.pdf.</w:t>
      </w:r>
      <w:bookmarkEnd w:id="15"/>
      <w:r>
        <w:fldChar w:fldCharType="end"/>
      </w:r>
    </w:p>
  </w:footnote>
  <w:footnote w:id="4">
    <w:p w14:paraId="29811F56" w14:textId="3005B3EE" w:rsidR="00EE4443" w:rsidRDefault="00EE4443" w:rsidP="006706F7">
      <w:pPr>
        <w:pStyle w:val="Funotentext"/>
        <w:jc w:val="left"/>
      </w:pPr>
      <w:r>
        <w:rPr>
          <w:rStyle w:val="Funotenzeichen"/>
        </w:rPr>
        <w:footnoteRef/>
      </w:r>
      <w:r>
        <w:t xml:space="preserve"> Vgl. </w:t>
      </w:r>
      <w:r>
        <w:fldChar w:fldCharType="begin"/>
      </w:r>
      <w:r>
        <w:instrText>ADDIN CITAVI.PLACEHOLDER 24bbad70-4a0e-438d-bdb1-1cc1f2511ace 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dWplZXZhbiBWaWpheWFrdW1hcmFuLCA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c2lvbnN2ZXJ3YWx0dW5nIG1pdCBHaXQ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EZyZWNoZW46IG1pdHAsIDIwMTYpLCBTLiAxNzwvVGV4dD4NCiAgICA8L1RleHRVbml0Pg0KICA8L1RleHRVbml0cz4NCjwvUGxhY2Vob2xkZXI+</w:instrText>
      </w:r>
      <w:r>
        <w:fldChar w:fldCharType="separate"/>
      </w:r>
      <w:r>
        <w:t xml:space="preserve">Sujeevan Vijayakumaran, </w:t>
      </w:r>
      <w:r w:rsidRPr="00770905">
        <w:rPr>
          <w:i/>
        </w:rPr>
        <w:t>Versionsverwaltung mit Git</w:t>
      </w:r>
      <w:r w:rsidRPr="00770905">
        <w:t xml:space="preserve"> (Frechen: mitp, 2016), S. 17</w:t>
      </w:r>
      <w:r>
        <w:fldChar w:fldCharType="end"/>
      </w:r>
    </w:p>
  </w:footnote>
  <w:footnote w:id="5">
    <w:p w14:paraId="599BF584" w14:textId="3FF47274" w:rsidR="00EE4443" w:rsidRDefault="00EE4443" w:rsidP="006706F7">
      <w:pPr>
        <w:pStyle w:val="Funotentext"/>
        <w:jc w:val="left"/>
      </w:pPr>
      <w:r>
        <w:rPr>
          <w:rStyle w:val="Funotenzeichen"/>
        </w:rPr>
        <w:footnoteRef/>
      </w:r>
      <w:r>
        <w:t xml:space="preserve"> Vgl. </w:t>
      </w:r>
      <w:r>
        <w:fldChar w:fldCharType="begin"/>
      </w:r>
      <w:r>
        <w:instrText>ADDIN CITAVI.PLACEHOLDER 37cabb6e-55bf-4e08-bae6-06f6edc408b4 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dGFlbnR6ZXIsIOKAnlZlcnNpb25zdmVyd2FsdHVuZyB2b24gU29mdHdhcmVhcnRlZmFrdGVuLOKAnCwgUy4gNDMuIEdlcHLDvGZ0IGFtIDE3LiBKdW5pIDIwMTcuIE9ubGluZTogaHR0cDovL3d3dy51bmktbWFyYnVyZy5kZS9mYjEyL2FyYmVpdHNncnVwcGVuL3N3dC9sZWhyZS9maWxlcy9lc3QxNDE1L0VTTTE0MTAyMS5wZGYuPC9UZXh0Pg0KICAgIDwvVGV4dFVuaXQ+DQogIDwvVGV4dFVuaXRzPg0KPC9QbGFjZWhvbGRlcj4=</w:instrText>
      </w:r>
      <w:r>
        <w:fldChar w:fldCharType="separate"/>
      </w:r>
      <w:r>
        <w:t>Taentzer, „Versionsverwaltung von Softwareartefakten,“, S. 43. Geprüft am 17. Juni 2017. Online: http://www.uni-marburg.de/fb12/arbeitsgruppen/swt/lehre/files/est1415/ESM141021.pdf.</w:t>
      </w:r>
      <w:r>
        <w:fldChar w:fldCharType="end"/>
      </w:r>
    </w:p>
  </w:footnote>
  <w:footnote w:id="6">
    <w:p w14:paraId="4F26A989" w14:textId="0D963047" w:rsidR="00EE4443" w:rsidRDefault="00EE4443" w:rsidP="006706F7">
      <w:pPr>
        <w:pStyle w:val="Funotentext"/>
      </w:pPr>
      <w:r>
        <w:rPr>
          <w:rStyle w:val="Funotenzeichen"/>
        </w:rPr>
        <w:footnoteRef/>
      </w:r>
      <w:r>
        <w:t xml:space="preserve"> Vgl. </w:t>
      </w:r>
      <w:r>
        <w:fldChar w:fldCharType="begin"/>
      </w:r>
      <w:r>
        <w:instrText>ADDIN CITAVI.PLACEHOLDER 41d025ed-54f9-4ce1-9705-94baf74dd410 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aWpheWFrdW1hcmFuICh3aWUgQW5tLiAyKSwgUy4gMTc8L1RleHQ+DQogICAgPC9UZXh0VW5pdD4NCiAgPC9UZXh0VW5pdHM+DQo8L1BsYWNlaG9sZGVyPg==</w:instrText>
      </w:r>
      <w:r>
        <w:fldChar w:fldCharType="separate"/>
      </w:r>
      <w:r>
        <w:t>Vijayakumaran (wie Anm. 2), S. 17</w:t>
      </w:r>
      <w:r>
        <w:fldChar w:fldCharType="end"/>
      </w:r>
    </w:p>
  </w:footnote>
  <w:footnote w:id="7">
    <w:p w14:paraId="1942CBC8" w14:textId="6A808E13" w:rsidR="00EE4443" w:rsidRDefault="00EE4443" w:rsidP="006706F7">
      <w:pPr>
        <w:pStyle w:val="Funotentext"/>
      </w:pPr>
      <w:r>
        <w:rPr>
          <w:rStyle w:val="Funotenzeichen"/>
        </w:rPr>
        <w:footnoteRef/>
      </w:r>
      <w:r>
        <w:t xml:space="preserve"> Vgl. </w:t>
      </w:r>
      <w:r>
        <w:fldChar w:fldCharType="begin"/>
      </w:r>
      <w:r>
        <w:instrText>ADDIN CITAVI.PLACEHOLDER 583ef64b-9993-47d7-868f-faa1fcb6a4d1 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pamF5YWt1bWFyYW4gKHdpZSBBbm0uIDIpLCBTLiAxN+KAkzE4PC9UZXh0Pg0KICAgIDwvVGV4dFVuaXQ+DQogIDwvVGV4dFVuaXRzPg0KPC9QbGFjZWhvbGRlcj4=</w:instrText>
      </w:r>
      <w:r>
        <w:fldChar w:fldCharType="separate"/>
      </w:r>
      <w:r>
        <w:t>Vijayakumaran (wie Anm. 2), S. 17–18</w:t>
      </w:r>
      <w:r>
        <w:fldChar w:fldCharType="end"/>
      </w:r>
    </w:p>
  </w:footnote>
  <w:footnote w:id="8">
    <w:p w14:paraId="3290776C" w14:textId="74E82053" w:rsidR="00EE4443" w:rsidRPr="00A847F3" w:rsidRDefault="00EE4443" w:rsidP="006706F7">
      <w:pPr>
        <w:pStyle w:val="Funotentext"/>
        <w:jc w:val="left"/>
      </w:pPr>
      <w:r>
        <w:rPr>
          <w:rStyle w:val="Funotenzeichen"/>
        </w:rPr>
        <w:footnoteRef/>
      </w:r>
      <w:r>
        <w:t xml:space="preserve"> Vgl. </w:t>
      </w:r>
      <w:r>
        <w:fldChar w:fldCharType="begin"/>
      </w:r>
      <w:r>
        <w:instrText>ADDIN CITAVI.PLACEHOLDER 0b1c0bc4-91d4-4ab0-b1ce-8da6e8ffd2cf PFBsYWNlaG9sZGVyPg0KICA8QWRkSW5WZXJzaW9uPjUuNi4wLjI8L0FkZEluVmVyc2lvbj4NCiAgPElkPjBiMWMwYmM0LTkxZDQtNGFiMC1iMWNlLThkYTZlOGZmZDJjZjwvSWQ+DQogIDxFbnRyaWVzPg0KICAgIDxFbnRyeT4NCiAgICAgIDxBc3NvY2lhdGVXaXRoS25vd2xlZGdlSXRlbUlkPmU5NTcxN2EwLTVmMmYtNDAzYS05Yzk1LTZjZjEzZGU5MTI2YTwvQXNzb2NpYXRlV2l0aEtub3dsZWRnZUl0ZW1JZD4NCiAgICAgIDxJZD5hMjM2ZWJiNi0wNzYyLTQ2NDUtYWY5Mi0wNzYxMDNhNGM5NTg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UaG9tYXMsIERhdmlkLCBBbmRyZXcgSHVudCwgRmFsayBMZWhtYW5uIHVuZCBVd2UgUGV0c2Noa2UsIOKAnkRlciBwcmFnbWF0aXNjaGUgUHJvZ3JhbW1pZXJlci7igJwuID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EZXIgcHJhZ21hdGlzY2hlIFByb2dyYW1taWVyZXIsIEh1bnQsIEFuZHJldywgWzIuIEF1ZmwuXS4gLSBNw7xuY2hlbiBbdS5hLl0gOiBIYW5zZXI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DIwMDMpOiAx4oCTNy4gR2VwcsO8ZnQgYW0gMTcuIEp1bmkgMjAxNy4gT25saW5lOiBodHRwOi8vZmlsZXMuaGFuc2VyLmRlL2hhbnNlci9kb2NzLzIwMDUxMDEyXzI1MTEyMTM3OC02Nl8zLTQ0Ni00MDQ3MC04X0xlc2Vwcm9iZTEucGRmLjwvVGV4dD4NCiAgICA8L1RleHRVbml0Pg0KICA8L1RleHRVbml0cz4NCjwvUGxhY2Vob2xkZXI+</w:instrText>
      </w:r>
      <w:r>
        <w:fldChar w:fldCharType="separate"/>
      </w:r>
      <w:r>
        <w:t xml:space="preserve">Thomas, David, Andrew Hunt, Falk Lehmann und Uwe Petschke, „Der pragmatische Programmierer.“. </w:t>
      </w:r>
      <w:r w:rsidRPr="00770905">
        <w:rPr>
          <w:i/>
        </w:rPr>
        <w:t>Der pragmatische Programmierer, Hunt, Andrew, [2. Aufl.]. - München [u.a.] : Hanser</w:t>
      </w:r>
      <w:r w:rsidRPr="00770905">
        <w:t xml:space="preserve"> (2003): </w:t>
      </w:r>
      <w:r>
        <w:t xml:space="preserve">S. </w:t>
      </w:r>
      <w:r w:rsidRPr="00770905">
        <w:t>1–7. Geprüft am 17. Juni 2017. Online: http://files.hanser.de/hanser/docs/20051012_251121378-66_3-446-40470-8_Leseprobe1.pdf.</w:t>
      </w:r>
      <w:r>
        <w:fldChar w:fldCharType="end"/>
      </w:r>
    </w:p>
  </w:footnote>
  <w:footnote w:id="9">
    <w:p w14:paraId="6B4233D0" w14:textId="1CCF4E43" w:rsidR="00EE4443" w:rsidRDefault="00EE4443" w:rsidP="006706F7">
      <w:pPr>
        <w:pStyle w:val="Funotentext"/>
        <w:jc w:val="left"/>
      </w:pPr>
      <w:r>
        <w:rPr>
          <w:rStyle w:val="Funotenzeichen"/>
        </w:rPr>
        <w:footnoteRef/>
      </w:r>
      <w:r>
        <w:t xml:space="preserve"> Vgl. </w:t>
      </w:r>
      <w:r>
        <w:fldChar w:fldCharType="begin"/>
      </w:r>
      <w:r>
        <w:instrText>ADDIN CITAVI.PLACEHOLDER 943f7c94-3625-415b-a24a-4276b89f4bbc PFBsYWNlaG9sZGVyPg0KICA8QWRkSW5WZXJzaW9uPjUuNi4wLjI8L0FkZEluVmVyc2lvbj4NCiAgPElkPjk0M2Y3Yzk0LTM2MjUtNDE1Yi1hMjRhLTQyNzZiODlmNGJiYzwvSWQ+DQogIDxFbnRyaWVzPg0KICAgIDxFbnRyeT4NCiAgICAgIDxBc3NvY2lhdGVXaXRoS25vd2xlZGdlSXRlbUlkPjYzZWI5Y2ZhLTU5NWMtNDM3NC1iYWY2LTI0YzEyNjIwNTU1ZTwvQXNzb2NpYXRlV2l0aEtub3dsZWRnZUl0ZW1JZD4NCiAgICAgIDxJZD4zN2NiYjVkNS1jZjg1LTRiNDAtYjdmNS0wNmU1ODYyNzI3M2Q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GhvbWFzIGV0IGFsL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kRlciBwcmFnbWF0aXNjaGUgUHJvZ3JhbW1pZXJlci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gpLCBTLiAxPC9UZXh0Pg0KICAgIDwvVGV4dFVuaXQ+DQogIDwvVGV4dFVuaXRzPg0KPC9QbGFjZWhvbGRlcj4=</w:instrText>
      </w:r>
      <w:r>
        <w:fldChar w:fldCharType="separate"/>
      </w:r>
      <w:bookmarkStart w:id="261" w:name="_CTVP001943f7c943625415ba24a4276b89f4bbc"/>
      <w:r>
        <w:t>Thomas et al., „</w:t>
      </w:r>
      <w:r w:rsidRPr="00DE7D43">
        <w:rPr>
          <w:i/>
        </w:rPr>
        <w:t>Der pragmatische Programmierer,“</w:t>
      </w:r>
      <w:r w:rsidRPr="00DE7D43">
        <w:t xml:space="preserve"> (wie Anm. 8), S. 1</w:t>
      </w:r>
      <w:bookmarkEnd w:id="261"/>
      <w:r>
        <w:fldChar w:fldCharType="end"/>
      </w:r>
    </w:p>
  </w:footnote>
  <w:footnote w:id="10">
    <w:p w14:paraId="65CA9AA3" w14:textId="06328E0A" w:rsidR="00EE4443" w:rsidRDefault="00EE4443" w:rsidP="006706F7">
      <w:pPr>
        <w:pStyle w:val="Funotentext"/>
        <w:jc w:val="left"/>
      </w:pPr>
      <w:r>
        <w:rPr>
          <w:rStyle w:val="Funotenzeichen"/>
        </w:rPr>
        <w:footnoteRef/>
      </w:r>
      <w:r>
        <w:t xml:space="preserve"> Vgl. </w:t>
      </w:r>
      <w:r>
        <w:fldChar w:fldCharType="begin"/>
      </w:r>
      <w:r>
        <w:instrText>ADDIN CITAVI.PLACEHOLDER 6961fa9e-fd76-4b58-af5b-106cfed8046e PFBsYWNlaG9sZGVyPg0KICA8QWRkSW5WZXJzaW9uPjUuNi4wLjI8L0FkZEluVmVyc2lvbj4NCiAgPElkPjY5NjFmYTllLWZkNzYtNGI1OC1hZjViLTEwNmNmZWQ4MDQ2ZTwvSWQ+DQogIDxFbnRyaWVzPg0KICAgIDxFbnRyeT4NCiAgICAgIDxBc3NvY2lhdGVXaXRoS25vd2xlZGdlSXRlbUlkPmJmODg0OWVhLTVkMTUtNDI3MC1iZWRlLTk2MDZjNzVmYTA1NDwvQXNzb2NpYXRlV2l0aEtub3dsZWRnZUl0ZW1JZD4NCiAgICAgIDxJZD41ZWNiYThiOS04MThjLTRjMzAtYTA1MC04ZjdkMmZmNTI0OT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UaG9tYXMgZXQgYWwu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RGVyIHByYWdtYXRpc2NoZSBQcm9ncmFtbWllcmVy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OCksIFMuIDHigJMyPC9UZXh0Pg0KICAgIDwvVGV4dFVuaXQ+DQogIDwvVGV4dFVuaXRzPg0KPC9QbGFjZWhvbGRlcj4=</w:instrText>
      </w:r>
      <w:r>
        <w:fldChar w:fldCharType="separate"/>
      </w:r>
      <w:bookmarkStart w:id="262" w:name="_CTVP0016961fa9efd764b58af5b106cfed8046e"/>
      <w:r>
        <w:t>Thomas et al., „</w:t>
      </w:r>
      <w:r w:rsidRPr="00DE7D43">
        <w:rPr>
          <w:i/>
        </w:rPr>
        <w:t>Der pragmatische Programmierer,“</w:t>
      </w:r>
      <w:r w:rsidRPr="00DE7D43">
        <w:t xml:space="preserve"> (wie Anm. 8), S. 1–2</w:t>
      </w:r>
      <w:bookmarkEnd w:id="262"/>
      <w:r>
        <w:fldChar w:fldCharType="end"/>
      </w:r>
    </w:p>
  </w:footnote>
  <w:footnote w:id="11">
    <w:p w14:paraId="289B4498" w14:textId="29B4612D" w:rsidR="00EE4443" w:rsidRDefault="00EE4443" w:rsidP="006706F7">
      <w:pPr>
        <w:pStyle w:val="Funotentext"/>
        <w:jc w:val="left"/>
      </w:pPr>
      <w:r>
        <w:rPr>
          <w:rStyle w:val="Funotenzeichen"/>
        </w:rPr>
        <w:footnoteRef/>
      </w:r>
      <w:r>
        <w:t xml:space="preserve"> Vgl. </w:t>
      </w:r>
      <w:r>
        <w:fldChar w:fldCharType="begin"/>
      </w:r>
      <w:r>
        <w:instrText>ADDIN CITAVI.PLACEHOLDER f25f0d1c-1ab2-4b44-b7be-bba853bcb0b4 PFBsYWNlaG9sZGVyPg0KICA8QWRkSW5WZXJzaW9uPjUuNi4wLjI8L0FkZEluVmVyc2lvbj4NCiAgPElkPmYyNWYwZDFjLTFhYjItNGI0NC1iN2JlLWJiYTg1M2JjYjBiNDwvSWQ+DQogIDxFbnRyaWVzPg0KICAgIDxFbnRyeT4NCiAgICAgIDxBc3NvY2lhdGVXaXRoS25vd2xlZGdlSXRlbUlkPjg1NzBiOGQ4LTA1NTgtNGZlNS1iNDlkLTY4MDM4YWM2NTRkMTwvQXNzb2NpYXRlV2l0aEtub3dsZWRnZUl0ZW1JZD4NCiAgICAgIDxJZD4zMTU3ODdiYy05MWFkLTRjODgtODU0ZC0xOGY4YWE5MTY3Mz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GhvbWFzIGV0IGFsL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kRlciBwcmFnbWF0aXNjaGUgUHJvZ3JhbW1pZXJlci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gpLCBTLiAyPC9UZXh0Pg0KICAgIDwvVGV4dFVuaXQ+DQogIDwvVGV4dFVuaXRzPg0KPC9QbGFjZWhvbGRlcj4=</w:instrText>
      </w:r>
      <w:r>
        <w:fldChar w:fldCharType="separate"/>
      </w:r>
      <w:bookmarkStart w:id="263" w:name="_CTVP001f25f0d1c1ab24b44b7bebba853bcb0b4"/>
      <w:r>
        <w:t>Thomas et al., „</w:t>
      </w:r>
      <w:r w:rsidRPr="00DE7D43">
        <w:rPr>
          <w:i/>
        </w:rPr>
        <w:t>Der pragmatische Programmierer,“</w:t>
      </w:r>
      <w:r w:rsidRPr="00DE7D43">
        <w:t xml:space="preserve"> (wie Anm. 8), S. 2</w:t>
      </w:r>
      <w:bookmarkEnd w:id="263"/>
      <w:r>
        <w:fldChar w:fldCharType="end"/>
      </w:r>
    </w:p>
  </w:footnote>
  <w:footnote w:id="12">
    <w:p w14:paraId="67A34BD7" w14:textId="2508EC0A" w:rsidR="00EE4443" w:rsidRDefault="00EE4443" w:rsidP="006706F7">
      <w:pPr>
        <w:pStyle w:val="Funotentext"/>
        <w:jc w:val="left"/>
      </w:pPr>
      <w:r>
        <w:rPr>
          <w:rStyle w:val="Funotenzeichen"/>
        </w:rPr>
        <w:footnoteRef/>
      </w:r>
      <w:r>
        <w:t xml:space="preserve"> Vgl. </w:t>
      </w:r>
      <w:r>
        <w:fldChar w:fldCharType="begin"/>
      </w:r>
      <w:r>
        <w:instrText>ADDIN CITAVI.PLACEHOLDER b50e032e-3b34-44aa-b255-b6f9b145eaa4 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ZyYW5rIEzDpG1tZXIsIOKAnlRyYWRpdGlvbmVsbGUgV2ViZW50d2lja2x1bmcgdnMgVmVyc2lvbnN2ZXJ3YWx0dW5nLOKAnC4gR2VwcsO8ZnQgYW0gNi4gQXByaWwgMjAxNy4gT25saW5lOiBodHRwOi8vdDNuLmRlL25ld3MvdHJhZGl0aW9uZWxsZS13ZWJlbnR3aWNrbHVuZy12ZXJzaW9uc3ZlcndhbHR1bmctMzAzNTgwLy48L1RleHQ+DQogICAgPC9UZXh0VW5pdD4NCiAgPC9UZXh0VW5pdHM+DQo8L1BsYWNlaG9sZGVyPg==</w:instrText>
      </w:r>
      <w:r>
        <w:fldChar w:fldCharType="separate"/>
      </w:r>
      <w:bookmarkStart w:id="265" w:name="_CTVP001b50e032e3b3444aab255b6f9b145eaa4"/>
      <w:r>
        <w:t>Frank Lämmer, „Traditionelle Webentwicklung vs Versionsverwaltung,“. Geprüft am 6. April 2017. Online: http://t3n.de/news/traditionelle-webentwicklung-versionsverwaltung-303580/.</w:t>
      </w:r>
      <w:bookmarkEnd w:id="265"/>
      <w:r>
        <w:fldChar w:fldCharType="end"/>
      </w:r>
    </w:p>
  </w:footnote>
  <w:footnote w:id="13">
    <w:p w14:paraId="7EA16206" w14:textId="7617AC0B" w:rsidR="00EE4443" w:rsidRPr="003A6068" w:rsidRDefault="00EE4443" w:rsidP="00A67D8D">
      <w:pPr>
        <w:pStyle w:val="Funotentext"/>
      </w:pPr>
      <w:r>
        <w:rPr>
          <w:rStyle w:val="Funotenzeichen"/>
        </w:rPr>
        <w:footnoteRef/>
      </w:r>
      <w:r>
        <w:t xml:space="preserve"> Vgl. </w:t>
      </w:r>
      <w:r>
        <w:fldChar w:fldCharType="begin"/>
      </w:r>
      <w:r>
        <w:instrText>ADDIN CITAVI.PLACEHOLDER 2c33cc64-df66-4b5c-b16e-e7603b945287 PFBsYWNlaG9sZGVyPg0KICA8QWRkSW5WZXJzaW9uPjUuNi4wLjI8L0FkZEluVmVyc2lvbj4NCiAgPElkPjJjMzNjYzY0LWRmNjYtNGI1Yy1iMTZlLWU3NjAzYjk0NTI4NzwvSWQ+DQogIDxFbnRyaWVzPg0KICAgIDxFbnRyeT4NCiAgICAgIDxBc3NvY2lhdGVXaXRoS25vd2xlZGdlSXRlbUlkPmJiM2M5NjY3LTcwOTItNDg4Yy04NDRiLWMxMzc0YWJmY2U2ZTwvQXNzb2NpYXRlV2l0aEtub3dsZWRnZUl0ZW1JZD4NCiAgICAgIDxJZD4yNjI0NGIzYy1kODU4LTRiZTQtYjBmMS1mMzg3OWJlYWFjN2U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</w:instrText>
      </w:r>
      <w:r w:rsidRPr="000F7914">
        <w:rPr>
          <w:lang w:val="en-US"/>
        </w:rPr>
        <w:instrText>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</w:instrText>
      </w:r>
      <w:r>
        <w:fldChar w:fldCharType="separate"/>
      </w:r>
      <w:r w:rsidRPr="00770905">
        <w:rPr>
          <w:lang w:val="en-US"/>
        </w:rPr>
        <w:t xml:space="preserve">Loeliger, Jon and Matthew McCullough, „Version control with Git. [powerful tools and techniques for collaborative software development ; covers GitHub].“. </w:t>
      </w:r>
      <w:r>
        <w:t>Online: http://proquest.tech.safaribooksonline.de/book/databases/content-management-sy</w:t>
      </w:r>
      <w:r>
        <w:t>s</w:t>
      </w:r>
      <w:r>
        <w:t>tems/9781449345037/firstchapter#X2ludGVybmFsX0h0bWxWaWV3P3htbGlkPTk3ODE0NDkzNDUwMzclMkZpZDI5MzI5NCZxdWVyeT0=.</w:t>
      </w:r>
      <w:r>
        <w:fldChar w:fldCharType="end"/>
      </w:r>
      <w:r w:rsidRPr="003A6068">
        <w:t>, S. 5</w:t>
      </w:r>
    </w:p>
  </w:footnote>
  <w:footnote w:id="14">
    <w:p w14:paraId="103A881A" w14:textId="30717E68" w:rsidR="00EE4443" w:rsidRPr="00DE7D43" w:rsidRDefault="00EE4443" w:rsidP="006706F7">
      <w:pPr>
        <w:pStyle w:val="Funotentext"/>
        <w:jc w:val="left"/>
        <w:rPr>
          <w:rPrChange w:id="268" w:author="Recep Özkara" w:date="2017-08-28T20:58:00Z">
            <w:rPr>
              <w:lang w:val="en-US"/>
            </w:rPr>
          </w:rPrChange>
        </w:rPr>
      </w:pPr>
      <w:r>
        <w:rPr>
          <w:rStyle w:val="Funotenzeichen"/>
        </w:rPr>
        <w:footnoteRef/>
      </w:r>
      <w:r>
        <w:rPr>
          <w:lang w:val="en-US"/>
        </w:rPr>
        <w:t xml:space="preserve"> </w:t>
      </w:r>
      <w:r w:rsidRPr="00850804">
        <w:rPr>
          <w:lang w:val="en-US"/>
        </w:rPr>
        <w:t xml:space="preserve">Vgl. </w:t>
      </w:r>
      <w:r>
        <w:fldChar w:fldCharType="begin"/>
      </w:r>
      <w:r>
        <w:rPr>
          <w:lang w:val="en-US"/>
        </w:rPr>
        <w:instrText>ADDIN CITAVI.PLACEHOLDER 762000f7-c000-4290-b77b-0c9e8205c56a PFBsYWNlaG9sZGVyPg0KICA8QWRkSW5WZXJzaW9uPjUuNi4wLjI8L0FkZEluVmVyc2lvbj4NCiAgPElkPjc2MjAwMGY3LWMwMDAtNDI5MC1iNzdiLTBjOWU4MjA1YzU2YTwvSWQ+DQogIDxFbnRyaWVzPg0KICAgIDxFbnRyeT4NCiAgICAgIDxBc3NvY2lhdGVXaXRoS25vd2xlZGdlSXRlbUlkPjI2NjBhMmM0LWVmMDItNDE5Ny1hZGJiLTZiNmMwYTRjZDg1MzwvQXNzb2NpYXRlV2l0aEtub3dsZWRnZUl0ZW1JZD4NCiAgICAgIDxJZD5kNmE2NmMwNS1hYzJjLTRlMmEtYmM1OS0wZDAxN2Y0NGEyZmM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</w:instrText>
      </w:r>
      <w:r w:rsidRPr="00DE7D43">
        <w:rPr>
          <w:rPrChange w:id="269" w:author="Recep Özkara" w:date="2017-08-28T20:58:00Z">
            <w:rPr>
              <w:lang w:val="en-US"/>
            </w:rPr>
          </w:rPrChange>
        </w:rPr>
        <w:instrText>CA7IGNvdmVycyBHaXRIdWJdPC9TdWJ0aXRsZT4NCiAgICAgICAgPFRpdGxlPlZlcnNpb24gY29udHJvbCB3aXRoIEdpdDwvVGl0bGU+DQogICAgICAgIDxZZWFyPjIwMTI8L1llYXI+DQogICAgICA8L1JlZmVyZW5jZT4NCiAgICA8L0VudHJ5Pg0KICA8L0VudHJpZXM+DQogIDxUZXh0PkxvZWxpZ2VyIHVuZCBNY0N1bGxvdWdoLCDigJ5WZXJzaW9uIGNvbnRyb2wgd2l0aCBHaXQs4oCcICh3aWUgQW5tLiAxMyksIFMuIDU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9lbGlnZXIgdW5kIE1jQ3VsbG91Z2g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WZXJzaW9uIGNvbnRyb2wgd2l0aCBHaXQ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xMyksIFMuIDU8L1RleHQ+DQogICAgPC9UZXh0VW5pdD4NCiAgPC9UZXh0VW5pdHM+DQo8L1BsYWNlaG9sZGVyPg==</w:instrText>
      </w:r>
      <w:r>
        <w:fldChar w:fldCharType="separate"/>
      </w:r>
      <w:bookmarkStart w:id="270" w:name="_CTVP001762000f7c0004290b77b0c9e8205c56a"/>
      <w:r w:rsidRPr="00DE7D43">
        <w:rPr>
          <w:rPrChange w:id="271" w:author="Recep Özkara" w:date="2017-08-28T20:58:00Z">
            <w:rPr>
              <w:lang w:val="en-US"/>
            </w:rPr>
          </w:rPrChange>
        </w:rPr>
        <w:t>Loeliger und McCullough, „</w:t>
      </w:r>
      <w:r w:rsidRPr="00DE7D43">
        <w:rPr>
          <w:i/>
          <w:rPrChange w:id="272" w:author="Recep Özkara" w:date="2017-08-28T20:58:00Z">
            <w:rPr>
              <w:i/>
              <w:lang w:val="en-US"/>
            </w:rPr>
          </w:rPrChange>
        </w:rPr>
        <w:t>Version control with Git,“</w:t>
      </w:r>
      <w:r w:rsidRPr="00DE7D43">
        <w:rPr>
          <w:rPrChange w:id="273" w:author="Recep Özkara" w:date="2017-08-28T20:58:00Z">
            <w:rPr>
              <w:lang w:val="en-US"/>
            </w:rPr>
          </w:rPrChange>
        </w:rPr>
        <w:t xml:space="preserve"> (wie Anm. 13), S. 5</w:t>
      </w:r>
      <w:bookmarkEnd w:id="270"/>
      <w:r>
        <w:fldChar w:fldCharType="end"/>
      </w:r>
    </w:p>
  </w:footnote>
  <w:footnote w:id="15">
    <w:p w14:paraId="308413F4" w14:textId="0BB7187A" w:rsidR="00EE4443" w:rsidRPr="00DE7D43" w:rsidRDefault="00EE4443" w:rsidP="006706F7">
      <w:pPr>
        <w:pStyle w:val="Funotentext"/>
        <w:jc w:val="left"/>
        <w:rPr>
          <w:rPrChange w:id="275" w:author="Recep Özkara" w:date="2017-08-28T20:58:00Z">
            <w:rPr>
              <w:lang w:val="en-US"/>
            </w:rPr>
          </w:rPrChange>
        </w:rPr>
      </w:pPr>
      <w:r>
        <w:rPr>
          <w:rStyle w:val="Funotenzeichen"/>
        </w:rPr>
        <w:footnoteRef/>
      </w:r>
      <w:r w:rsidRPr="00DE7D43">
        <w:rPr>
          <w:rPrChange w:id="276" w:author="Recep Özkara" w:date="2017-08-28T20:58:00Z">
            <w:rPr>
              <w:lang w:val="en-US"/>
            </w:rPr>
          </w:rPrChange>
        </w:rPr>
        <w:t xml:space="preserve"> Vgl. </w:t>
      </w:r>
      <w:r>
        <w:fldChar w:fldCharType="begin"/>
      </w:r>
      <w:r w:rsidRPr="00DE7D43">
        <w:rPr>
          <w:rPrChange w:id="277" w:author="Recep Özkara" w:date="2017-08-28T20:58:00Z">
            <w:rPr>
              <w:lang w:val="en-US"/>
            </w:rPr>
          </w:rPrChange>
        </w:rPr>
        <w:instrText>A</w:instrText>
      </w:r>
      <w:r>
        <w:rPr>
          <w:lang w:val="en-US"/>
        </w:rPr>
        <w:instrText>DDIN CITAVI.PLACEHOLDER 94306d93-77b0-45d2-8300-8e46ab2cebcc PFBsYWNlaG9sZGVyPg0KICA8QWRkSW5WZXJzaW9uPjUuNi4wLjI8L0FkZEluVmVyc2lvbj4NCiAgPElkPjk0MzA2ZDkzLTc3YjAtNDVkMi04MzAwLThlNDZhYjJjZWJjYzwvSWQ+DQogIDxFbnRyaWVzPg0KICAgIDxFbnRyeT4NCiAgICAgIDxBc3NvY2lhdGVXaXRoS25vd2xlZGdlSXRlbUlkPjRiYjczYTdhLTEwMzUtNDllYy05ZDFkLTk2NDNmZDQ1Mzc3NjwvQXNzb2NpYXRlV2l0aEtub3dsZWRnZUl0ZW1JZD4NCiAgICAgIDxJZD5kOGZlMGM2MC01NTU4LTQ3ZTQtOWRlYS1jZGQ0OGFhMjBmN2U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</w:instrText>
      </w:r>
      <w:r w:rsidRPr="00DE7D43">
        <w:rPr>
          <w:rPrChange w:id="278" w:author="Recep Özkara" w:date="2017-08-28T20:58:00Z">
            <w:rPr>
              <w:lang w:val="en-US"/>
            </w:rPr>
          </w:rPrChange>
        </w:rPr>
        <w:instrText>CA7IGNvdmVycyBHaXRIdWJdPC9TdWJ0aXRsZT4NCiAgICAgICAgPFRpdGxlPlZlcnNpb24gY29udHJvbCB3aXRoIEdpdDwvVGl0bGU+DQogICAgICAgIDxZZWFyPjIwMTI8L1llYXI+DQogICAgICA8L1JlZmVyZW5jZT4NCiAgICA8L0VudHJ5Pg0KICA8L0VudHJpZXM+DQogIDxUZXh0PkxvZWxpZ2VyIHVuZCBNY0N1bGxvdWdoLCDigJ5WZXJzaW9uIGNvbnRyb2wgd2l0aCBHaXQs4oCcICh3aWUgQW5tLiAxMyksIFMuIDU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9lbGlnZXIgdW5kIE1jQ3VsbG91Z2g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WZXJzaW9uIGNvbnRyb2wgd2l0aCBHaXQ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xMyksIFMuIDU8L1RleHQ+DQogICAgPC9UZXh0VW5pdD4NCiAgPC9UZXh0VW5pdHM+DQo8L1BsYWNlaG9sZGVyPg==</w:instrText>
      </w:r>
      <w:r>
        <w:fldChar w:fldCharType="separate"/>
      </w:r>
      <w:bookmarkStart w:id="279" w:name="_CTVP00194306d9377b045d283008e46ab2cebcc"/>
      <w:r w:rsidRPr="00DE7D43">
        <w:rPr>
          <w:rPrChange w:id="280" w:author="Recep Özkara" w:date="2017-08-28T20:58:00Z">
            <w:rPr>
              <w:lang w:val="en-US"/>
            </w:rPr>
          </w:rPrChange>
        </w:rPr>
        <w:t>Loeliger und McCullough, „</w:t>
      </w:r>
      <w:r w:rsidRPr="00DE7D43">
        <w:rPr>
          <w:i/>
          <w:rPrChange w:id="281" w:author="Recep Özkara" w:date="2017-08-28T20:58:00Z">
            <w:rPr>
              <w:i/>
              <w:lang w:val="en-US"/>
            </w:rPr>
          </w:rPrChange>
        </w:rPr>
        <w:t>Version control with Git,“</w:t>
      </w:r>
      <w:r w:rsidRPr="00DE7D43">
        <w:rPr>
          <w:rPrChange w:id="282" w:author="Recep Özkara" w:date="2017-08-28T20:58:00Z">
            <w:rPr>
              <w:lang w:val="en-US"/>
            </w:rPr>
          </w:rPrChange>
        </w:rPr>
        <w:t xml:space="preserve"> (wie Anm. 13), S. 5</w:t>
      </w:r>
      <w:bookmarkEnd w:id="279"/>
      <w:r>
        <w:fldChar w:fldCharType="end"/>
      </w:r>
    </w:p>
  </w:footnote>
  <w:footnote w:id="16">
    <w:p w14:paraId="55FE4E8E" w14:textId="4AF03658" w:rsidR="00EE4443" w:rsidRPr="00A72C64" w:rsidRDefault="00EE4443" w:rsidP="006706F7">
      <w:pPr>
        <w:pStyle w:val="Funotentext"/>
        <w:jc w:val="left"/>
        <w:rPr>
          <w:lang w:val="en-US"/>
        </w:rPr>
      </w:pPr>
      <w:r>
        <w:rPr>
          <w:rStyle w:val="Funotenzeichen"/>
        </w:rPr>
        <w:footnoteRef/>
      </w:r>
      <w:r w:rsidRPr="00DE7D43">
        <w:rPr>
          <w:rPrChange w:id="283" w:author="Recep Özkara" w:date="2017-08-28T20:58:00Z">
            <w:rPr>
              <w:lang w:val="en-US"/>
            </w:rPr>
          </w:rPrChange>
        </w:rPr>
        <w:t xml:space="preserve"> Vgl. </w:t>
      </w:r>
      <w:r>
        <w:fldChar w:fldCharType="begin"/>
      </w:r>
      <w:r w:rsidRPr="00DE7D43">
        <w:rPr>
          <w:rPrChange w:id="284" w:author="Recep Özkara" w:date="2017-08-28T20:58:00Z">
            <w:rPr>
              <w:lang w:val="en-US"/>
            </w:rPr>
          </w:rPrChange>
        </w:rPr>
        <w:instrText>A</w:instrText>
      </w:r>
      <w:r>
        <w:rPr>
          <w:lang w:val="en-US"/>
        </w:rPr>
        <w:instrText>DDIN CITAVI.PLACEHOLDER 50297db3-0546-4d63-8b9a-43faf69aa980 PFBsYWNlaG9sZGVyPg0KICA8QWRkSW5WZXJzaW9uPjUuNi4wLjI8L0FkZEluVmVyc2lvbj4NCiAgPElkPjUwMjk3ZGIzLTA1NDYtNGQ2My04YjlhLTQzZmFmNjlhYTk4MDwvSWQ+DQogIDxFbnRyaWVzPg0KICAgIDxFbnRyeT4NCiAgICAgIDxBc3NvY2lhdGVXaXRoS25vd2xlZGdlSXRlbUlkPjllOGNmZjE1LTk2NjAtNGYwMC1hOWYyLTVmNTUxZjI3MTBkNjwvQXNzb2NpYXRlV2l0aEtub3dsZWRnZUl0ZW1JZD4NCiAgICAgIDxJZD43MTNlYTE1OC1iYjYzLTQ1YWItODUyNS0xZGRiOWM0ODg2NTE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9lbGlnZXIgdW5kIE1jQ3VsbG91Z2g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WZXJzaW9uIGNvbnRyb2wgd2l0aCBHaXQ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xMyksIFMuIDU8L1RleHQ+DQogICAgPC9UZXh0VW5pdD4NCiAgPC9UZXh0VW5pdHM+DQo8L1BsYWNlaG9sZGVyPg==</w:instrText>
      </w:r>
      <w:r>
        <w:fldChar w:fldCharType="separate"/>
      </w:r>
      <w:bookmarkStart w:id="285" w:name="_CTVP00150297db305464d638b9a43faf69aa980"/>
      <w:r w:rsidRPr="00DE7D43">
        <w:rPr>
          <w:lang w:val="en-US"/>
        </w:rPr>
        <w:t>Loeliger und McCullough, „</w:t>
      </w:r>
      <w:r w:rsidRPr="00DE7D43">
        <w:rPr>
          <w:i/>
          <w:lang w:val="en-US"/>
        </w:rPr>
        <w:t>Version control with Git,“</w:t>
      </w:r>
      <w:r w:rsidRPr="00DE7D43">
        <w:rPr>
          <w:lang w:val="en-US"/>
        </w:rPr>
        <w:t xml:space="preserve"> (wie Anm. 13), S. 5</w:t>
      </w:r>
      <w:bookmarkEnd w:id="285"/>
      <w:r>
        <w:fldChar w:fldCharType="end"/>
      </w:r>
    </w:p>
  </w:footnote>
  <w:footnote w:id="17">
    <w:p w14:paraId="18189267" w14:textId="7746B670" w:rsidR="00EE4443" w:rsidRPr="009020A1" w:rsidRDefault="00EE4443" w:rsidP="006706F7">
      <w:pPr>
        <w:pStyle w:val="Funotentext"/>
        <w:jc w:val="left"/>
      </w:pPr>
      <w:r>
        <w:rPr>
          <w:rStyle w:val="Funotenzeichen"/>
        </w:rPr>
        <w:footnoteRef/>
      </w:r>
      <w:r w:rsidRPr="006332A3">
        <w:rPr>
          <w:lang w:val="en-US"/>
        </w:rPr>
        <w:t xml:space="preserve"> Vgl. </w:t>
      </w:r>
      <w:r>
        <w:fldChar w:fldCharType="begin"/>
      </w:r>
      <w:r>
        <w:rPr>
          <w:lang w:val="en-US"/>
        </w:rPr>
        <w:instrText>ADDIN CITAVI.PLACEHOLDER 48b2e33d-c694-4f9a-b6ff-0db0051833b7 PFBsYWNlaG9sZGVyPg0KICA8QWRkSW5WZXJzaW9uPjUuNi4wLjI8L0FkZEluVmVyc2lvbj4NCiAgPElkPjQ4YjJlMzNkLWM2OTQtNGY5YS1iNmZmLTBkYjAwNTE4MzNiNzwvSWQ+DQogIDxFbnRyaWVzPg0KICAgIDxFbnRyeT4NCiAgICAgIDxBc3NvY2lhdGVXaXRoS25vd2xlZGdlSXRlbUlkPmJkY2MzMzMzLTJjNDktNGY1Yi1hMzkzLTIwZjg3YjgyYzIxNDwvQXNzb2NpYXRlV2l0aEtub3dsZWRnZUl0ZW1JZD4NCiAgICAgIDxJZD4yYmI2ZDhlZi1mNzEzLTQ5ZWYtYmM0MC1iMmZiZjRkOWQyMGU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</w:instrText>
      </w:r>
      <w:r w:rsidRPr="000F7914">
        <w:instrText>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mlzY2hlciwgTGFycywg4oCeV2Vya3pldWdlIHp1bSBWZXJzaW9ucy0gdW5kIFZhcmlhbnRlbm1hbmFnZW1lbnQ6LiBDVlMvU3VidmVyc2lvbiB2cy4gQ2xlYXJDYXNlLuKAnC4gR2VwcsO8ZnQgYW0gMTcuIE1haSAyMDE3LiBPbmxpbmU6IGh0dHBzOi8vd3d3LndpMS51bmktbXVlbnN0ZXIuZGUvcGkvbGVocmUvd3MwNTA2L3NraXNlbWluYXIvdmVyc2lvbnN2ZXJ3YWx0dW5nLnBkZi48L1RleHQ+DQogICAgPC9UZXh0VW5pdD4NCiAgPC9UZXh0VW5pdHM+DQo8L1BsYWNlaG9sZGVyPg==</w:instrText>
      </w:r>
      <w:r>
        <w:fldChar w:fldCharType="separate"/>
      </w:r>
      <w:r>
        <w:t>Fischer, Lars, „Werkzeuge zum Versions- und Variantenmanagement:. CVS/Subversion vs. ClearCase.“. Geprüft am 17. Mai 2017. Online: https://www.wi1.uni-muenster.de/pi/lehre/ws0506/skiseminar/versionsverwaltung.pdf.</w:t>
      </w:r>
      <w:r>
        <w:fldChar w:fldCharType="end"/>
      </w:r>
      <w:r>
        <w:t>, S. 3</w:t>
      </w:r>
    </w:p>
  </w:footnote>
  <w:footnote w:id="18">
    <w:p w14:paraId="01B533B7" w14:textId="194A5126" w:rsidR="00EE4443" w:rsidRPr="00DE7D43" w:rsidRDefault="00EE4443" w:rsidP="006706F7">
      <w:pPr>
        <w:pStyle w:val="Funotentext"/>
        <w:jc w:val="left"/>
      </w:pPr>
      <w:r>
        <w:rPr>
          <w:rStyle w:val="Funotenzeichen"/>
        </w:rPr>
        <w:footnoteRef/>
      </w:r>
      <w:r>
        <w:t xml:space="preserve"> Vgl. </w:t>
      </w:r>
      <w:r>
        <w:fldChar w:fldCharType="begin"/>
      </w:r>
      <w:r>
        <w:instrText>ADDIN CITAVI.PLACEHOLDER 9ae4fae3-c22a-4a8c-a171-c3852050eb04 PFBsYWNlaG9sZGVyPg0KICA8QWRkSW5WZXJzaW9uPjUuNi4wLjI8L0FkZEluVmVyc2lvbj4NCiAgPElkPjlhZTRmYWUzLWMyMmEtNGE4Yy1hMTcxLWMzODUyMDUwZWIwNDwvSWQ+DQogIDxFbnRyaWVzPg0KICAgIDxFbnRyeT4NCiAgICAgIDxBc3NvY2lhdGVXaXRoS25vd2xlZGdlSXRlbUlkPjZiMTM2NjA3LTRjMDMtNDFhMS04ZmEwLTliMTA5OGIwNjFkZjwvQXNzb2NpYXRlV2l0aEtub3dsZWRnZUl0ZW1JZD4NCiAgICAgIDxJZD4wMTk5M2Y1Zi05ZGIxLTRjNGUtYjk0Yy0zN2MxZGNmOWU5MzY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9lbGlnZXIgdW5kIE1jQ3VsbG91Z2g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WZXJzaW9uIGNvbnRyb2wgd2l0aCBHaXQ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xMyksIFMuIDU8L1RleHQ+DQogICAgPC9UZXh0VW5pdD4NCiAgPC9UZXh0VW5pdHM+DQo8L1BsYWNlaG9sZGVyPg==</w:instrText>
      </w:r>
      <w:r>
        <w:fldChar w:fldCharType="separate"/>
      </w:r>
      <w:bookmarkStart w:id="286" w:name="_CTVP0019ae4fae3c22a4a8ca171c3852050eb04"/>
      <w:r>
        <w:t>Loeliger und McCullough, „</w:t>
      </w:r>
      <w:r w:rsidRPr="00DE7D43">
        <w:rPr>
          <w:i/>
        </w:rPr>
        <w:t>Version control with Git,“</w:t>
      </w:r>
      <w:r w:rsidRPr="00DE7D43">
        <w:t xml:space="preserve"> (wie Anm. 13), S. 5</w:t>
      </w:r>
      <w:bookmarkEnd w:id="286"/>
      <w:r>
        <w:fldChar w:fldCharType="end"/>
      </w:r>
    </w:p>
  </w:footnote>
  <w:footnote w:id="19">
    <w:p w14:paraId="1F8DB319" w14:textId="36FB72DE" w:rsidR="00EE4443" w:rsidRPr="008769CB" w:rsidRDefault="00EE4443" w:rsidP="006706F7">
      <w:pPr>
        <w:pStyle w:val="Funotentext"/>
        <w:jc w:val="left"/>
      </w:pPr>
      <w:r>
        <w:rPr>
          <w:rStyle w:val="Funotenzeichen"/>
        </w:rPr>
        <w:footnoteRef/>
      </w:r>
      <w:r w:rsidRPr="00DE7D43">
        <w:t xml:space="preserve"> Vgl. </w:t>
      </w:r>
      <w:r>
        <w:fldChar w:fldCharType="begin"/>
      </w:r>
      <w:r w:rsidRPr="00DE7D43">
        <w:instrText>ADDIN CITAVI.PLACEHOLDER 7c65b021-e1d0-4f3c-a183-96ac31c1b026 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</w:instrText>
      </w:r>
      <w:r w:rsidRPr="00022B81">
        <w:rPr>
          <w:rPrChange w:id="288" w:author="Recep Özkara" w:date="2017-08-28T19:53:00Z">
            <w:rPr>
              <w:lang w:val="en-US"/>
            </w:rPr>
          </w:rPrChange>
        </w:rPr>
        <w:instrText>EphdmEsIEhhc2tlbGwgdW5kIFByb2xvZzwvU3VidGl0bGU+DQogICAgICAgIDxUaXRsZT5WZXJzaW9uc3ZlcndhbHR1bmcgbWl0IEdpdDwvVGl0bGU+DQogICAgICAgIDxZZWFyPjIwMTU8L1llYXI+DQogICAgICA8L1JlZmVyZW5jZT4NCiAgICA8L0VudHJ5Pg0KICA8L0VudHJpZXM+DQogIDxUZXh0PkRlbmtlciB1bmQgU3JlY2VjLCDigJ5WZXJzaW9uc3ZlcndhbHR1bmcgbWl0IEdpdCzigJwgKHdpZSBBbm0uIDEpLCBTLiAx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EZW5rZXIgdW5kIFNyZWNlYy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dmVyd2FsdHVuZyBtaXQgR2l0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MSksIFMuIDExPC9UZXh0Pg0KICAgIDwvVGV4dFVuaXQ+DQogIDwvVGV4dFVuaXRzPg0KPC9QbGFjZWhvbGRlcj4=</w:instrText>
      </w:r>
      <w:r>
        <w:fldChar w:fldCharType="separate"/>
      </w:r>
      <w:r>
        <w:t>Denker und Srecec, „</w:t>
      </w:r>
      <w:r w:rsidRPr="00770905">
        <w:rPr>
          <w:i/>
        </w:rPr>
        <w:t>Versionsverwaltung mit Git,“</w:t>
      </w:r>
      <w:r w:rsidRPr="00770905">
        <w:t xml:space="preserve"> (wie Anm. 1), S. 11</w:t>
      </w:r>
      <w:r>
        <w:fldChar w:fldCharType="end"/>
      </w:r>
    </w:p>
  </w:footnote>
  <w:footnote w:id="20">
    <w:p w14:paraId="1A1C81BB" w14:textId="67EDF78B" w:rsidR="00EE4443" w:rsidRPr="006332A3" w:rsidRDefault="00EE4443" w:rsidP="006706F7">
      <w:pPr>
        <w:pStyle w:val="Funotentext"/>
        <w:jc w:val="left"/>
        <w:rPr>
          <w:lang w:val="en-US"/>
        </w:rPr>
      </w:pPr>
      <w:r>
        <w:rPr>
          <w:rStyle w:val="Funotenzeichen"/>
        </w:rPr>
        <w:footnoteRef/>
      </w:r>
      <w:r>
        <w:t xml:space="preserve"> Vgl. </w:t>
      </w:r>
      <w:r>
        <w:fldChar w:fldCharType="begin"/>
      </w:r>
      <w:r>
        <w:instrText>ADDIN CITAVI.PLACEHOLDER 7f7423b3-a502-4855-909d-cd438bb5431b PFBsYWNlaG9sZGVyPg0KICA8QWRkSW5WZXJzaW9uPjUuNi4wLjI8L0FkZEluVmVyc2lvbj4NCiAgPElkPjdmNzQyM2IzLWE1MDItNDg1NS05MDlkLWNkNDM4YmI1NDMxYjwvSWQ+DQogIDxFbnRyaWVzPg0KICAgIDxFbnRyeT4NCiAgICAgIDxBc3NvY2lhdGVXaXRoS25vd2xlZGdlSXRlbUlkPjhkMDhjOTY0LWZkNjItNDMxZi04ZjhmLWM5ZWVhZWRkZWNlZTwvQXNzb2NpYXRlV2l0aEtub3dsZWRnZUl0ZW1JZD4NCiAgICAgIDxJZD5lMGQzMzZhMy02MDk0LTQxOGUtYWEyNS05NDE4OTlkNTE0YzE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9lbGlnZXIgdW5kIE1jQ3VsbG91Z2g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WZXJzaW9uIGNvbnRyb2wgd2l0aCBHaXQ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xMyksIFMuIDU8L1RleHQ+DQogICAgPC9UZXh0VW5pdD4NCiAgPC9UZXh0VW5pdHM+DQo8L1BsYWNlaG9sZGVyPg==</w:instrText>
      </w:r>
      <w:r>
        <w:fldChar w:fldCharType="separate"/>
      </w:r>
      <w:bookmarkStart w:id="289" w:name="_CTVP0017f7423b3a5024855909dcd438bb5431b"/>
      <w:r>
        <w:t>Loeliger und McCullough, „</w:t>
      </w:r>
      <w:r w:rsidRPr="00DE7D43">
        <w:rPr>
          <w:i/>
        </w:rPr>
        <w:t>Version control with Git,“</w:t>
      </w:r>
      <w:r w:rsidRPr="00DE7D43">
        <w:t xml:space="preserve"> (wie Anm. 13), S. 5</w:t>
      </w:r>
      <w:bookmarkEnd w:id="289"/>
      <w:r>
        <w:fldChar w:fldCharType="end"/>
      </w:r>
    </w:p>
  </w:footnote>
  <w:footnote w:id="21">
    <w:p w14:paraId="52A99D87" w14:textId="3E2862C6" w:rsidR="00EE4443" w:rsidRPr="003A6068" w:rsidRDefault="00EE4443" w:rsidP="006706F7">
      <w:pPr>
        <w:pStyle w:val="Funotentext"/>
        <w:jc w:val="left"/>
      </w:pPr>
      <w:r>
        <w:rPr>
          <w:rStyle w:val="Funotenzeichen"/>
        </w:rPr>
        <w:footnoteRef/>
      </w:r>
      <w:r w:rsidRPr="006332A3">
        <w:rPr>
          <w:lang w:val="en-US"/>
        </w:rPr>
        <w:t xml:space="preserve"> Vgl. </w:t>
      </w:r>
      <w:r>
        <w:fldChar w:fldCharType="begin"/>
      </w:r>
      <w:r>
        <w:rPr>
          <w:lang w:val="en-US"/>
        </w:rPr>
        <w:instrText>ADDIN CITAVI.PLACEHOLDER 726273b1-397e-4755-8a67-ea92326b4f0a 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</w:instrText>
      </w:r>
      <w:r w:rsidRPr="000F7914">
        <w:instrText>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yLi1JbmcuIE1hdGhpYXMgTWFnZG93c2tpLCDigJ5WZXJzaW9uc2tvbnRyb2xsZSBtaXQgQXBhY2hlIFN1YnZlcnNpb24u4oCcLiBHZXByw7xmdCBhbSA4LiBNYWkgMjAxNy4gT25saW5lOiBodHRwOi8vd3d3LnN0dWRlbnRicmFuY2gub3ZndS5kZS9zdHVkZW50YnJhbmNoX21lZGlhL0Rvd25sb2Fkcy9JRUVFK1ZlcnNpb25za29udHJvbGxlK1dvcmtzaG9wL1ZlcnNpb25za29udHJvbGxlX21pdF9BcGFjaGVfU3VidmVyc2lvbi5wZGYuPC9UZXh0Pg0KICAgIDwvVGV4dFVuaXQ+DQogIDwvVGV4dFVuaXRzPg0KPC9QbGFjZWhvbGRlcj4=</w:instrText>
      </w:r>
      <w:r>
        <w:fldChar w:fldCharType="separate"/>
      </w:r>
      <w:r>
        <w:t>Dr.-Ing. Mathias Magdowski, „Versionskontrolle mit Apache Subversion.“. Geprüft am 8. Mai 2017. Online: http://www.studentbranch.ovgu.de/studentbranch_media/Downloads/IEEE+Versionskontrolle+Workshop/Versionskontrolle_mit_Apache_Subversion.pdf.</w:t>
      </w:r>
      <w:r>
        <w:fldChar w:fldCharType="end"/>
      </w:r>
      <w:r w:rsidRPr="003A6068">
        <w:t>, S. 27</w:t>
      </w:r>
    </w:p>
  </w:footnote>
  <w:footnote w:id="22">
    <w:p w14:paraId="500D1F88" w14:textId="638B7701" w:rsidR="00EE4443" w:rsidRDefault="00EE4443" w:rsidP="006706F7">
      <w:pPr>
        <w:pStyle w:val="Funotentext"/>
        <w:jc w:val="left"/>
      </w:pPr>
      <w:r>
        <w:rPr>
          <w:rStyle w:val="Funotenzeichen"/>
        </w:rPr>
        <w:footnoteRef/>
      </w:r>
      <w:r>
        <w:t xml:space="preserve"> Vgl. </w:t>
      </w:r>
      <w:r>
        <w:fldChar w:fldCharType="begin"/>
      </w:r>
      <w:r>
        <w:instrText>ADDIN CITAVI.PLACEHOLDER fc340148-a830-4e89-a62c-4580873a725c PFBsYWNlaG9sZGVyPg0KICA8QWRkSW5WZXJzaW9uPjUuNi4wLjI8L0FkZEluVmVyc2lvbj4NCiAgPElkPmZjMzQwMTQ4LWE4MzAtNGU4OS1hNjJjLTQ1ODA4NzNhNzI1YzwvSWQ+DQogIDxFbnRyaWVzPg0KICAgIDxFbnRyeT4NCiAgICAgIDxBc3NvY2lhdGVXaXRoS25vd2xlZGdlSXRlbUlkPjkyYWY5YmJjLTY0ODgtNGYzMS05YzJjLWU5YzU3MjY1MjBmZjwvQXNzb2NpYXRlV2l0aEtub3dsZWRnZUl0ZW1JZD4NCiAgICAgIDxJZD5jY2ZlOTFkZi1hMDBiLTQ4NWItOTIxZS0zMDFlZGUzYTliMjY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GaXNjaGVy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2Vya3pldWdlIHp1bSBWZXJzaW9ucy0gdW5kIFZhcmlhbnRlbm1hbmFnZW1lbnQ6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MTcpLCBTLiAzPC9UZXh0Pg0KICAgIDwvVGV4dFVuaXQ+DQogIDwvVGV4dFVuaXRzPg0KPC9QbGFjZWhvbGRlcj4=</w:instrText>
      </w:r>
      <w:r>
        <w:fldChar w:fldCharType="separate"/>
      </w:r>
      <w:bookmarkStart w:id="292" w:name="_CTVP001fc340148a8304e89a62c4580873a725c"/>
      <w:r>
        <w:t>Fischer, „</w:t>
      </w:r>
      <w:r w:rsidRPr="00DE7D43">
        <w:rPr>
          <w:i/>
        </w:rPr>
        <w:t>Werkzeuge zum Versions- und Variantenmanagement:,“</w:t>
      </w:r>
      <w:r w:rsidRPr="00DE7D43">
        <w:t xml:space="preserve"> (wie Anm. 17), S. 3</w:t>
      </w:r>
      <w:bookmarkEnd w:id="292"/>
      <w:r>
        <w:fldChar w:fldCharType="end"/>
      </w:r>
    </w:p>
  </w:footnote>
  <w:footnote w:id="23">
    <w:p w14:paraId="227F75EE" w14:textId="4E57C30D" w:rsidR="00EE4443" w:rsidRDefault="00EE4443" w:rsidP="006706F7">
      <w:pPr>
        <w:pStyle w:val="Funotentext"/>
      </w:pPr>
      <w:r>
        <w:rPr>
          <w:rStyle w:val="Funotenzeichen"/>
        </w:rPr>
        <w:footnoteRef/>
      </w:r>
      <w:r>
        <w:t xml:space="preserve"> Vgl. </w:t>
      </w:r>
      <w:r>
        <w:fldChar w:fldCharType="begin"/>
      </w:r>
      <w:r>
        <w:instrText>ADDIN CITAVI.PLACEHOLDER 5a8d6d62-6168-4394-a905-364eb2d62065 PFBsYWNlaG9sZGVyPg0KICA8QWRkSW5WZXJzaW9uPjUuNi4wLjI8L0FkZEluVmVyc2lvbj4NCiAgPElkPjVhOGQ2ZDYyLTYxNjgtNDM5NC1hOTA1LTM2NGViMmQ2MjA2NTwvSWQ+DQogIDxFbnRyaWVzPg0KICAgIDxFbnRyeT4NCiAgICAgIDxBc3NvY2lhdGVXaXRoS25vd2xlZGdlSXRlbUlkPjZjY2I3YjVkLTIwZTEtNGQ0My04NTYwLTg5YmRkNjFhNDk5ZDwvQXNzb2NpYXRlV2l0aEtub3dsZWRnZUl0ZW1JZD4NCiAgICAgIDxJZD45ODhiOGFlNi02NjRjLTQ0NDgtOTEwMS0yOWYzOTI2ZjVhZjI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GaXNjaGVy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2Vya3pldWdlIHp1bSBWZXJzaW9ucy0gdW5kIFZhcmlhbnRlbm1hbmFnZW1lbnQ6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MTcpLCBTLiA1PC9UZXh0Pg0KICAgIDwvVGV4dFVuaXQ+DQogIDwvVGV4dFVuaXRzPg0KPC9QbGFjZWhvbGRlcj4=</w:instrText>
      </w:r>
      <w:r>
        <w:fldChar w:fldCharType="separate"/>
      </w:r>
      <w:bookmarkStart w:id="293" w:name="_CTVP0015a8d6d6261684394a905364eb2d62065"/>
      <w:r>
        <w:t>Fischer, „</w:t>
      </w:r>
      <w:r w:rsidRPr="00DE7D43">
        <w:rPr>
          <w:i/>
        </w:rPr>
        <w:t>Werkzeuge zum Versions- und Variantenmanagement:,“</w:t>
      </w:r>
      <w:r w:rsidRPr="00DE7D43">
        <w:t xml:space="preserve"> (wie Anm. 17), S. 5</w:t>
      </w:r>
      <w:bookmarkEnd w:id="293"/>
      <w:r>
        <w:fldChar w:fldCharType="end"/>
      </w:r>
    </w:p>
  </w:footnote>
  <w:footnote w:id="24">
    <w:p w14:paraId="0EDBF6EB" w14:textId="6296DBC4" w:rsidR="00EE4443" w:rsidRDefault="00EE4443" w:rsidP="006706F7">
      <w:pPr>
        <w:pStyle w:val="Funotentext"/>
      </w:pPr>
      <w:r>
        <w:rPr>
          <w:rStyle w:val="Funotenzeichen"/>
        </w:rPr>
        <w:footnoteRef/>
      </w:r>
      <w:r>
        <w:t xml:space="preserve"> Vgl. </w:t>
      </w:r>
      <w:r>
        <w:fldChar w:fldCharType="begin"/>
      </w:r>
      <w:r>
        <w:instrText>ADDIN CITAVI.PLACEHOLDER 46ec8524-063b-4210-a75c-274fd9dbf639 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zDpG1tZXI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UcmFkaXRpb25lbGxlIFdlYmVudHdpY2tsdW5nIHZzIFZlcnNpb25zdmVyd2FsdHVuZy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EyKTwvVGV4dD4NCiAgICA8L1RleHRVbml0Pg0KICA8L1RleHRVbml0cz4NCjwvUGxhY2Vob2xkZXI+</w:instrText>
      </w:r>
      <w:r>
        <w:fldChar w:fldCharType="separate"/>
      </w:r>
      <w:bookmarkStart w:id="294" w:name="_CTVP00146ec8524063b4210a75c274fd9dbf639"/>
      <w:r>
        <w:t>Lämmer, „</w:t>
      </w:r>
      <w:r w:rsidRPr="00DE7D43">
        <w:rPr>
          <w:i/>
        </w:rPr>
        <w:t>Traditionelle Webentwicklung vs Versionsverwaltung,“</w:t>
      </w:r>
      <w:r w:rsidRPr="00DE7D43">
        <w:t xml:space="preserve"> (wie Anm. 12)</w:t>
      </w:r>
      <w:bookmarkEnd w:id="294"/>
      <w:r>
        <w:fldChar w:fldCharType="end"/>
      </w:r>
    </w:p>
  </w:footnote>
  <w:footnote w:id="25">
    <w:p w14:paraId="279C457A" w14:textId="4C05A85E" w:rsidR="00EE4443" w:rsidRDefault="00EE4443" w:rsidP="006706F7">
      <w:pPr>
        <w:pStyle w:val="Funotentext"/>
      </w:pPr>
      <w:r>
        <w:rPr>
          <w:rStyle w:val="Funotenzeichen"/>
        </w:rPr>
        <w:footnoteRef/>
      </w:r>
      <w:r>
        <w:t xml:space="preserve"> Vgl. </w:t>
      </w:r>
      <w:r>
        <w:fldChar w:fldCharType="begin"/>
      </w:r>
      <w:r>
        <w:instrText>ADDIN CITAVI.PLACEHOLDER 642620bb-8958-4bd5-a84a-23263fb2f502 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Eci4tSW5nLiBNYXRoaWFzIE1hZ2Rvd3NraS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a29udHJvbGxlIG1pdCBBcGFjaGUgU3VidmVyc2lvbi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IxKSwgUy4gMjg8L1RleHQ+DQogICAgPC9UZXh0VW5pdD4NCiAgPC9UZXh0VW5pdHM+DQo8L1BsYWNlaG9sZGVyPg==</w:instrText>
      </w:r>
      <w:r>
        <w:fldChar w:fldCharType="separate"/>
      </w:r>
      <w:bookmarkStart w:id="296" w:name="_CTVP001642620bb89584bd5a84a23263fb2f502"/>
      <w:r>
        <w:t>Dr.-Ing. Mathias Magdowski, „</w:t>
      </w:r>
      <w:r w:rsidRPr="00DE7D43">
        <w:rPr>
          <w:i/>
        </w:rPr>
        <w:t>Versionskontrolle mit Apache Subversion,“</w:t>
      </w:r>
      <w:r w:rsidRPr="00DE7D43">
        <w:t xml:space="preserve"> (wie Anm. 21), S. 28</w:t>
      </w:r>
      <w:bookmarkEnd w:id="296"/>
      <w:r>
        <w:fldChar w:fldCharType="end"/>
      </w:r>
    </w:p>
  </w:footnote>
  <w:footnote w:id="26">
    <w:p w14:paraId="31222453" w14:textId="544E0E79" w:rsidR="00EE4443" w:rsidRDefault="00EE4443" w:rsidP="006706F7">
      <w:pPr>
        <w:pStyle w:val="Funotentext"/>
      </w:pPr>
      <w:r>
        <w:rPr>
          <w:rStyle w:val="Funotenzeichen"/>
        </w:rPr>
        <w:footnoteRef/>
      </w:r>
      <w:r>
        <w:t xml:space="preserve"> Vgl. </w:t>
      </w:r>
      <w:r>
        <w:fldChar w:fldCharType="begin"/>
      </w:r>
      <w:r>
        <w:instrText>ADDIN CITAVI.PLACEHOLDER acc4d3a2-9fef-411c-95dd-bda8b299e30e 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EZW5rZXIgdW5kIFNyZWNlYy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dmVyd2FsdHVuZyBtaXQgR2l0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MSksIFMuIDExPC9UZXh0Pg0KICAgIDwvVGV4dFVuaXQ+DQogIDwvVGV4dFVuaXRzPg0KPC9QbGFjZWhvbGRlcj4=</w:instrText>
      </w:r>
      <w:r>
        <w:fldChar w:fldCharType="separate"/>
      </w:r>
      <w:r>
        <w:t>Denker und Srecec, „</w:t>
      </w:r>
      <w:r w:rsidRPr="00770905">
        <w:rPr>
          <w:i/>
        </w:rPr>
        <w:t>Versionsverwaltung mit Git,“</w:t>
      </w:r>
      <w:r w:rsidRPr="00770905">
        <w:t xml:space="preserve"> (wie Anm. 1), S. 11</w:t>
      </w:r>
      <w:r>
        <w:fldChar w:fldCharType="end"/>
      </w:r>
    </w:p>
  </w:footnote>
  <w:footnote w:id="27">
    <w:p w14:paraId="05D8572D" w14:textId="286A4B51" w:rsidR="00EE4443" w:rsidRDefault="00EE4443" w:rsidP="006706F7">
      <w:pPr>
        <w:pStyle w:val="Funotentext"/>
        <w:jc w:val="left"/>
      </w:pPr>
      <w:r>
        <w:rPr>
          <w:rStyle w:val="Funotenzeichen"/>
        </w:rPr>
        <w:footnoteRef/>
      </w:r>
      <w:r>
        <w:t xml:space="preserve"> Vgl. </w:t>
      </w:r>
      <w:r>
        <w:fldChar w:fldCharType="begin"/>
      </w:r>
      <w:r>
        <w:instrText>ADDIN CITAVI.PLACEHOLDER 86845eec-7e54-4690-af4d-c611091f7478 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lbmtlciB1bmQgU3JlY2Vj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c2lvbnN2ZXJ3YWx0dW5nIG1pdCBHaXQ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xKSwgUy4gMTHigJMxMjwvVGV4dD4NCiAgICA8L1RleHRVbml0Pg0KICA8L1RleHRVbml0cz4NCjwvUGxhY2Vob2xkZXI+</w:instrText>
      </w:r>
      <w:r>
        <w:fldChar w:fldCharType="separate"/>
      </w:r>
      <w:r>
        <w:t>Denker und Srecec, „</w:t>
      </w:r>
      <w:r w:rsidRPr="00770905">
        <w:rPr>
          <w:i/>
        </w:rPr>
        <w:t>Versionsverwaltung mit Git,“</w:t>
      </w:r>
      <w:r w:rsidRPr="00770905">
        <w:t xml:space="preserve"> (wie Anm. 1), S. 11–12</w:t>
      </w:r>
      <w:r>
        <w:fldChar w:fldCharType="end"/>
      </w:r>
    </w:p>
  </w:footnote>
  <w:footnote w:id="28">
    <w:p w14:paraId="579516B6" w14:textId="431BAA2C" w:rsidR="00EE4443" w:rsidRDefault="00EE4443" w:rsidP="006706F7">
      <w:pPr>
        <w:pStyle w:val="Funotentext"/>
        <w:jc w:val="left"/>
      </w:pPr>
      <w:r>
        <w:rPr>
          <w:rStyle w:val="Funotenzeichen"/>
        </w:rPr>
        <w:footnoteRef/>
      </w:r>
      <w:r>
        <w:t xml:space="preserve"> Vgl. </w:t>
      </w:r>
      <w:r>
        <w:fldChar w:fldCharType="begin"/>
      </w:r>
      <w:r>
        <w:instrText>ADDIN CITAVI.PLACEHOLDER 81034480-6646-4bb0-b84f-3f060e253238 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9sa2VyIE1hdWVsLCDigJ5WZXJnbGVpY2ggdm9uIEdpdCB1bmQgU1ZOLOKAnCwgUy4gOC4gR2VwcsO8ZnQgYW0gMTcuIEp1bmkgMjAxNy4gT25saW5lOiBodHRwczovL3d3dy52b2xrZXJtYXVlbC5kZS9Eb3dubG9hZHMvR2l0VnNTdm4ucGRmLjwvVGV4dD4NCiAgICA8L1RleHRVbml0Pg0KICA8L1RleHRVbml0cz4NCjwvUGxhY2Vob2xkZXI+</w:instrText>
      </w:r>
      <w:r>
        <w:fldChar w:fldCharType="separate"/>
      </w:r>
      <w:r>
        <w:t>Volker Mauel, „Vergleich von Git und SVN,“, S. 8. Geprüft am 17. Juni 2017. Online: https://www.volkermauel.de/Downloads/GitVsSvn.pdf.</w:t>
      </w:r>
      <w:r>
        <w:fldChar w:fldCharType="end"/>
      </w:r>
    </w:p>
  </w:footnote>
  <w:footnote w:id="29">
    <w:p w14:paraId="0D953B42" w14:textId="3E28DBA3" w:rsidR="00EE4443" w:rsidRDefault="00EE4443" w:rsidP="006706F7">
      <w:pPr>
        <w:pStyle w:val="Funotentext"/>
        <w:jc w:val="left"/>
      </w:pPr>
      <w:r>
        <w:rPr>
          <w:rStyle w:val="Funotenzeichen"/>
        </w:rPr>
        <w:footnoteRef/>
      </w:r>
      <w:r>
        <w:t xml:space="preserve"> Vgl. </w:t>
      </w:r>
      <w:r>
        <w:fldChar w:fldCharType="begin"/>
      </w:r>
      <w:r>
        <w:instrText>ADDIN CITAVI.PLACEHOLDER 087c583c-9541-4488-b191-12d8b44641c4 PFBsYWNlaG9sZGVyPg0KICA8QWRkSW5WZXJzaW9uPjUuNi4wLjI8L0FkZEluVmVyc2lvbj4NCiAgPElkPjA4N2M1ODNjLTk1NDEtNDQ4OC1iMTkxLTEyZDhiNDQ2NDFjNDwvSWQ+DQogIDxFbnRyaWVzPg0KICAgIDxFbnRyeT4NCiAgICAgIDxBc3NvY2lhdGVXaXRoS25vd2xlZGdlSXRlbUlkPjc0NDhkYTE4LTYzYmItNDYyYy1iMDBmLTI2ZGE2ODYxNTkwMTwvQXNzb2NpYXRlV2l0aEtub3dsZWRnZUl0ZW1JZD4NCiAgICAgIDxJZD5iNmU0MWU3ZS05NjNiLTRkYzUtOTYwOC02OGNlMmUwYzA2MTQ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QWxleGFuZGVyIGEuIGQuIEbDvG50ZW4sIOKAnkdJVCAmYW1wOyBTVk4uIFZlcnNpb25zdmVyd2FsdHVuZyzigJwgKDIwMTIpOiA1LiBHZXByw7xmdCBhbSAxNy4gSnVuaSAyMDE3LjwvVGV4dD4NCiAgICA8L1RleHRVbml0Pg0KICA8L1RleHRVbml0cz4NCjwvUGxhY2Vob2xkZXI+</w:instrText>
      </w:r>
      <w:r>
        <w:fldChar w:fldCharType="separate"/>
      </w:r>
      <w:bookmarkStart w:id="297" w:name="_CTVP001087c583c95414488b19112d8b44641c4"/>
      <w:r>
        <w:t>Alexander a. d. Fünten, „GIT &amp; SVN. Versionsverwaltung,“ (2012): 5. Geprüft am 17. Juni 2017.</w:t>
      </w:r>
      <w:bookmarkEnd w:id="297"/>
      <w:r>
        <w:fldChar w:fldCharType="end"/>
      </w:r>
    </w:p>
  </w:footnote>
  <w:footnote w:id="30">
    <w:p w14:paraId="310EFF1C" w14:textId="02611430" w:rsidR="00EE4443" w:rsidRDefault="00EE4443" w:rsidP="006706F7">
      <w:pPr>
        <w:pStyle w:val="Funotentext"/>
        <w:jc w:val="left"/>
      </w:pPr>
      <w:r>
        <w:rPr>
          <w:rStyle w:val="Funotenzeichen"/>
        </w:rPr>
        <w:footnoteRef/>
      </w:r>
      <w:r>
        <w:t xml:space="preserve"> Vgl. </w:t>
      </w:r>
      <w:r>
        <w:fldChar w:fldCharType="begin"/>
      </w:r>
      <w:r>
        <w:instrText>ADDIN CITAVI.PLACEHOLDER b3c6493f-b041-4921-bdb7-f5b685ed2dc3 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Eci4tSW5nLiBNYXRoaWFzIE1hZ2Rvd3NraS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a29udHJvbGxlIG1pdCBBcGFjaGUgU3VidmVyc2lvbi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IxKSwgUy4gMjg8L1RleHQ+DQogICAgPC9UZXh0VW5pdD4NCiAgPC9UZXh0VW5pdHM+DQo8L1BsYWNlaG9sZGVyPg==</w:instrText>
      </w:r>
      <w:r>
        <w:fldChar w:fldCharType="separate"/>
      </w:r>
      <w:bookmarkStart w:id="298" w:name="_CTVP001b3c6493fb0414921bdb7f5b685ed2dc3"/>
      <w:r>
        <w:t>Dr.-Ing. Mathias Magdowski, „</w:t>
      </w:r>
      <w:r w:rsidRPr="00DE7D43">
        <w:rPr>
          <w:i/>
        </w:rPr>
        <w:t>Versionskontrolle mit Apache Subversion,“</w:t>
      </w:r>
      <w:r w:rsidRPr="00DE7D43">
        <w:t xml:space="preserve"> (wie Anm. 21), S. 28</w:t>
      </w:r>
      <w:bookmarkEnd w:id="298"/>
      <w:r>
        <w:fldChar w:fldCharType="end"/>
      </w:r>
    </w:p>
  </w:footnote>
  <w:footnote w:id="31">
    <w:p w14:paraId="275DAE7D" w14:textId="01C25483" w:rsidR="00EE4443" w:rsidRDefault="00EE4443" w:rsidP="006706F7">
      <w:pPr>
        <w:pStyle w:val="Funotentext"/>
        <w:jc w:val="left"/>
      </w:pPr>
      <w:r>
        <w:rPr>
          <w:rStyle w:val="Funotenzeichen"/>
        </w:rPr>
        <w:footnoteRef/>
      </w:r>
      <w:r>
        <w:t xml:space="preserve"> Vgl. </w:t>
      </w:r>
      <w:r>
        <w:fldChar w:fldCharType="begin"/>
      </w:r>
      <w:r>
        <w:instrText>ADDIN CITAVI.PLACEHOLDER 89269204-6feb-4132-9b12-d5a298112243 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bGV4YW5kZXIgYS4gZC4gRsO8bnRlbiwg4oCeR0lUICZhbXA7IFNWTi4gVmVyc2lvbnN2ZXJ3YWx0dW5nLOKAnCAoMjAxMik6IDYuIEdlcHLDvGZ0IGFtIDE3LiBKdW5pIDIwMTcuPC9UZXh0Pg0KICAgIDwvVGV4dFVuaXQ+DQogIDwvVGV4dFVuaXRzPg0KPC9QbGFjZWhvbGRlcj4=</w:instrText>
      </w:r>
      <w:r>
        <w:fldChar w:fldCharType="separate"/>
      </w:r>
      <w:r>
        <w:t>Alexander a. d. Fünten, „GIT &amp; SVN. Versionsverwaltung,“ (2012): 6. Geprüft am 17. Juni 2017, S. 6</w:t>
      </w:r>
      <w:r>
        <w:fldChar w:fldCharType="end"/>
      </w:r>
    </w:p>
  </w:footnote>
  <w:footnote w:id="32">
    <w:p w14:paraId="4FFBB8AB" w14:textId="20C65C76" w:rsidR="00EE4443" w:rsidRDefault="00EE4443" w:rsidP="006706F7">
      <w:pPr>
        <w:pStyle w:val="Funotentext"/>
      </w:pPr>
      <w:r>
        <w:rPr>
          <w:rStyle w:val="Funotenzeichen"/>
        </w:rPr>
        <w:footnoteRef/>
      </w:r>
      <w:r>
        <w:t xml:space="preserve"> Vgl. </w:t>
      </w:r>
      <w:r>
        <w:fldChar w:fldCharType="begin"/>
      </w:r>
      <w:r>
        <w:instrText>ADDIN CITAVI.PLACEHOLDER c4e33980-99ce-421f-8919-cb5e6136f233 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Eci4tSW5nLiBNYXRoaWFzIE1hZ2Rvd3NraS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a29udHJvbGxlIG1pdCBBcGFjaGUgU3VidmVyc2lvbi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IxKSwgUy4gMjg8L1RleHQ+DQogICAgPC9UZXh0VW5pdD4NCiAgPC9UZXh0VW5pdHM+DQo8L1BsYWNlaG9sZGVyPg==</w:instrText>
      </w:r>
      <w:r>
        <w:fldChar w:fldCharType="separate"/>
      </w:r>
      <w:bookmarkStart w:id="299" w:name="_CTVP001c4e3398099ce421f8919cb5e6136f233"/>
      <w:r>
        <w:t>Dr.-Ing. Mathias Magdowski, „</w:t>
      </w:r>
      <w:r w:rsidRPr="00DE7D43">
        <w:rPr>
          <w:i/>
        </w:rPr>
        <w:t>Versionskontrolle mit Apache Subversion,“</w:t>
      </w:r>
      <w:r w:rsidRPr="00DE7D43">
        <w:t xml:space="preserve"> (wie Anm. 21), S. 28</w:t>
      </w:r>
      <w:bookmarkEnd w:id="299"/>
      <w:r>
        <w:fldChar w:fldCharType="end"/>
      </w:r>
    </w:p>
  </w:footnote>
  <w:footnote w:id="33">
    <w:p w14:paraId="06E84800" w14:textId="321E6490" w:rsidR="00EE4443" w:rsidRPr="000A3CD5" w:rsidRDefault="00EE4443" w:rsidP="006706F7">
      <w:pPr>
        <w:pStyle w:val="Funotentext"/>
      </w:pPr>
      <w:r>
        <w:rPr>
          <w:rStyle w:val="Funotenzeichen"/>
        </w:rPr>
        <w:footnoteRef/>
      </w:r>
      <w:r>
        <w:t xml:space="preserve"> </w:t>
      </w:r>
      <w:r w:rsidRPr="000A3CD5">
        <w:t xml:space="preserve">Vgl. </w:t>
      </w:r>
      <w:r>
        <w:fldChar w:fldCharType="begin"/>
      </w:r>
      <w:r>
        <w:instrText>ADDIN CITAVI.PLACEHOLDER 1122d006-cb86-4e68-9775-5f980712b1fa 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lldmVyZGluZ2JlY2ssIEluZ28gYW5kIEphc3BlciB2YW4gZGVuIFZlbiwg4oCeVmVyc2lvbnN2ZXJ3YWx0dW5nIG1pdCBTVk4u4oCcLiBHZXByw7xmdCBhbSA4LiBNYWkgMjAxNy4gT25saW5lOiBodHRwOi8vcm4uaW5mb3JtYXRpay51bmktYnJlbWVuLmRlL2xlaHJlL2MrKy9zdm4ucGRmLjwvVGV4dD4NCiAgICA8L1RleHRVbml0Pg0KICA8L1RleHRVbml0cz4NCjwvUGxhY2Vob2xkZXI+</w:instrText>
      </w:r>
      <w:r>
        <w:fldChar w:fldCharType="separate"/>
      </w:r>
      <w:r>
        <w:t>Sieverdingbeck, Ingo and Jasper van den Ven, „Versionsverwaltung mit SVN.“. G</w:t>
      </w:r>
      <w:r>
        <w:t>e</w:t>
      </w:r>
      <w:r>
        <w:t>prüft am 8. Mai 2017. Online: http://rn.informatik.uni-bremen.de/lehre/c++/svn.pdf.</w:t>
      </w:r>
      <w:r>
        <w:fldChar w:fldCharType="end"/>
      </w:r>
      <w:r>
        <w:t>, S. 9</w:t>
      </w:r>
    </w:p>
  </w:footnote>
  <w:footnote w:id="34">
    <w:p w14:paraId="181ECD3E" w14:textId="03D17C25" w:rsidR="00EE4443" w:rsidRPr="0032399B" w:rsidRDefault="00EE4443" w:rsidP="006706F7">
      <w:pPr>
        <w:pStyle w:val="Funotentext"/>
        <w:jc w:val="left"/>
      </w:pPr>
      <w:r>
        <w:rPr>
          <w:rStyle w:val="Funotenzeichen"/>
        </w:rPr>
        <w:footnoteRef/>
      </w:r>
      <w:r>
        <w:t xml:space="preserve"> Vgl. </w:t>
      </w:r>
      <w:r>
        <w:fldChar w:fldCharType="begin"/>
      </w:r>
      <w:r>
        <w:instrText>ADDIN CITAVI.PLACEHOLDER f77680a9-f73a-4e0a-80ad-3220c3eb1e8c PFBsYWNlaG9sZGVyPg0KICA8QWRkSW5WZXJzaW9uPjUuNi4wLjI8L0FkZEluVmVyc2lvbj4NCiAgPElkPmY3NzY4MGE5LWY3M2EtNGUwYS04MGFkLTMyMjBjM2ViMWU4YzwvSWQ+DQogIDxFbnRyaWVzPg0KICAgIDxFbnRyeT4NCiAgICAgIDxBc3NvY2lhdGVXaXRoS25vd2xlZGdlSXRlbUlkPmRkOTU2NzkwLTM3ZWQtNDU2OS05NzM5LTUzMTk0YjEwMzNiOTwvQXNzb2NpYXRlV2l0aEtub3dsZWRnZUl0ZW1JZD4NCiAgICAgIDxJZD4xNjAxNjVmMC0zNmYwLTQ5MmEtYWUxZC1mNThmZWI1MDI3MDM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FycyBGaXNjaGVyLCDigJ5XZXJremV1Z2UgenVtIFZlcnNpb25zLSB1bmQgVmFyaWFudGVubWFuYWdlbWVudDouIENWUy9TdWJ2ZXJzaW9uIHZzLiBDbGVhckNhc2Us4oCcOiAzLiBHZXByw7xmdCBhbSAxNy4gTWFpIDIwMTcuIE9ubGluZTogaHR0cHM6Ly93d3cud2kxLnVuaS1tdWVuc3Rlci5kZS9waS9sZWhyZS93czA1MDYvc2tpc2VtaW5hci92ZXJzaW9uc3ZlcndhbHR1bmcucGRmLjwvVGV4dD4NCiAgICA8L1RleHRVbml0Pg0KICA8L1RleHRVbml0cz4NCjwvUGxhY2Vob2xkZXI+</w:instrText>
      </w:r>
      <w:r>
        <w:fldChar w:fldCharType="separate"/>
      </w:r>
      <w:r>
        <w:t>Lars Fischer, „Werkzeuge zum Versions- und Variantenmanagement:. CVS/Subversion vs. ClearCase“: S. 3 Geprüft am 17. Mai 2017. Online: https://www.wi1.uni-muenster.de/pi/lehre/ws0506/skiseminar/versionsverwaltung.pdf</w:t>
      </w:r>
      <w:r>
        <w:fldChar w:fldCharType="end"/>
      </w:r>
      <w:r>
        <w:t>.</w:t>
      </w:r>
    </w:p>
  </w:footnote>
  <w:footnote w:id="35">
    <w:p w14:paraId="70B48190" w14:textId="161BBDB6" w:rsidR="00EE4443" w:rsidRDefault="00EE4443" w:rsidP="006706F7">
      <w:pPr>
        <w:pStyle w:val="Funotentext"/>
      </w:pPr>
      <w:r>
        <w:rPr>
          <w:rStyle w:val="Funotenzeichen"/>
        </w:rPr>
        <w:footnoteRef/>
      </w:r>
      <w:r>
        <w:t xml:space="preserve"> Vgl. </w:t>
      </w:r>
      <w:r>
        <w:fldChar w:fldCharType="begin"/>
      </w:r>
      <w:r>
        <w:instrText>ADDIN CITAVI.PLACEHOLDER 4f61620b-e72c-4ef3-839e-f8d7ffe8c7fc 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sO8bnRlb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kdJVCAmYW1wOyBTVk4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yOSksIFMuIDY8L1RleHQ+DQogICAgPC9UZXh0VW5pdD4NCiAgPC9UZXh0VW5pdHM+DQo8L1BsYWNlaG9sZGVyPg==</w:instrText>
      </w:r>
      <w:r>
        <w:fldChar w:fldCharType="separate"/>
      </w:r>
      <w:bookmarkStart w:id="300" w:name="_CTVP0014f61620be72c4ef3839ef8d7ffe8c7fc"/>
      <w:r>
        <w:t>Fünten, „</w:t>
      </w:r>
      <w:r w:rsidRPr="00DE7D43">
        <w:rPr>
          <w:i/>
        </w:rPr>
        <w:t>GIT &amp; SVN,“</w:t>
      </w:r>
      <w:r w:rsidRPr="00DE7D43">
        <w:t xml:space="preserve"> (wie Anm. 29), S. 6</w:t>
      </w:r>
      <w:bookmarkEnd w:id="300"/>
      <w:r>
        <w:fldChar w:fldCharType="end"/>
      </w:r>
    </w:p>
  </w:footnote>
  <w:footnote w:id="36">
    <w:p w14:paraId="57DB5A70" w14:textId="5CBC5AB9" w:rsidR="00EE4443" w:rsidRDefault="00EE4443" w:rsidP="006706F7">
      <w:pPr>
        <w:pStyle w:val="Funotentext"/>
      </w:pPr>
      <w:r>
        <w:rPr>
          <w:rStyle w:val="Funotenzeichen"/>
        </w:rPr>
        <w:footnoteRef/>
      </w:r>
      <w:r>
        <w:t xml:space="preserve"> Vgl. </w:t>
      </w:r>
      <w:r>
        <w:fldChar w:fldCharType="begin"/>
      </w:r>
      <w:r>
        <w:instrText>ADDIN CITAVI.PLACEHOLDER d5399120-006c-4c9d-bb78-ffe680c2b8db 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sO8bnRlb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kdJVCAmYW1wOyBTVk4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yOSksIFMuIDY8L1RleHQ+DQogICAgPC9UZXh0VW5pdD4NCiAgPC9UZXh0VW5pdHM+DQo8L1BsYWNlaG9sZGVyPg==</w:instrText>
      </w:r>
      <w:r>
        <w:fldChar w:fldCharType="separate"/>
      </w:r>
      <w:bookmarkStart w:id="301" w:name="_CTVP001d5399120006c4c9dbb78ffe680c2b8db"/>
      <w:r>
        <w:t>Fünten, „</w:t>
      </w:r>
      <w:r w:rsidRPr="00DE7D43">
        <w:rPr>
          <w:i/>
        </w:rPr>
        <w:t>GIT &amp; SVN,“</w:t>
      </w:r>
      <w:r w:rsidRPr="00DE7D43">
        <w:t xml:space="preserve"> (wie Anm. 29), S. 6</w:t>
      </w:r>
      <w:bookmarkEnd w:id="301"/>
      <w:r>
        <w:fldChar w:fldCharType="end"/>
      </w:r>
    </w:p>
  </w:footnote>
  <w:footnote w:id="37">
    <w:p w14:paraId="15294E89" w14:textId="65EAAD1A" w:rsidR="00EE4443" w:rsidRDefault="00EE4443" w:rsidP="006706F7">
      <w:pPr>
        <w:pStyle w:val="Funotentext"/>
      </w:pPr>
      <w:r>
        <w:rPr>
          <w:rStyle w:val="Funotenzeichen"/>
        </w:rPr>
        <w:footnoteRef/>
      </w:r>
      <w:r>
        <w:t xml:space="preserve"> Vgl. </w:t>
      </w:r>
      <w:r>
        <w:fldChar w:fldCharType="begin"/>
      </w:r>
      <w:r>
        <w:instrText>ADDIN CITAVI.PLACEHOLDER 136e13b7-bac9-470e-a948-ace65feee942 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Gw7xudGVu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R0lUICZhbXA7IFNWTi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I5KSwgUy4gNuKAkzc8L1RleHQ+DQogICAgPC9UZXh0VW5pdD4NCiAgPC9UZXh0VW5pdHM+DQo8L1BsYWNlaG9sZGVyPg==</w:instrText>
      </w:r>
      <w:r>
        <w:fldChar w:fldCharType="separate"/>
      </w:r>
      <w:bookmarkStart w:id="303" w:name="_CTVP001136e13b7bac9470ea948ace65feee942"/>
      <w:r>
        <w:t>Fünten, „</w:t>
      </w:r>
      <w:r w:rsidRPr="00DE7D43">
        <w:rPr>
          <w:i/>
        </w:rPr>
        <w:t>GIT &amp; SVN,“</w:t>
      </w:r>
      <w:r w:rsidRPr="00DE7D43">
        <w:t xml:space="preserve"> (wie Anm. 29), S. 6–7</w:t>
      </w:r>
      <w:bookmarkEnd w:id="303"/>
      <w:r>
        <w:fldChar w:fldCharType="end"/>
      </w:r>
    </w:p>
  </w:footnote>
  <w:footnote w:id="38">
    <w:p w14:paraId="6CB69B0F" w14:textId="57D120F1" w:rsidR="00EE4443" w:rsidRDefault="00EE4443" w:rsidP="006706F7">
      <w:pPr>
        <w:pStyle w:val="Funotentext"/>
        <w:jc w:val="left"/>
      </w:pPr>
      <w:r>
        <w:rPr>
          <w:rStyle w:val="Funotenzeichen"/>
        </w:rPr>
        <w:footnoteRef/>
      </w:r>
      <w:r>
        <w:t xml:space="preserve"> Vgl. </w:t>
      </w:r>
      <w:r>
        <w:fldChar w:fldCharType="begin"/>
      </w:r>
      <w:r>
        <w:instrText>ADDIN CITAVI.PLACEHOLDER 9bd924c3-8348-4e84-970b-cd8ea5601683 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9sa2VyIE1hdWVsLCDigJ5WZXJnbGVpY2ggdm9uIEdpdCB1bmQgU1ZOLOKAnCwgUy4gNy4gR2VwcsO8ZnQgYW0gMTcuIEp1bmkgMjAxNy4gT25saW5lOiBodHRwczovL3d3dy52b2xrZXJtYXVlbC5kZS9Eb3dubG9hZHMvR2l0VnNTdm4ucGRmLjwvVGV4dD4NCiAgICA8L1RleHRVbml0Pg0KICA8L1RleHRVbml0cz4NCjwvUGxhY2Vob2xkZXI+</w:instrText>
      </w:r>
      <w:r>
        <w:fldChar w:fldCharType="separate"/>
      </w:r>
      <w:r>
        <w:t>Volker Mauel, „Vergleich von Git und SVN,“, S. 7. Geprüft am 17. Juni 2017. Online: https://www.volkermauel.de/Downloads/GitVsSvn.pdf.</w:t>
      </w:r>
      <w:r>
        <w:fldChar w:fldCharType="end"/>
      </w:r>
    </w:p>
  </w:footnote>
  <w:footnote w:id="39">
    <w:p w14:paraId="34677E9E" w14:textId="71CCFA4E" w:rsidR="00EE4443" w:rsidRDefault="00EE4443" w:rsidP="006706F7">
      <w:pPr>
        <w:pStyle w:val="Funotentext"/>
        <w:jc w:val="left"/>
      </w:pPr>
      <w:r>
        <w:rPr>
          <w:rStyle w:val="Funotenzeichen"/>
        </w:rPr>
        <w:footnoteRef/>
      </w:r>
      <w:r>
        <w:t xml:space="preserve"> Vgl. </w:t>
      </w:r>
      <w:r>
        <w:fldChar w:fldCharType="begin"/>
      </w:r>
      <w:r>
        <w:instrText>ADDIN CITAVI.PLACEHOLDER 3a115ae4-ef32-4411-8d54-b374979e0d49 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50YWVudHplciwg4oCeVmVyc2lvbnN2ZXJ3YWx0dW5nIHZvbiBTb2Z0d2FyZWFydGVmYWt0ZW4s4oCcLCBTLiA0NS4gR2VwcsO8ZnQgYW0gMTcuIEp1bmkgMjAxNy4gT25saW5lOiBodHRwOi8vd3d3LnVuaS1tYXJidXJnLmRlL2ZiMTIvYXJiZWl0c2dydXBwZW4vc3d0L2xlaHJlL2ZpbGVzL2VzdDE0MTUvRVNNMTQxMDIxLnBkZi48L1RleHQ+DQogICAgPC9UZXh0VW5pdD4NCiAgPC9UZXh0VW5pdHM+DQo8L1BsYWNlaG9sZGVyPg==</w:instrText>
      </w:r>
      <w:r>
        <w:fldChar w:fldCharType="separate"/>
      </w:r>
      <w:r>
        <w:t>Taentzer, „Versionsverwaltung von Softwareartefakten,“, S. 45. Geprüft am 17. Juni 2017. Online: http://www.uni-marburg.de/fb12/arbeitsgruppen/swt/lehre/files/est1415/ESM141021.pdf.</w:t>
      </w:r>
      <w:r>
        <w:fldChar w:fldCharType="end"/>
      </w:r>
    </w:p>
  </w:footnote>
  <w:footnote w:id="40">
    <w:p w14:paraId="01714A18" w14:textId="0ACF3B64" w:rsidR="00EE4443" w:rsidRDefault="00EE4443" w:rsidP="006706F7">
      <w:pPr>
        <w:pStyle w:val="Funotentext"/>
      </w:pPr>
      <w:r>
        <w:rPr>
          <w:rStyle w:val="Funotenzeichen"/>
        </w:rPr>
        <w:footnoteRef/>
      </w:r>
      <w:r>
        <w:t xml:space="preserve"> Vgl. </w:t>
      </w:r>
      <w:r>
        <w:fldChar w:fldCharType="begin"/>
      </w:r>
      <w:r>
        <w:instrText>ADDIN CITAVI.PLACEHOLDER 98ff8edc-f1ad-4f1a-8858-5bab96027706 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50YWVudHplc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dmVyd2FsdHVuZyB2b24gU29mdHdhcmVhcnRlZmFrdGVu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NSksIFMuIDQ2PC9UZXh0Pg0KICAgIDwvVGV4dFVuaXQ+DQogIDwvVGV4dFVuaXRzPg0KPC9QbGFjZWhvbGRlcj4=</w:instrText>
      </w:r>
      <w:r>
        <w:fldChar w:fldCharType="separate"/>
      </w:r>
      <w:bookmarkStart w:id="310" w:name="_CTVP00198ff8edcf1ad4f1a88585bab96027706"/>
      <w:r>
        <w:t>taentzer, „</w:t>
      </w:r>
      <w:r w:rsidRPr="00DE7D43">
        <w:rPr>
          <w:i/>
        </w:rPr>
        <w:t>Versionsverwaltung von Softwareartefakten,“</w:t>
      </w:r>
      <w:r w:rsidRPr="00DE7D43">
        <w:t xml:space="preserve"> (wie Anm. 5), S. 46</w:t>
      </w:r>
      <w:bookmarkEnd w:id="310"/>
      <w:r>
        <w:fldChar w:fldCharType="end"/>
      </w:r>
    </w:p>
  </w:footnote>
  <w:footnote w:id="41">
    <w:p w14:paraId="72343443" w14:textId="68DF9808" w:rsidR="00EE4443" w:rsidRDefault="00EE4443" w:rsidP="006706F7">
      <w:pPr>
        <w:pStyle w:val="Funotentext"/>
      </w:pPr>
      <w:r>
        <w:rPr>
          <w:rStyle w:val="Funotenzeichen"/>
        </w:rPr>
        <w:footnoteRef/>
      </w:r>
      <w:r>
        <w:t xml:space="preserve"> Vgl. </w:t>
      </w:r>
      <w:r>
        <w:fldChar w:fldCharType="begin"/>
      </w:r>
      <w:r>
        <w:instrText>ADDIN CITAVI.PLACEHOLDER 0c1dcb6c-4ff6-4a5c-80a5-edf80701ac66 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50YWVudHplc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dmVyd2FsdHVuZyB2b24gU29mdHdhcmVhcnRlZmFrdGVu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NSksIFMuIDQ3PC9UZXh0Pg0KICAgIDwvVGV4dFVuaXQ+DQogIDwvVGV4dFVuaXRzPg0KPC9QbGFjZWhvbGRlcj4=</w:instrText>
      </w:r>
      <w:r>
        <w:fldChar w:fldCharType="separate"/>
      </w:r>
      <w:bookmarkStart w:id="313" w:name="_CTVP0010c1dcb6c4ff64a5c80a5edf80701ac66"/>
      <w:r>
        <w:t>taentzer, „</w:t>
      </w:r>
      <w:r w:rsidRPr="00DE7D43">
        <w:rPr>
          <w:i/>
        </w:rPr>
        <w:t>Versionsverwaltung von Softwareartefakten,“</w:t>
      </w:r>
      <w:r w:rsidRPr="00DE7D43">
        <w:t xml:space="preserve"> (wie Anm. 5), S. 47</w:t>
      </w:r>
      <w:bookmarkEnd w:id="313"/>
      <w:r>
        <w:fldChar w:fldCharType="end"/>
      </w:r>
    </w:p>
  </w:footnote>
  <w:footnote w:id="42">
    <w:p w14:paraId="57C5DB5C" w14:textId="5DA7778B" w:rsidR="00EE4443" w:rsidRDefault="00EE4443" w:rsidP="006706F7">
      <w:pPr>
        <w:pStyle w:val="Funotentext"/>
      </w:pPr>
      <w:r>
        <w:rPr>
          <w:rStyle w:val="Funotenzeichen"/>
        </w:rPr>
        <w:footnoteRef/>
      </w:r>
      <w:r>
        <w:t xml:space="preserve"> Vgl. </w:t>
      </w:r>
      <w:r>
        <w:fldChar w:fldCharType="begin"/>
      </w:r>
      <w:r>
        <w:instrText>ADDIN CITAVI.PLACEHOLDER 240acaa1-852e-4819-bf55-22790de42d47 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50YWVudHplc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dmVyd2FsdHVuZyB2b24gU29mdHdhcmVhcnRlZmFrdGVu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NSksIFMuIDQ4PC9UZXh0Pg0KICAgIDwvVGV4dFVuaXQ+DQogIDwvVGV4dFVuaXRzPg0KPC9QbGFjZWhvbGRlcj4=</w:instrText>
      </w:r>
      <w:r>
        <w:fldChar w:fldCharType="separate"/>
      </w:r>
      <w:bookmarkStart w:id="314" w:name="_CTVP001240acaa1852e4819bf5522790de42d47"/>
      <w:r>
        <w:t>taentzer, „</w:t>
      </w:r>
      <w:r w:rsidRPr="00DE7D43">
        <w:rPr>
          <w:i/>
        </w:rPr>
        <w:t>Versionsverwaltung von Softwareartefakten,“</w:t>
      </w:r>
      <w:r w:rsidRPr="00DE7D43">
        <w:t xml:space="preserve"> (wie Anm. 5), S. 48</w:t>
      </w:r>
      <w:bookmarkEnd w:id="314"/>
      <w:r>
        <w:fldChar w:fldCharType="end"/>
      </w:r>
    </w:p>
  </w:footnote>
  <w:footnote w:id="43">
    <w:p w14:paraId="5C7D48BD" w14:textId="7239DE41" w:rsidR="00EE4443" w:rsidRDefault="00EE4443" w:rsidP="006706F7">
      <w:pPr>
        <w:pStyle w:val="Funotentext"/>
        <w:jc w:val="left"/>
      </w:pPr>
      <w:r>
        <w:rPr>
          <w:rStyle w:val="Funotenzeichen"/>
        </w:rPr>
        <w:footnoteRef/>
      </w:r>
      <w:r>
        <w:t xml:space="preserve"> Vgl. </w:t>
      </w:r>
      <w:r>
        <w:fldChar w:fldCharType="begin"/>
      </w:r>
      <w:r>
        <w:instrText>ADDIN CITAVI.PLACEHOLDER 7b776161-0d33-48f2-b240-c5fdc892101d 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50YWVudHplc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dmVyd2FsdHVuZyB2b24gU29mdHdhcmVhcnRlZmFrdGVu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NSksIFMuIDUwPC9UZXh0Pg0KICAgIDwvVGV4dFVuaXQ+DQogIDwvVGV4dFVuaXRzPg0KPC9QbGFjZWhvbGRlcj4=</w:instrText>
      </w:r>
      <w:r>
        <w:fldChar w:fldCharType="separate"/>
      </w:r>
      <w:bookmarkStart w:id="315" w:name="_CTVP0017b7761610d3348f2b240c5fdc892101d"/>
      <w:r>
        <w:t>taentzer, „</w:t>
      </w:r>
      <w:r w:rsidRPr="00DE7D43">
        <w:rPr>
          <w:i/>
        </w:rPr>
        <w:t>Versionsverwaltung von Softwareartefakten,“</w:t>
      </w:r>
      <w:r w:rsidRPr="00DE7D43">
        <w:t xml:space="preserve"> (wie Anm. 5), S. 50</w:t>
      </w:r>
      <w:bookmarkEnd w:id="315"/>
      <w:r>
        <w:fldChar w:fldCharType="end"/>
      </w:r>
    </w:p>
  </w:footnote>
  <w:footnote w:id="44">
    <w:p w14:paraId="4D5C5F37" w14:textId="27FCB91D" w:rsidR="00EE4443" w:rsidRDefault="00EE4443" w:rsidP="006706F7">
      <w:pPr>
        <w:pStyle w:val="Funotentext"/>
        <w:jc w:val="left"/>
      </w:pPr>
      <w:r>
        <w:rPr>
          <w:rStyle w:val="Funotenzeichen"/>
        </w:rPr>
        <w:footnoteRef/>
      </w:r>
      <w:r>
        <w:t xml:space="preserve"> Vgl. </w:t>
      </w:r>
      <w:r>
        <w:fldChar w:fldCharType="begin"/>
      </w:r>
      <w:r>
        <w:instrText>ADDIN CITAVI.PLACEHOLDER 6beb93cf-8634-4a05-9fdc-1fb053d44d9e 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lZGVyZXIsIFBhdWwsIE1hdHJpa2VsLU5yLjogMjQ1MjExLCBwYXVsLmRlZGVyZXJAaHMtZnVydHdhbmdlbi5kZSwg4oCeRWZmaXppZW50ZSBTb2Z0d2FyZWVudHdpY2tsdW5nIGR1cmNoIFZlcnNpb25za29udHJvbGxlLOKAnCAoMjAxNik6IDQuIEdlcHLDvGZ0IGFtIDguIE1haSAyMDE3LjwvVGV4dD4NCiAgICA8L1RleHRVbml0Pg0KICA8L1RleHRVbml0cz4NCjwvUGxhY2Vob2xkZXI+</w:instrText>
      </w:r>
      <w:r>
        <w:fldChar w:fldCharType="separate"/>
      </w:r>
      <w:bookmarkStart w:id="318" w:name="_CTVP0016beb93cf86344a059fdc1fb053d44d9e"/>
      <w:r>
        <w:t>Dederer, Paul, Matrikel-Nr.: 245211, paul.dederer@hs-furtwangen.de, „Effiziente Softwareentwicklung durch Versionskontrolle,“ (2016): 4. Geprüft am 8. Mai 2017.</w:t>
      </w:r>
      <w:bookmarkEnd w:id="318"/>
      <w:r>
        <w:fldChar w:fldCharType="end"/>
      </w:r>
    </w:p>
  </w:footnote>
  <w:footnote w:id="45">
    <w:p w14:paraId="6BBD91AD" w14:textId="17BF82CB" w:rsidR="00EE4443" w:rsidRDefault="00EE4443" w:rsidP="006706F7">
      <w:pPr>
        <w:pStyle w:val="Funotentext"/>
        <w:jc w:val="left"/>
      </w:pPr>
      <w:r>
        <w:rPr>
          <w:rStyle w:val="Funotenzeichen"/>
        </w:rPr>
        <w:footnoteRef/>
      </w:r>
      <w:r>
        <w:t xml:space="preserve"> Vgl. </w:t>
      </w:r>
      <w:r>
        <w:fldChar w:fldCharType="begin"/>
      </w:r>
      <w:r>
        <w:instrText>ADDIN CITAVI.PLACEHOLDER b2cc6beb-ffb1-4b32-a9cf-ad75ac14621c 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QaGlsaXBwIEJ1cmNoLCDigJ5WZXJzaW9uc3ZlcndhbHR1bmcgbWl0IE1lcmN1cmlhbCAoVGVpbCAyKSAtIEFjdGl2ZVZCLOKAnC4gR2VwcsO8ZnQgYW0gMTEuIEFwcmlsIDIwMTcuIE9ubGluZTogaHR0cHM6Ly9hY3RpdmV2Yi5kZS90dXRvcmlhbHMvdHV0X3ZlcnNpb25zdmVyd2FsdHVuZy90dXRfdmVyc2lvbnN2ZXJ3YWx0dW5nXzIuaHRtbC48L1RleHQ+DQogICAgPC9UZXh0VW5pdD4NCiAgPC9UZXh0VW5pdHM+DQo8L1BsYWNlaG9sZGVyPg==</w:instrText>
      </w:r>
      <w:r>
        <w:fldChar w:fldCharType="separate"/>
      </w:r>
      <w:bookmarkStart w:id="320" w:name="_CTVP001b2cc6bebffb14b32a9cfad75ac14621c"/>
      <w:r>
        <w:t>Philipp Burch, „Versionsverwaltung mit Mercurial (Teil 2) - ActiveVB,“. Geprüft am 11. April 2017. Online: https://activevb.de/tutorials/tut_versionsverwaltung/tut_versionsverwaltung_2.html.</w:t>
      </w:r>
      <w:bookmarkEnd w:id="320"/>
      <w:r>
        <w:fldChar w:fldCharType="end"/>
      </w:r>
    </w:p>
  </w:footnote>
  <w:footnote w:id="46">
    <w:p w14:paraId="628A8BBD" w14:textId="21471CB6" w:rsidR="00EE4443" w:rsidRDefault="00EE4443" w:rsidP="006706F7">
      <w:pPr>
        <w:pStyle w:val="Funotentext"/>
      </w:pPr>
      <w:r>
        <w:rPr>
          <w:rStyle w:val="Funotenzeichen"/>
        </w:rPr>
        <w:footnoteRef/>
      </w:r>
      <w:r>
        <w:t xml:space="preserve"> Vgl. </w:t>
      </w:r>
      <w:r>
        <w:fldChar w:fldCharType="begin"/>
      </w:r>
      <w:r>
        <w:instrText>ADDIN CITAVI.PLACEHOLDER a94f979c-d8e1-401b-869d-cb6dd48830ab PFBsYWNlaG9sZGVyPg0KICA8QWRkSW5WZXJzaW9uPjUuNi4wLjI8L0FkZEluVmVyc2lvbj4NCiAgPElkPmE5NGY5NzljLWQ4ZTEtNDAxYi04NjlkLWNiNmRkNDg4MzBhYjwvSWQ+DQogIDxFbnRyaWVzPg0KICAgIDxFbnRyeT4NCiAgICAgIDxBc3NvY2lhdGVXaXRoS25vd2xlZGdlSXRlbUlkPmEwZTM1YTYxLTM3Y2EtNDI2Yy05Njc1LTBkOGFlNDJmMjI5YjwvQXNzb2NpYXRlV2l0aEtub3dsZWRnZUl0ZW1JZD4NCiAgICAgIDxJZD4xOTc1NDJmNC1lZjM1LTQ1YzctYmMzMy00NzkwMDEwNmRjYjg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OaWVscyBTdGFyZ2FyZHQsIOKAnlZlcnRlaWx0ZSBWZXJzaW9uc3ZlcndhbHR1bmdzc3lzdGVtZSBpbiBkZXIga29tbWVyemllbGxlbiBKYXZhLUVudHdpY2tsdW5nLOKAnCwgUy4gMS4gR2VwcsO8ZnQgYW0gMTcuIEp1bmkgMjAxNy4gT25saW5lOiBodHRwczovL3d3dy5zaWdzLWRhdGFjb20uZGUvdXBsb2Fkcy90eF9kbWpvdXJuYWxzL3N0YXJnYXJkdF9KU18wNF8xMl9sYTZnLnBkZi48L1RleHQ+DQogICAgPC9UZXh0VW5pdD4NCiAgPC9UZXh0VW5pdHM+DQo8L1BsYWNlaG9sZGVyPg==</w:instrText>
      </w:r>
      <w:r>
        <w:fldChar w:fldCharType="separate"/>
      </w:r>
      <w:bookmarkStart w:id="322" w:name="_CTVP001a94f979cd8e1401b869dcb6dd48830ab"/>
      <w:r>
        <w:t>Niels Stargardt, „Verteilte Versionsverwaltungssysteme in der kommerziellen Java-Entwicklung,“, S. 1. Geprüft am 17. Juni 2017. Online: https://www.sigs-datacom.de/uploads/tx_dmjournals/stargardt_JS_04_12_la6g.pdf.</w:t>
      </w:r>
      <w:bookmarkEnd w:id="322"/>
      <w:r>
        <w:fldChar w:fldCharType="end"/>
      </w:r>
    </w:p>
  </w:footnote>
  <w:footnote w:id="47">
    <w:p w14:paraId="781FAF18" w14:textId="23A6E605" w:rsidR="00EE4443" w:rsidRDefault="00EE4443" w:rsidP="006706F7">
      <w:pPr>
        <w:pStyle w:val="Funotentext"/>
      </w:pPr>
      <w:r>
        <w:rPr>
          <w:rStyle w:val="Funotenzeichen"/>
        </w:rPr>
        <w:footnoteRef/>
      </w:r>
      <w:r>
        <w:t xml:space="preserve"> Vgl. Ebd., S. 1</w:t>
      </w:r>
    </w:p>
  </w:footnote>
  <w:footnote w:id="48">
    <w:p w14:paraId="728D18F6" w14:textId="0BEE1F23" w:rsidR="00EE4443" w:rsidRDefault="00EE4443" w:rsidP="006706F7">
      <w:pPr>
        <w:pStyle w:val="Funotentext"/>
      </w:pPr>
      <w:r>
        <w:rPr>
          <w:rStyle w:val="Funotenzeichen"/>
        </w:rPr>
        <w:footnoteRef/>
      </w:r>
      <w:r>
        <w:t xml:space="preserve"> Vgl. Ebd., S. 1</w:t>
      </w:r>
    </w:p>
  </w:footnote>
  <w:footnote w:id="49">
    <w:p w14:paraId="2A038F21" w14:textId="6E67E450" w:rsidR="00EE4443" w:rsidRPr="00EE4443" w:rsidRDefault="00EE4443" w:rsidP="006706F7">
      <w:pPr>
        <w:pStyle w:val="Funotentext"/>
        <w:jc w:val="left"/>
      </w:pPr>
      <w:r>
        <w:rPr>
          <w:rStyle w:val="Funotenzeichen"/>
        </w:rPr>
        <w:footnoteRef/>
      </w:r>
      <w:r>
        <w:t xml:space="preserve"> Vgl. </w:t>
      </w:r>
      <w:r>
        <w:fldChar w:fldCharType="begin"/>
      </w:r>
      <w:r>
        <w:instrText>ADDIN CITAVI.PLACEHOLDER 80c03810-6710-4dbe-b4c9-93ac40cb38a1 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mVpbmhhcmQgVGFydGxlciB1bmQgTWFydGluIFN0ZWlnZXJ3YWxkLCDigJ5WZXJ0ZWlsdGUgVmVyc2lvbnN2ZXJ3YWx0dW5nIG1pdCBCYXphYXIgwrsgTGludXgtTWFnYXppbizigJwuIEdlcHLDvGZ0IGFtIDYuIEFwcmlsIDIwMTcuIE9ubGluZTogaHR0cDovL3d3dy5saW51eC1tYWdhemluLmRlL0F1c2dhYmVuLzIwMDcvMDYvTWFya3QtTW9kZWxsLjwvVGV4dD4NCiAgICA8L1RleHRVbml0Pg0KICA8L1RleHRVbml0cz4NCjwvUGxhY2Vob2xkZXI+</w:instrText>
      </w:r>
      <w:r>
        <w:fldChar w:fldCharType="separate"/>
      </w:r>
      <w:bookmarkStart w:id="324" w:name="_CTVP00180c0381067104dbeb4c993ac40cb38a1"/>
      <w:r>
        <w:t xml:space="preserve">Reinhard Tartler und Martin Steigerwald, „Verteilte Versionsverwaltung mit Bazaar » Linux-Magazin,“. Geprüft am 6. </w:t>
      </w:r>
      <w:r w:rsidRPr="00EE4443">
        <w:t>April 2017. Online: http://www.linux-</w:t>
      </w:r>
      <w:r w:rsidRPr="00454320">
        <w:t>magazin.de/Ausgaben/2007/06/Markt-Modell.</w:t>
      </w:r>
      <w:bookmarkEnd w:id="324"/>
      <w:r>
        <w:fldChar w:fldCharType="end"/>
      </w:r>
    </w:p>
  </w:footnote>
  <w:footnote w:id="50">
    <w:p w14:paraId="65969EE8" w14:textId="32696214" w:rsidR="00EE4443" w:rsidRPr="00182EE3" w:rsidRDefault="00EE4443" w:rsidP="006706F7">
      <w:pPr>
        <w:pStyle w:val="Funotentext"/>
      </w:pPr>
      <w:r>
        <w:rPr>
          <w:rStyle w:val="Funotenzeichen"/>
        </w:rPr>
        <w:footnoteRef/>
      </w:r>
      <w:r>
        <w:t xml:space="preserve"> </w:t>
      </w:r>
      <w:r w:rsidRPr="00182EE3">
        <w:t>Vg</w:t>
      </w:r>
      <w:r>
        <w:t>l.</w:t>
      </w:r>
      <w:r w:rsidRPr="00182EE3">
        <w:t xml:space="preserve"> </w:t>
      </w:r>
      <w:r>
        <w:fldChar w:fldCharType="begin"/>
      </w:r>
      <w:r>
        <w:instrText>ADDIN CITAVI.PLACEHOLDER 8d188bfe-7918-42db-99d7-56ef382ec96b 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RhcnRsZXIgdW5kIFN0ZWlnZXJ3YWxk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dGVpbHRlIFZlcnNpb25zdmVyd2FsdHVuZyBtaXQgQmF6YWFyIMK7IExpbnV4LU1hZ2F6aW4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0OSk8L1RleHQ+DQogICAgPC9UZXh0VW5pdD4NCiAgPC9UZXh0VW5pdHM+DQo8L1BsYWNlaG9sZGVyPg==</w:instrText>
      </w:r>
      <w:r>
        <w:fldChar w:fldCharType="separate"/>
      </w:r>
      <w:bookmarkStart w:id="325" w:name="_CTVP0018d188bfe791842db99d756ef382ec96b"/>
      <w:r>
        <w:t>Tartler und Steigerwald, „</w:t>
      </w:r>
      <w:r w:rsidRPr="00DE7D43">
        <w:rPr>
          <w:i/>
        </w:rPr>
        <w:t>Verteilte Versionsverwaltung mit Bazaar » Linux-Magazin,“</w:t>
      </w:r>
      <w:r w:rsidRPr="00DE7D43">
        <w:t xml:space="preserve"> (wie Anm. 49)</w:t>
      </w:r>
      <w:bookmarkEnd w:id="325"/>
      <w:r>
        <w:fldChar w:fldCharType="end"/>
      </w:r>
    </w:p>
  </w:footnote>
  <w:footnote w:id="51">
    <w:p w14:paraId="5E5B13C7" w14:textId="564A47E4" w:rsidR="00EE4443" w:rsidRDefault="00EE4443" w:rsidP="006706F7">
      <w:pPr>
        <w:pStyle w:val="Funotentext"/>
        <w:jc w:val="left"/>
      </w:pPr>
      <w:r>
        <w:rPr>
          <w:rStyle w:val="Funotenzeichen"/>
        </w:rPr>
        <w:footnoteRef/>
      </w:r>
      <w:r>
        <w:t xml:space="preserve"> </w:t>
      </w:r>
      <w:r w:rsidRPr="00182EE3">
        <w:t xml:space="preserve">Vgl. </w:t>
      </w:r>
      <w:r>
        <w:t>Ebd.</w:t>
      </w:r>
    </w:p>
  </w:footnote>
  <w:footnote w:id="52">
    <w:p w14:paraId="6712AFE7" w14:textId="610DE895" w:rsidR="00EE4443" w:rsidRDefault="00EE4443" w:rsidP="006706F7">
      <w:pPr>
        <w:pStyle w:val="Funotentext"/>
        <w:jc w:val="left"/>
      </w:pPr>
      <w:r>
        <w:rPr>
          <w:rStyle w:val="Funotenzeichen"/>
        </w:rPr>
        <w:footnoteRef/>
      </w:r>
      <w:r>
        <w:t xml:space="preserve"> Vgl. </w:t>
      </w:r>
      <w:r>
        <w:fldChar w:fldCharType="begin"/>
      </w:r>
      <w:r>
        <w:instrText>ADDIN CITAVI.PLACEHOLDER 137d3889-e9eb-4e01-b669-64a0daf81c90 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m9obiBCZWNoYXJhLCDigJ5SZXZpc2lvbnNzaWNoZXJlIEFyY2hpdmllcnVuZy4gVmVydGVpbHRlcyBEb2t1bWVudGVubWFuYWdlbWVudCzigJwgKDIwMDkpOiAxMS4gR2VwcsO8ZnQgYW0gMTcuIEp1bmkgMjAxNy4gT25saW5lOiBodHRwczovL3d3dy51bmlidy5kZS9pbmYyL0xlaHJlL0ZUMDkvbHphL2JlY2hhcmEucGRmLjwvVGV4dD4NCiAgICA8L1RleHRVbml0Pg0KICA8L1RleHRVbml0cz4NCjwvUGxhY2Vob2xkZXI+</w:instrText>
      </w:r>
      <w:r>
        <w:fldChar w:fldCharType="separate"/>
      </w:r>
      <w:r>
        <w:t>John Bechara, „Revisionssichere Archivierung. Verteiltes Dokumentenmanagement,“ (2009): S. 11. Geprüft am 17. Juni 2017. Online: https://www.unibw.de/inf2/Lehre/FT09/lza/bechara.pdf.</w:t>
      </w:r>
      <w:r>
        <w:fldChar w:fldCharType="end"/>
      </w:r>
    </w:p>
  </w:footnote>
  <w:footnote w:id="53">
    <w:p w14:paraId="52F31F5D" w14:textId="451A0304" w:rsidR="00EE4443" w:rsidRDefault="00EE4443" w:rsidP="006706F7">
      <w:pPr>
        <w:pStyle w:val="Funotentext"/>
      </w:pPr>
      <w:r>
        <w:rPr>
          <w:rStyle w:val="Funotenzeichen"/>
        </w:rPr>
        <w:footnoteRef/>
      </w:r>
      <w:r>
        <w:t xml:space="preserve"> Vgl. </w:t>
      </w:r>
      <w:r>
        <w:fldChar w:fldCharType="begin"/>
      </w:r>
      <w:r>
        <w:instrText>ADDIN CITAVI.PLACEHOLDER 825e152d-65b4-4689-956e-efac228ff793 PFBsYWNlaG9sZGVyPg0KICA8QWRkSW5WZXJzaW9uPjUuNi4wLjI8L0FkZEluVmVyc2lvbj4NCiAgPElkPjgyNWUxNTJkLTY1YjQtNDY4OS05NTZlLWVmYWMyMjhmZjc5MzwvSWQ+DQogIDxFbnRyaWVzPg0KICAgIDxFbnRyeT4NCiAgICAgIDxBc3NvY2lhdGVXaXRoS25vd2xlZGdlSXRlbUlkPmY1N2Q5ZTIxLTVmYWItNDMyMy1iYmI1LTE4MDg0NTUwZGQ3OTwvQXNzb2NpYXRlV2l0aEtub3dsZWRnZUl0ZW1JZD4NCiAgICAgIDxJZD5mY2Q2ZTdlYS02MzQ2LTRiMGEtYjRhZC1jMmFkNGNjY2VhZjY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3RhcmdhcmR0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dGVpbHRlIFZlcnNpb25zdmVyd2FsdHVuZ3NzeXN0ZW1lIGluIGRlciBrb21tZXJ6aWVsbGVuIEphdmEtRW50d2lja2x1bmc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0NiksIFMuIDE8L1RleHQ+DQogICAgPC9UZXh0VW5pdD4NCiAgPC9UZXh0VW5pdHM+DQo8L1BsYWNlaG9sZGVyPg==</w:instrText>
      </w:r>
      <w:r>
        <w:fldChar w:fldCharType="separate"/>
      </w:r>
      <w:bookmarkStart w:id="328" w:name="_CTVP001825e152d65b44689956eefac228ff793"/>
      <w:r>
        <w:t>Stargardt, „</w:t>
      </w:r>
      <w:r w:rsidRPr="00DE7D43">
        <w:rPr>
          <w:i/>
        </w:rPr>
        <w:t>Verteilte Versionsverwaltungssysteme in der kommerziellen Java-Entwicklung,“</w:t>
      </w:r>
      <w:r w:rsidRPr="00DE7D43">
        <w:t xml:space="preserve"> (wie Anm. 46), S. 1</w:t>
      </w:r>
      <w:bookmarkEnd w:id="328"/>
      <w:r>
        <w:fldChar w:fldCharType="end"/>
      </w:r>
    </w:p>
  </w:footnote>
  <w:footnote w:id="54">
    <w:p w14:paraId="54070295" w14:textId="01ED2719" w:rsidR="00EE4443" w:rsidRDefault="00EE4443" w:rsidP="006706F7">
      <w:pPr>
        <w:pStyle w:val="Funotentext"/>
      </w:pPr>
      <w:r>
        <w:rPr>
          <w:rStyle w:val="Funotenzeichen"/>
        </w:rPr>
        <w:footnoteRef/>
      </w:r>
      <w:r>
        <w:t xml:space="preserve"> Vgl. </w:t>
      </w:r>
      <w:r>
        <w:fldChar w:fldCharType="begin"/>
      </w:r>
      <w:r>
        <w:instrText>ADDIN CITAVI.PLACEHOLDER 68d87f7a-cd9b-4786-bf43-3cf8a254c53d 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3RhcmdhcmR0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dGVpbHRlIFZlcnNpb25zdmVyd2FsdHVuZ3NzeXN0ZW1lIGluIGRlciBrb21tZXJ6aWVsbGVuIEphdmEtRW50d2lja2x1bmc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0NiksIFMuIDM1PC9UZXh0Pg0KICAgIDwvVGV4dFVuaXQ+DQogIDwvVGV4dFVuaXRzPg0KPC9QbGFjZWhvbGRlcj4=</w:instrText>
      </w:r>
      <w:r>
        <w:fldChar w:fldCharType="separate"/>
      </w:r>
      <w:bookmarkStart w:id="330" w:name="_CTVP00168d87f7acd9b4786bf433cf8a254c53d"/>
      <w:r>
        <w:t>Stargardt, „</w:t>
      </w:r>
      <w:r w:rsidRPr="00DE7D43">
        <w:rPr>
          <w:i/>
        </w:rPr>
        <w:t>Verteilte Versionsverwaltungssysteme in der kommerziellen Java-Entwicklung,“</w:t>
      </w:r>
      <w:r w:rsidRPr="00DE7D43">
        <w:t xml:space="preserve"> (wie Anm. 46), S. 35</w:t>
      </w:r>
      <w:bookmarkEnd w:id="330"/>
      <w:r>
        <w:fldChar w:fldCharType="end"/>
      </w:r>
    </w:p>
  </w:footnote>
  <w:footnote w:id="55">
    <w:p w14:paraId="2BFAF921" w14:textId="144AD564" w:rsidR="00EE4443" w:rsidRDefault="00EE4443" w:rsidP="006706F7">
      <w:pPr>
        <w:pStyle w:val="Funotentext"/>
      </w:pPr>
      <w:r>
        <w:rPr>
          <w:rStyle w:val="Funotenzeichen"/>
        </w:rPr>
        <w:footnoteRef/>
      </w:r>
      <w:r>
        <w:t xml:space="preserve"> Vgl. </w:t>
      </w:r>
      <w:r>
        <w:fldChar w:fldCharType="begin"/>
      </w:r>
      <w:r>
        <w:instrText>ADDIN CITAVI.PLACEHOLDER 7f89f147-b496-40db-b857-6bcec5b30274 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3RhcmdhcmR0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dGVpbHRlIFZlcnNpb25zdmVyd2FsdHVuZ3NzeXN0ZW1lIGluIGRlciBrb21tZXJ6aWVsbGVuIEphdmEtRW50d2lja2x1bmc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0NiksIFMuIDM1PC9UZXh0Pg0KICAgIDwvVGV4dFVuaXQ+DQogIDwvVGV4dFVuaXRzPg0KPC9QbGFjZWhvbGRlcj4=</w:instrText>
      </w:r>
      <w:r>
        <w:fldChar w:fldCharType="separate"/>
      </w:r>
      <w:bookmarkStart w:id="331" w:name="_CTVP0017f89f147b49640dbb8576bcec5b30274"/>
      <w:r>
        <w:t>Stargardt, „</w:t>
      </w:r>
      <w:r w:rsidRPr="00DE7D43">
        <w:rPr>
          <w:i/>
        </w:rPr>
        <w:t>Verteilte Versionsverwaltungssysteme in der kommerziellen Java-Entwicklung,“</w:t>
      </w:r>
      <w:r w:rsidRPr="00DE7D43">
        <w:t xml:space="preserve"> (wie Anm. 46), S. 35</w:t>
      </w:r>
      <w:bookmarkEnd w:id="331"/>
      <w:r>
        <w:fldChar w:fldCharType="end"/>
      </w:r>
    </w:p>
  </w:footnote>
  <w:footnote w:id="56">
    <w:p w14:paraId="56342926" w14:textId="6EA9EEDB" w:rsidR="00EE4443" w:rsidRPr="00223678" w:rsidRDefault="00EE4443" w:rsidP="006706F7">
      <w:pPr>
        <w:pStyle w:val="Funotentext"/>
        <w:jc w:val="left"/>
      </w:pPr>
      <w:r>
        <w:rPr>
          <w:rStyle w:val="Funotenzeichen"/>
        </w:rPr>
        <w:footnoteRef/>
      </w:r>
      <w:r>
        <w:t xml:space="preserve"> </w:t>
      </w:r>
      <w:r w:rsidRPr="00223678">
        <w:t xml:space="preserve">Vgl. </w:t>
      </w:r>
      <w:r>
        <w:fldChar w:fldCharType="begin"/>
      </w:r>
      <w:r>
        <w:instrText>ADDIN CITAVI.PLACEHOLDER aca632cd-b9f4-44b0-9253-3363574f0e4c 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JlY2hhcmE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SZXZpc2lvbnNzaWNoZXJlIEFyY2hpdmllcnVuZy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MpLCBTLiA4PC9UZXh0Pg0KICAgIDwvVGV4dFVuaXQ+DQogIDwvVGV4dFVuaXRzPg0KPC9QbGFjZWhvbGRlcj4=</w:instrText>
      </w:r>
      <w:r>
        <w:fldChar w:fldCharType="separate"/>
      </w:r>
      <w:r>
        <w:t>Bechara, „</w:t>
      </w:r>
      <w:r w:rsidRPr="00770905">
        <w:rPr>
          <w:i/>
        </w:rPr>
        <w:t>Revisionssichere Archivierung,“</w:t>
      </w:r>
      <w:r w:rsidRPr="00770905">
        <w:t xml:space="preserve"> (wie Anm. 3), S. 8</w:t>
      </w:r>
      <w:r>
        <w:fldChar w:fldCharType="end"/>
      </w:r>
    </w:p>
  </w:footnote>
  <w:footnote w:id="57">
    <w:p w14:paraId="2A1B7F8E" w14:textId="2173304C" w:rsidR="00EE4443" w:rsidRDefault="00EE4443" w:rsidP="006706F7">
      <w:pPr>
        <w:pStyle w:val="Funotentext"/>
      </w:pPr>
      <w:r>
        <w:rPr>
          <w:rStyle w:val="Funotenzeichen"/>
        </w:rPr>
        <w:footnoteRef/>
      </w:r>
      <w:r>
        <w:t xml:space="preserve"> Vgl. </w:t>
      </w:r>
      <w:r>
        <w:fldChar w:fldCharType="begin"/>
      </w:r>
      <w:r>
        <w:instrText>ADDIN CITAVI.PLACEHOLDER 3b097288-9c57-4e6b-a5fa-2c7c220c1506 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JlY2hhcmE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SZXZpc2lvbnNzaWNoZXJlIEFyY2hpdmllcnVuZy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MpLCBTLiA5PC9UZXh0Pg0KICAgIDwvVGV4dFVuaXQ+DQogIDwvVGV4dFVuaXRzPg0KPC9QbGFjZWhvbGRlcj4=</w:instrText>
      </w:r>
      <w:r>
        <w:fldChar w:fldCharType="separate"/>
      </w:r>
      <w:r>
        <w:t>Bechara, „</w:t>
      </w:r>
      <w:r w:rsidRPr="00770905">
        <w:rPr>
          <w:i/>
        </w:rPr>
        <w:t>Revisionssichere Archivierung,“</w:t>
      </w:r>
      <w:r w:rsidRPr="00770905">
        <w:t xml:space="preserve"> (wie Anm. 3), S. 9</w:t>
      </w:r>
      <w:r>
        <w:fldChar w:fldCharType="end"/>
      </w:r>
    </w:p>
  </w:footnote>
  <w:footnote w:id="58">
    <w:p w14:paraId="4838152E" w14:textId="77777777" w:rsidR="00EE4443" w:rsidRDefault="00EE4443" w:rsidP="00350050">
      <w:pPr>
        <w:pStyle w:val="Funotentext"/>
        <w:jc w:val="left"/>
      </w:pPr>
      <w:r>
        <w:rPr>
          <w:rStyle w:val="Funotenzeichen"/>
        </w:rPr>
        <w:footnoteRef/>
      </w:r>
      <w:r>
        <w:t xml:space="preserve"> Vgl. </w:t>
      </w:r>
      <w:r>
        <w:fldChar w:fldCharType="begin"/>
      </w:r>
      <w:r>
        <w:instrText>ADDIN CITAVI.PLACEHOLDER be72579e-105e-4772-966c-ca8884bd9dfa 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EhNLVdpa2ksIOKAnkdpdC1iYXNpZXJ0ZSBrb2xsYWJvcmF0aXZlIEVudHdpY2tsdW5nIHZvbiBXZWJhbndlbmR1bmdlbiAoR2l0SHViL0dpdExhYikg4oCTIFRITS1XaWtpLOKAnC4gR2VwcsO8ZnQgYW0gNi4gQXByaWwgMjAxNy4gT25saW5lOiBodHRwczovL3dpa2kudGhtLmRlL0dpdC1iYXNpZXJ0ZV9rb2xsYWJvcmF0aXZlX0VudHdpY2tsdW5nX3Zvbl9XZWJhbndlbmR1bmdlbl8oR2l0SHViL0dpdExhYikuPC9UZXh0Pg0KICAgIDwvVGV4dFVuaXQ+DQogIDwvVGV4dFVuaXRzPg0KPC9QbGFjZWhvbGRlcj4=</w:instrText>
      </w:r>
      <w:r>
        <w:fldChar w:fldCharType="separate"/>
      </w:r>
      <w:bookmarkStart w:id="340" w:name="_CTVP001be72579e105e4772966cca8884bd9dfa"/>
      <w:r>
        <w:t>THM-Wiki, „Git-basierte kollaborative Entwicklung von Webanwendungen (GitHub/GitLab) – THM-Wiki,“. Geprüft am 6. April 2017. Online: https://wiki.thm.de/Git-basierte_kollaborative_Entwicklung_von_Webanwendungen_(GitHub/GitLab).</w:t>
      </w:r>
      <w:bookmarkEnd w:id="340"/>
      <w:r>
        <w:fldChar w:fldCharType="end"/>
      </w:r>
    </w:p>
  </w:footnote>
  <w:footnote w:id="59">
    <w:p w14:paraId="2A915789" w14:textId="6BE58630" w:rsidR="00EE4443" w:rsidRDefault="00EE4443" w:rsidP="00182EE3">
      <w:pPr>
        <w:pStyle w:val="Funotentext"/>
        <w:jc w:val="left"/>
      </w:pPr>
      <w:r>
        <w:rPr>
          <w:rStyle w:val="Funotenzeichen"/>
        </w:rPr>
        <w:footnoteRef/>
      </w:r>
      <w:r>
        <w:t xml:space="preserve"> Vgl. </w:t>
      </w:r>
      <w:r>
        <w:fldChar w:fldCharType="begin"/>
      </w:r>
      <w:r>
        <w:instrText>ADDIN CITAVI.PLACEHOLDER c4ca38a5-1d72-4830-8305-9da725ee0802 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hdWVs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Z2xlaWNoIHZvbiBHaXQgdW5kIFNWTi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I4KSwgUy4gNjwvVGV4dD4NCiAgICA8L1RleHRVbml0Pg0KICA8L1RleHRVbml0cz4NCjwvUGxhY2Vob2xkZXI+</w:instrText>
      </w:r>
      <w:r>
        <w:fldChar w:fldCharType="separate"/>
      </w:r>
      <w:bookmarkStart w:id="341" w:name="_CTVP001c4ca38a51d72483083059da725ee0802"/>
      <w:r>
        <w:t>Mauel, „</w:t>
      </w:r>
      <w:r w:rsidRPr="00DE7D43">
        <w:rPr>
          <w:i/>
        </w:rPr>
        <w:t>Vergleich von Git und SVN,“</w:t>
      </w:r>
      <w:r w:rsidRPr="00DE7D43">
        <w:t xml:space="preserve"> (wie Anm. 28), S. 6</w:t>
      </w:r>
      <w:bookmarkEnd w:id="341"/>
      <w:r>
        <w:fldChar w:fldCharType="end"/>
      </w:r>
    </w:p>
  </w:footnote>
  <w:footnote w:id="60">
    <w:p w14:paraId="24D7E3BC" w14:textId="77777777" w:rsidR="00EE4443" w:rsidRDefault="00EE4443" w:rsidP="00182EE3">
      <w:pPr>
        <w:pStyle w:val="Funotentext"/>
        <w:jc w:val="left"/>
      </w:pPr>
      <w:r>
        <w:rPr>
          <w:rStyle w:val="Funotenzeichen"/>
        </w:rPr>
        <w:footnoteRef/>
      </w:r>
      <w:r>
        <w:t xml:space="preserve"> Vgl. </w:t>
      </w:r>
      <w:r>
        <w:fldChar w:fldCharType="begin"/>
      </w:r>
      <w:r>
        <w:instrText>ADDIN CITAVI.PLACEHOLDER 1599d3f0-b85b-4308-b5c5-3c1000306a39 PFBsYWNlaG9sZGVyPg0KICA8QWRkSW5WZXJzaW9uPjUuNi4wLjI8L0FkZEluVmVyc2lvbj4NCiAgPElkPjE1OTlkM2YwLWI4NWItNDMwOC1iNWM1LTNjMTAwMDMwNmEzOTwvSWQ+DQogIDxFbnRyaWVzPg0KICAgIDxFbnRyeT4NCiAgICAgIDxBc3NvY2lhdGVXaXRoS25vd2xlZGdlSXRlbUlkPjE2OGQ4MWFmLTllOTgtNDRmNS04MWI0LTdhMzMzNWVmMjQ1NjwvQXNzb2NpYXRlV2l0aEtub3dsZWRnZUl0ZW1JZD4NCiAgICAgIDxJZD45OWNiYmY4OS1jZDRhLTRkNTktOWM1YS1jYTE2ZTI0Y2NjMzI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aWpheWFrdW1hcmFuICh3aWUgQW5tLiAyKSwgUy4gMjE8L1RleHQ+DQogICAgPC9UZXh0VW5pdD4NCiAgPC9UZXh0VW5pdHM+DQo8L1BsYWNlaG9sZGVyPg==</w:instrText>
      </w:r>
      <w:r>
        <w:fldChar w:fldCharType="separate"/>
      </w:r>
      <w:bookmarkStart w:id="342" w:name="_CTVP0011599d3f0b85b4308b5c53c1000306a39"/>
      <w:r>
        <w:t>Vijayakumaran (wie Anm. 2), S. 21</w:t>
      </w:r>
      <w:bookmarkEnd w:id="342"/>
      <w:r>
        <w:fldChar w:fldCharType="end"/>
      </w:r>
    </w:p>
  </w:footnote>
  <w:footnote w:id="61">
    <w:p w14:paraId="09486949" w14:textId="30161A8F" w:rsidR="00EE4443" w:rsidRDefault="00EE4443" w:rsidP="00182EE3">
      <w:pPr>
        <w:pStyle w:val="Funotentext"/>
        <w:jc w:val="left"/>
      </w:pPr>
      <w:r>
        <w:rPr>
          <w:rStyle w:val="Funotenzeichen"/>
        </w:rPr>
        <w:footnoteRef/>
      </w:r>
      <w:r>
        <w:t xml:space="preserve"> Vgl. </w:t>
      </w:r>
      <w:r>
        <w:fldChar w:fldCharType="begin"/>
      </w:r>
      <w:r>
        <w:instrText>ADDIN CITAVI.PLACEHOLDER c34d0161-5d08-483f-a5d6-f3b3e76ae7d7 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EhNLVdpa2k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HaXQtYmFzaWVydGUga29sbGFib3JhdGl2ZSBFbnR3aWNrbHVuZyB2b24gV2ViYW53ZW5kdW5nZW4gKEdpdEh1Yi9HaXRMYWIpIOKAkyBUSE0tV2lraS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U4KTwvVGV4dD4NCiAgICA8L1RleHRVbml0Pg0KICA8L1RleHRVbml0cz4NCjwvUGxhY2Vob2xkZXI+</w:instrText>
      </w:r>
      <w:r>
        <w:fldChar w:fldCharType="separate"/>
      </w:r>
      <w:bookmarkStart w:id="344" w:name="_CTVP001c34d01615d08483fa5d6f3b3e76ae7d7"/>
      <w:r>
        <w:t>THM-Wiki, „</w:t>
      </w:r>
      <w:r w:rsidRPr="00DE7D43">
        <w:rPr>
          <w:i/>
        </w:rPr>
        <w:t>Git-basierte kollaborative Entwicklung von Webanwendungen (GitHub/GitLab) – THM-Wiki,“</w:t>
      </w:r>
      <w:r w:rsidRPr="00DE7D43">
        <w:t xml:space="preserve"> (wie Anm. 58)</w:t>
      </w:r>
      <w:bookmarkEnd w:id="344"/>
      <w:r>
        <w:fldChar w:fldCharType="end"/>
      </w:r>
    </w:p>
  </w:footnote>
  <w:footnote w:id="62">
    <w:p w14:paraId="39FBBBA9" w14:textId="77777777" w:rsidR="00EE4443" w:rsidRPr="003A6068" w:rsidRDefault="00EE4443" w:rsidP="00182EE3">
      <w:pPr>
        <w:pStyle w:val="Funotentext"/>
        <w:jc w:val="left"/>
      </w:pPr>
      <w:r>
        <w:rPr>
          <w:rStyle w:val="Funotenzeichen"/>
        </w:rPr>
        <w:footnoteRef/>
      </w:r>
      <w:r>
        <w:t xml:space="preserve"> Vgl. </w:t>
      </w:r>
      <w:r>
        <w:fldChar w:fldCharType="begin"/>
      </w:r>
      <w:r>
        <w:instrText>ADDIN CITAVI.PLACEHOLDER 72926ae1-6d6a-4029-b14b-34655c1dd60c 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</w:instrText>
      </w:r>
      <w:r w:rsidRPr="009020A1">
        <w:rPr>
          <w:lang w:val="en-US"/>
        </w:rPr>
        <w:instrText>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50aW5hdGlnZXJ0ZWNoLCDigJ7igJ5HaXTigJwgeW91ciB3b3JrIGRvbmUgYW5kIGRvbsK0dCBtZXNzIHdpdGggeW91ciB0ZWFtISzigJwuIEdlcHLDvGZ0IGFtIDExLiBBcHJpbCAyMDE3LiBPbmxpbmU6IGh0dHA6Ly93d3cudGlnZXJ0ZWNoLmRlL2dpdC15b3VyLXdvcmstZG9uZS1hbmQtZG9udC1tZXNzLXdpdGgteW91ci10ZWFtLyNtb3JlLTYyOS48L1RleHQ+DQogICAgPC9UZXh0VW5pdD4NCiAgPC9UZXh0VW5pdHM+DQo8L1BsYWNlaG9sZGVyPg==</w:instrText>
      </w:r>
      <w:r>
        <w:fldChar w:fldCharType="separate"/>
      </w:r>
      <w:bookmarkStart w:id="346" w:name="_CTVP00172926ae16d6a4029b14b34655c1dd60c"/>
      <w:r w:rsidRPr="00770905">
        <w:rPr>
          <w:lang w:val="en-US"/>
        </w:rPr>
        <w:t xml:space="preserve">tinatigertech, </w:t>
      </w:r>
      <w:del w:id="347" w:author="Recep Özkara" w:date="2017-08-28T20:16:00Z">
        <w:r w:rsidRPr="00770905" w:rsidDel="0092343B">
          <w:rPr>
            <w:lang w:val="en-US"/>
          </w:rPr>
          <w:delText>„</w:delText>
        </w:r>
      </w:del>
      <w:r w:rsidRPr="00770905">
        <w:rPr>
          <w:lang w:val="en-US"/>
        </w:rPr>
        <w:t xml:space="preserve">„Git“ your work done and don´t mess with your team!,“. </w:t>
      </w:r>
      <w:r w:rsidRPr="001962B0">
        <w:t xml:space="preserve">Geprüft am 11. </w:t>
      </w:r>
      <w:r>
        <w:t>April 2017. Online: http://www.tigertech.de/git-your-work-done-and-dont-mess-with-your-team/#more-629.</w:t>
      </w:r>
      <w:bookmarkEnd w:id="346"/>
      <w:r>
        <w:fldChar w:fldCharType="end"/>
      </w:r>
    </w:p>
  </w:footnote>
  <w:footnote w:id="63">
    <w:p w14:paraId="095B0755" w14:textId="396B249F" w:rsidR="00EE4443" w:rsidRDefault="00EE4443">
      <w:pPr>
        <w:pStyle w:val="Funotentext"/>
      </w:pPr>
      <w:r>
        <w:rPr>
          <w:rStyle w:val="Funotenzeichen"/>
        </w:rPr>
        <w:footnoteRef/>
      </w:r>
      <w:r>
        <w:t xml:space="preserve"> Vgl. </w:t>
      </w:r>
      <w:r>
        <w:fldChar w:fldCharType="begin"/>
      </w:r>
      <w:r>
        <w:instrText>ADDIN CITAVI.PLACEHOLDER 8629abd3-0da4-4750-9873-337e46726544 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290dCBDaGFjb24gdW5kIEJlbiBTdHJhdWIsIOKAnkdpdCAtIEJvb2ss4oCcLiBHZXByw7xmdCBhbSAxOS4gQXByaWwgMjAxNy4gT25saW5lOiBodHRwczovL2dpdC1zY20uY29tL2Jvb2svZGUvdjEuPC9UZXh0Pg0KICAgIDwvVGV4dFVuaXQ+DQogIDwvVGV4dFVuaXRzPg0KPC9QbGFjZWhvbGRlcj4=</w:instrText>
      </w:r>
      <w:r>
        <w:fldChar w:fldCharType="separate"/>
      </w:r>
      <w:bookmarkStart w:id="351" w:name="_CTVP0018629abd30da447509873337e46726544"/>
      <w:r>
        <w:t xml:space="preserve">Scott Chacon und Ben Straub, „Git - Book,“. Geprüft am 19. April 2017. Online: </w:t>
      </w:r>
      <w:r w:rsidRPr="0092343B">
        <w:t>https://git-scm.com/book/de/v1/Los-geht%E2%80%99s-Git-Grundlagen</w:t>
      </w:r>
      <w:bookmarkEnd w:id="351"/>
      <w:r>
        <w:fldChar w:fldCharType="end"/>
      </w:r>
    </w:p>
  </w:footnote>
  <w:footnote w:id="64">
    <w:p w14:paraId="0434FF8E" w14:textId="53AB9B37" w:rsidR="00EE4443" w:rsidRDefault="00EE4443">
      <w:pPr>
        <w:pStyle w:val="Funotentext"/>
      </w:pPr>
      <w:r>
        <w:rPr>
          <w:rStyle w:val="Funotenzeichen"/>
        </w:rPr>
        <w:footnoteRef/>
      </w:r>
      <w:r>
        <w:t xml:space="preserve"> Vgl. Ebd.</w:t>
      </w:r>
    </w:p>
  </w:footnote>
  <w:footnote w:id="65">
    <w:p w14:paraId="003C9C7E" w14:textId="77777777" w:rsidR="00EE4443" w:rsidRDefault="00EE4443">
      <w:pPr>
        <w:pStyle w:val="Funotentext"/>
      </w:pPr>
      <w:r>
        <w:rPr>
          <w:rStyle w:val="Funotenzeichen"/>
        </w:rPr>
        <w:footnoteRef/>
      </w:r>
      <w:r>
        <w:t xml:space="preserve"> Vgl. </w:t>
      </w:r>
      <w:r>
        <w:fldChar w:fldCharType="begin"/>
      </w:r>
      <w:r>
        <w:instrText>ADDIN CITAVI.PLACEHOLDER 2b170d11-a8c2-4339-9c80-046160457c70 PFBsYWNlaG9sZGVyPg0KICA8QWRkSW5WZXJzaW9uPjUuNi4wLjI8L0FkZEluVmVyc2lvbj4NCiAgPElkPjJiMTcwZDExLWE4YzItNDMzOS05YzgwLTA0NjE2MDQ1N2M3MDwvSWQ+DQogIDxFbnRyaWVzPg0KICAgIDxFbnRyeT4NCiAgICAgIDxBc3NvY2lhdGVXaXRoS25vd2xlZGdlSXRlbUlkPmY3NmUzYmE0LWY2ZTUtNDIwMi1iNzc3LTFjYzMyZDczYmI2NDwvQXNzb2NpYXRlV2l0aEtub3dsZWRnZUl0ZW1JZD4NCiAgICAgIDxJZD4zMGJjOTA2Mi0yNjRkLTQ0N2ItOGRhMS01MDk5Mjk2ODY5MDg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EZW5rZXIgdW5kIFNyZWNlYy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dmVyd2FsdHVuZyBtaXQgR2l0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MSksIFMuIDI8L1RleHQ+DQogICAgPC9UZXh0VW5pdD4NCiAgPC9UZXh0VW5pdHM+DQo8L1BsYWNlaG9sZGVyPg==</w:instrText>
      </w:r>
      <w:r>
        <w:fldChar w:fldCharType="separate"/>
      </w:r>
      <w:bookmarkStart w:id="353" w:name="_CTVP0012b170d11a8c243399c80046160457c70"/>
      <w:r>
        <w:t>Denker und Srecec, „</w:t>
      </w:r>
      <w:r w:rsidRPr="00770905">
        <w:rPr>
          <w:i/>
        </w:rPr>
        <w:t>Versionsverwaltung mit Git,“</w:t>
      </w:r>
      <w:r w:rsidRPr="00770905">
        <w:t xml:space="preserve"> (wie Anm. 1), S. 2</w:t>
      </w:r>
      <w:bookmarkEnd w:id="353"/>
      <w:r>
        <w:fldChar w:fldCharType="end"/>
      </w:r>
    </w:p>
  </w:footnote>
  <w:footnote w:id="66">
    <w:p w14:paraId="304C4034" w14:textId="77777777" w:rsidR="00EE4443" w:rsidRDefault="00EE4443">
      <w:pPr>
        <w:pStyle w:val="Funotentext"/>
      </w:pPr>
      <w:r>
        <w:rPr>
          <w:rStyle w:val="Funotenzeichen"/>
        </w:rPr>
        <w:footnoteRef/>
      </w:r>
      <w:r>
        <w:t xml:space="preserve"> Vgl. </w:t>
      </w:r>
      <w:r>
        <w:fldChar w:fldCharType="begin"/>
      </w:r>
      <w:r>
        <w:instrText>ADDIN CITAVI.PLACEHOLDER ada754cd-529c-45d1-bd4e-a2baf5fdcdbb 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aWpheWFrdW1hcmFuICh3aWUgQW5tLiAyKSwgUy4gNTE8L1RleHQ+DQogICAgPC9UZXh0VW5pdD4NCiAgPC9UZXh0VW5pdHM+DQo8L1BsYWNlaG9sZGVyPg==</w:instrText>
      </w:r>
      <w:r>
        <w:fldChar w:fldCharType="separate"/>
      </w:r>
      <w:bookmarkStart w:id="356" w:name="_CTVP001ada754cd529c45d1bd4ea2baf5fdcdbb"/>
      <w:r>
        <w:t>Vijayakumaran (wie Anm. 2), S. 51</w:t>
      </w:r>
      <w:bookmarkEnd w:id="356"/>
      <w:r>
        <w:fldChar w:fldCharType="end"/>
      </w:r>
    </w:p>
  </w:footnote>
  <w:footnote w:id="67">
    <w:p w14:paraId="7847C7BB" w14:textId="41382A41" w:rsidR="00EE4443" w:rsidRDefault="00EE4443">
      <w:pPr>
        <w:pStyle w:val="Funotentext"/>
      </w:pPr>
      <w:r>
        <w:rPr>
          <w:rStyle w:val="Funotenzeichen"/>
        </w:rPr>
        <w:footnoteRef/>
      </w:r>
      <w:r>
        <w:t xml:space="preserve"> Vgl. </w:t>
      </w:r>
      <w:r>
        <w:fldChar w:fldCharType="begin"/>
      </w:r>
      <w:r>
        <w:instrText>ADDIN CITAVI.PLACEHOLDER 369f4c0b-e924-4796-ba76-64d95754f3ea 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DaGFjb24gdW5kIFN0cmF1Y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kdpdCAtIEJvb2s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2Myk8L1RleHQ+DQogICAgPC9UZXh0VW5pdD4NCiAgPC9UZXh0VW5pdHM+DQo8L1BsYWNlaG9sZGVyPg==</w:instrText>
      </w:r>
      <w:r>
        <w:fldChar w:fldCharType="separate"/>
      </w:r>
      <w:bookmarkStart w:id="357" w:name="_CTVP001369f4c0be9244796ba7664d95754f3ea"/>
      <w:r>
        <w:t>Chacon und Straub, „</w:t>
      </w:r>
      <w:r w:rsidRPr="00DE7D43">
        <w:rPr>
          <w:i/>
        </w:rPr>
        <w:t>Git - Book,“</w:t>
      </w:r>
      <w:r w:rsidRPr="00DE7D43">
        <w:t xml:space="preserve"> (wie Anm. 63)</w:t>
      </w:r>
      <w:bookmarkEnd w:id="357"/>
      <w:r>
        <w:fldChar w:fldCharType="end"/>
      </w:r>
    </w:p>
  </w:footnote>
  <w:footnote w:id="68">
    <w:p w14:paraId="74C64C0A" w14:textId="77777777" w:rsidR="00EE4443" w:rsidRDefault="00EE4443">
      <w:pPr>
        <w:pStyle w:val="Funotentext"/>
      </w:pPr>
      <w:r>
        <w:rPr>
          <w:rStyle w:val="Funotenzeichen"/>
        </w:rPr>
        <w:footnoteRef/>
      </w:r>
      <w:r>
        <w:t xml:space="preserve"> Vgl. </w:t>
      </w:r>
      <w:r>
        <w:fldChar w:fldCharType="begin"/>
      </w:r>
      <w:r>
        <w:instrText>ADDIN CITAVI.PLACEHOLDER d4426489-bcc6-4c50-a22f-4b714609cd40 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FcmljIEEuIE1leWVyLCDigJ5HaXQ6IFZlcnRlaWx0ZSBWZXJzaW9uc3ZlcndhbHR1bmcs4oCcLCBTLiAxNOKAkzE3LiBHZXByw7xmdCBhbSA2LiBBcHJpbCAyMDE3LiBPbmxpbmU6IGh0dHA6Ly93d3cuaWtzLmtpdC5lZHUvZGl2ZXJzZXMvZ2l0dm9ydHJhZy8uPC9UZXh0Pg0KICAgIDwvVGV4dFVuaXQ+DQogIDwvVGV4dFVuaXRzPg0KPC9QbGFjZWhvbGRlcj4=</w:instrText>
      </w:r>
      <w:r>
        <w:fldChar w:fldCharType="separate"/>
      </w:r>
      <w:bookmarkStart w:id="359" w:name="_CTVP001d4426489bcc64c50a22f4b714609cd40"/>
      <w:r>
        <w:t>Eric A. Meyer, „Git: Verteilte Versionsverwaltung,“, S. 14–17. Geprüft am 6. April 2017. Online: http://www.iks.kit.edu/diverses/gitvortrag/.</w:t>
      </w:r>
      <w:bookmarkEnd w:id="359"/>
      <w:r>
        <w:fldChar w:fldCharType="end"/>
      </w:r>
    </w:p>
  </w:footnote>
  <w:footnote w:id="69">
    <w:p w14:paraId="76600641" w14:textId="13931AED" w:rsidR="00EE4443" w:rsidRDefault="00EE4443">
      <w:pPr>
        <w:pStyle w:val="Funotentext"/>
      </w:pPr>
      <w:r>
        <w:rPr>
          <w:rStyle w:val="Funotenzeichen"/>
        </w:rPr>
        <w:footnoteRef/>
      </w:r>
      <w:r>
        <w:t xml:space="preserve"> Vgl. </w:t>
      </w:r>
      <w:r>
        <w:fldChar w:fldCharType="begin"/>
      </w:r>
      <w:r>
        <w:instrText>ADDIN CITAVI.PLACEHOLDER 7357cb99-e987-4958-9da1-2aa7d6f49eda 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bDvG50ZW4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HSVQgJmFtcDsgU1ZO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MjkpLCBTLiA54oCTMTA8L1RleHQ+DQogICAgPC9UZXh0VW5pdD4NCiAgPC9UZXh0VW5pdHM+DQo8L1BsYWNlaG9sZGVyPg==</w:instrText>
      </w:r>
      <w:r>
        <w:fldChar w:fldCharType="separate"/>
      </w:r>
      <w:bookmarkStart w:id="360" w:name="_CTVP0017357cb99e98749589da12aa7d6f49eda"/>
      <w:r>
        <w:t>Fünten, „</w:t>
      </w:r>
      <w:r w:rsidRPr="00DE7D43">
        <w:rPr>
          <w:i/>
        </w:rPr>
        <w:t>GIT &amp; SVN,“</w:t>
      </w:r>
      <w:r w:rsidRPr="00DE7D43">
        <w:t xml:space="preserve"> (wie Anm. 29), S. 9–10</w:t>
      </w:r>
      <w:bookmarkEnd w:id="360"/>
      <w:r>
        <w:fldChar w:fldCharType="end"/>
      </w:r>
    </w:p>
  </w:footnote>
  <w:footnote w:id="70">
    <w:p w14:paraId="5CDCD7BC" w14:textId="4469CC68" w:rsidR="00EE4443" w:rsidRDefault="00EE4443">
      <w:pPr>
        <w:pStyle w:val="Funotentext"/>
      </w:pPr>
      <w:r>
        <w:rPr>
          <w:rStyle w:val="Funotenzeichen"/>
        </w:rPr>
        <w:footnoteRef/>
      </w:r>
      <w:r>
        <w:t xml:space="preserve"> Vgl. </w:t>
      </w:r>
      <w:r>
        <w:fldChar w:fldCharType="begin"/>
      </w:r>
      <w:r>
        <w:instrText>ADDIN CITAVI.PLACEHOLDER d6fc29f5-f8fc-47c1-9e4b-0aec8a790fa4 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sO8bnRlb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kdJVCAmYW1wOyBTVk4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yOSksIFMuIDEwPC9UZXh0Pg0KICAgIDwvVGV4dFVuaXQ+DQogIDwvVGV4dFVuaXRzPg0KPC9QbGFjZWhvbGRlcj4=</w:instrText>
      </w:r>
      <w:r>
        <w:fldChar w:fldCharType="separate"/>
      </w:r>
      <w:bookmarkStart w:id="363" w:name="_CTVP001d6fc29f5f8fc47c19e4b0aec8a790fa4"/>
      <w:r>
        <w:t>Fünten, „</w:t>
      </w:r>
      <w:r w:rsidRPr="00DE7D43">
        <w:rPr>
          <w:i/>
        </w:rPr>
        <w:t>GIT &amp; SVN,“</w:t>
      </w:r>
      <w:r w:rsidRPr="00DE7D43">
        <w:t xml:space="preserve"> (wie Anm. 29), S. 10</w:t>
      </w:r>
      <w:bookmarkEnd w:id="363"/>
      <w:r>
        <w:fldChar w:fldCharType="end"/>
      </w:r>
    </w:p>
  </w:footnote>
  <w:footnote w:id="71">
    <w:p w14:paraId="1F4D2556" w14:textId="38DBDEB6" w:rsidR="00EE4443" w:rsidRDefault="00EE4443">
      <w:pPr>
        <w:pStyle w:val="Funotentext"/>
      </w:pPr>
      <w:r>
        <w:rPr>
          <w:rStyle w:val="Funotenzeichen"/>
        </w:rPr>
        <w:footnoteRef/>
      </w:r>
      <w:r>
        <w:t xml:space="preserve"> Vgl. </w:t>
      </w:r>
      <w:r>
        <w:fldChar w:fldCharType="begin"/>
      </w:r>
      <w:r>
        <w:instrText>ADDIN CITAVI.PLACEHOLDER 800f7cd8-5240-449c-ad66-bd62c1518d46 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DaGFjb24gdW5kIFN0cmF1Yi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kdpdCAtIEJvb2s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2Myk8L1RleHQ+DQogICAgPC9UZXh0VW5pdD4NCiAgPC9UZXh0VW5pdHM+DQo8L1BsYWNlaG9sZGVyPg==</w:instrText>
      </w:r>
      <w:r>
        <w:fldChar w:fldCharType="separate"/>
      </w:r>
      <w:bookmarkStart w:id="364" w:name="_CTVP001800f7cd85240449cad66bd62c1518d46"/>
      <w:r>
        <w:t>Chacon und Straub, „</w:t>
      </w:r>
      <w:r w:rsidRPr="00DE7D43">
        <w:rPr>
          <w:i/>
        </w:rPr>
        <w:t>Git - Book,“</w:t>
      </w:r>
      <w:r w:rsidRPr="00DE7D43">
        <w:t xml:space="preserve"> (wie Anm. 63)</w:t>
      </w:r>
      <w:bookmarkEnd w:id="364"/>
      <w:r>
        <w:fldChar w:fldCharType="end"/>
      </w:r>
    </w:p>
  </w:footnote>
  <w:footnote w:id="72">
    <w:p w14:paraId="6D9E0624" w14:textId="77777777" w:rsidR="00EE4443" w:rsidRDefault="00EE4443">
      <w:pPr>
        <w:pStyle w:val="Funotentext"/>
      </w:pPr>
      <w:r>
        <w:rPr>
          <w:rStyle w:val="Funotenzeichen"/>
        </w:rPr>
        <w:footnoteRef/>
      </w:r>
      <w:r>
        <w:t xml:space="preserve"> Vgl. </w:t>
      </w:r>
      <w:r>
        <w:fldChar w:fldCharType="begin"/>
      </w:r>
      <w:r>
        <w:instrText>ADDIN CITAVI.PLACEHOLDER 867cda73-ce97-4af8-9f39-1ac139965a3a 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GVua2VyIHVuZCBTcmVjZWM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WZXJzaW9uc3ZlcndhbHR1bmcgbWl0IEdpdC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EpLCBTLiAy4oCTMzwvVGV4dD4NCiAgICA8L1RleHRVbml0Pg0KICA8L1RleHRVbml0cz4NCjwvUGxhY2Vob2xkZXI+</w:instrText>
      </w:r>
      <w:r>
        <w:fldChar w:fldCharType="separate"/>
      </w:r>
      <w:bookmarkStart w:id="367" w:name="_CTVP001867cda73ce974af89f391ac139965a3a"/>
      <w:r>
        <w:t>Denker und Srecec, „</w:t>
      </w:r>
      <w:r w:rsidRPr="00770905">
        <w:rPr>
          <w:i/>
        </w:rPr>
        <w:t>Versionsverwaltung mit Git,“</w:t>
      </w:r>
      <w:r w:rsidRPr="00770905">
        <w:t xml:space="preserve"> (wie Anm. 1), S. 2–3</w:t>
      </w:r>
      <w:bookmarkEnd w:id="367"/>
      <w:r>
        <w:fldChar w:fldCharType="end"/>
      </w:r>
    </w:p>
  </w:footnote>
  <w:footnote w:id="73">
    <w:p w14:paraId="625E923B" w14:textId="77777777" w:rsidR="00EE4443" w:rsidRDefault="00EE4443">
      <w:pPr>
        <w:pStyle w:val="Funotentext"/>
      </w:pPr>
      <w:r>
        <w:rPr>
          <w:rStyle w:val="Funotenzeichen"/>
        </w:rPr>
        <w:footnoteRef/>
      </w:r>
      <w:r>
        <w:t xml:space="preserve"> Vgl. </w:t>
      </w:r>
      <w:r>
        <w:fldChar w:fldCharType="begin"/>
      </w:r>
      <w:r>
        <w:instrText>ADDIN CITAVI.PLACEHOLDER 12937b54-68ca-4cbe-9dd8-70f4cff94d27 PFBsYWNlaG9sZGVyPg0KICA8QWRkSW5WZXJzaW9uPjUuNi4wLjI8L0FkZEluVmVyc2lvbj4NCiAgPElkPjEyOTM3YjU0LTY4Y2EtNGNiZS05ZGQ4LTcwZjRjZmY5NGQyNzwvSWQ+DQogIDxFbnRyaWVzPg0KICAgIDxFbnRyeT4NCiAgICAgIDxBc3NvY2lhdGVXaXRoS25vd2xlZGdlSXRlbUlkPjQxMGYwMDY0LThmNzAtNGFiOS1hMGIxLTJmODMxNDY5OWIxYzwvQXNzb2NpYXRlV2l0aEtub3dsZWRnZUl0ZW1JZD4NCiAgICAgIDxJZD5iMjI2MzIyMC0yYjNjLTQ3NTItYmZiYS0wYzE0ZTVmOWQ2MDM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EZW5rZXIgdW5kIFNyZWNlYywg4oCe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ZlcnNpb25zdmVyd2FsdHVuZyBtaXQgR2l0LOKAnD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Aod2llIEFubS4gMSksIFMuIDM8L1RleHQ+DQogICAgPC9UZXh0VW5pdD4NCiAgPC9UZXh0VW5pdHM+DQo8L1BsYWNlaG9sZGVyPg==</w:instrText>
      </w:r>
      <w:r>
        <w:fldChar w:fldCharType="separate"/>
      </w:r>
      <w:bookmarkStart w:id="370" w:name="_CTVP00112937b5468ca4cbe9dd870f4cff94d27"/>
      <w:r>
        <w:t>Denker und Srecec, „</w:t>
      </w:r>
      <w:r w:rsidRPr="00770905">
        <w:rPr>
          <w:i/>
        </w:rPr>
        <w:t>Versionsverwaltung mit Git,“</w:t>
      </w:r>
      <w:r w:rsidRPr="00770905">
        <w:t xml:space="preserve"> (wie Anm. 1), S. 3</w:t>
      </w:r>
      <w:bookmarkEnd w:id="370"/>
      <w:r>
        <w:fldChar w:fldCharType="end"/>
      </w:r>
    </w:p>
  </w:footnote>
  <w:footnote w:id="74">
    <w:p w14:paraId="611CC4B6" w14:textId="77777777" w:rsidR="00EE4443" w:rsidRDefault="00EE4443">
      <w:pPr>
        <w:pStyle w:val="Funotentext"/>
      </w:pPr>
      <w:r>
        <w:rPr>
          <w:rStyle w:val="Funotenzeichen"/>
        </w:rPr>
        <w:footnoteRef/>
      </w:r>
      <w:r>
        <w:t xml:space="preserve"> Vgl. </w:t>
      </w:r>
      <w:r>
        <w:fldChar w:fldCharType="begin"/>
      </w:r>
      <w:r>
        <w:instrText>ADDIN CITAVI.PLACEHOLDER 14418eb5-018d-438b-ad53-ee88089ee23a 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hbGVudGluIEhhZW5lbCB1bmQgSnVsaXVzIFBsZW56LCA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R2l0LiBWZXJ0ZWlsdGUgVmVyc2lvbnN2ZXJ3YWx0dW5nIGbDvHIgQ29kZSB1bmQgRG9rdW1lbnRl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Qcm9mZXNzaW9uYWwgcmVmZXJlbmNlOyBNw7xuY2hlbjogT3BlbiBTb3VyY2UgUHJlc3MsIDIwMTEpLCBTLiAzNDwvVGV4dD4NCiAgICA8L1RleHRVbml0Pg0KICA8L1RleHRVbml0cz4NCjwvUGxhY2Vob2xkZXI+</w:instrText>
      </w:r>
      <w:r>
        <w:fldChar w:fldCharType="separate"/>
      </w:r>
      <w:bookmarkStart w:id="374" w:name="_CTVP00114418eb5018d438bad53ee88089ee23a"/>
      <w:r>
        <w:t xml:space="preserve">Valentin Haenel und Julius Plenz, </w:t>
      </w:r>
      <w:r w:rsidRPr="00770905">
        <w:rPr>
          <w:i/>
        </w:rPr>
        <w:t>Git. Verteilte Versionsverwaltung für Code und Dokumente</w:t>
      </w:r>
      <w:r w:rsidRPr="00770905">
        <w:t xml:space="preserve"> (Professional reference; München: Open Source Press, 2011), S. 34</w:t>
      </w:r>
      <w:bookmarkEnd w:id="374"/>
      <w:r>
        <w:fldChar w:fldCharType="end"/>
      </w:r>
    </w:p>
  </w:footnote>
  <w:footnote w:id="75">
    <w:p w14:paraId="27B36DCF" w14:textId="77777777" w:rsidR="00EE4443" w:rsidRDefault="00EE4443">
      <w:pPr>
        <w:pStyle w:val="Funotentext"/>
      </w:pPr>
      <w:r>
        <w:rPr>
          <w:rStyle w:val="Funotenzeichen"/>
        </w:rPr>
        <w:footnoteRef/>
      </w:r>
      <w:r>
        <w:t xml:space="preserve"> </w:t>
      </w:r>
      <w:r>
        <w:fldChar w:fldCharType="begin"/>
      </w:r>
      <w:r>
        <w:instrText>ADDIN CITAVI.PLACEHOLDER ac9dd355-aa09-4a9f-b001-b9c0b91e6acc 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mVuw6kgUHJlacOfZWwgdW5kIEJqw7hybiBTdGFjaG1hbm4sID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HaXQuIERlemVudHJhbGUgVmVyc2lvbnN2ZXJ3YWx0dW5nIGltIFRlYW0gOiBHcnVuZGxhZ2VuIHVuZCBXb3JrZmxvd3M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EhlaWRlbGJlcmc6IGRwdW5rdC5WZXJsYWcsIDIwMTYpLCBTLiB2aWk8L1RleHQ+DQogICAgPC9UZXh0VW5pdD4NCiAgPC9UZXh0VW5pdHM+DQo8L1BsYWNlaG9sZGVyPg==</w:instrText>
      </w:r>
      <w:r>
        <w:fldChar w:fldCharType="separate"/>
      </w:r>
      <w:bookmarkStart w:id="378" w:name="_CTVP001ac9dd355aa094a9fb001b9c0b91e6acc"/>
      <w:r>
        <w:t xml:space="preserve">René Preißel und Bjørn Stachmann, </w:t>
      </w:r>
      <w:r w:rsidRPr="00770905">
        <w:rPr>
          <w:i/>
        </w:rPr>
        <w:t>Git. Dezentrale Versionsverwaltung im Team : Grundlagen und Workflows</w:t>
      </w:r>
      <w:r w:rsidRPr="00770905">
        <w:t xml:space="preserve"> (Heidelberg: dpunkt.Verlag, 2016), S. vii</w:t>
      </w:r>
      <w:bookmarkEnd w:id="378"/>
      <w:r>
        <w:fldChar w:fldCharType="end"/>
      </w:r>
    </w:p>
  </w:footnote>
  <w:footnote w:id="76">
    <w:p w14:paraId="2988630F" w14:textId="03492524" w:rsidR="00EE4443" w:rsidRDefault="00EE4443">
      <w:pPr>
        <w:pStyle w:val="Funotentext"/>
      </w:pPr>
      <w:r>
        <w:rPr>
          <w:rStyle w:val="Funotenzeichen"/>
        </w:rPr>
        <w:footnoteRef/>
      </w:r>
      <w:r>
        <w:t xml:space="preserve"> </w:t>
      </w:r>
      <w:r>
        <w:fldChar w:fldCharType="begin"/>
      </w:r>
      <w:r>
        <w:instrText>ADDIN CITAVI.PLACEHOLDER 1176c285-f17c-41b1-bdfc-486dd6e89171 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HJlacOfZWwgdW5kIFN0YWNobWFubiAod2llIEFubS4gNzUpLCBTLiB2aWk8L1RleHQ+DQogICAgPC9UZXh0VW5pdD4NCiAgPC9UZXh0VW5pdHM+DQo8L1BsYWNlaG9sZGVyPg==</w:instrText>
      </w:r>
      <w:r>
        <w:fldChar w:fldCharType="separate"/>
      </w:r>
      <w:bookmarkStart w:id="381" w:name="_CTVP0011176c285f17c41b1bdfc486dd6e89171"/>
      <w:r>
        <w:t>Preißel und Stachmann (wie Anm. 75), S. vii</w:t>
      </w:r>
      <w:bookmarkEnd w:id="381"/>
      <w:r>
        <w:fldChar w:fldCharType="end"/>
      </w:r>
    </w:p>
  </w:footnote>
  <w:footnote w:id="77">
    <w:p w14:paraId="704D0D83" w14:textId="7B19E418" w:rsidR="00EE4443" w:rsidRDefault="00EE4443">
      <w:pPr>
        <w:pStyle w:val="Funotentext"/>
      </w:pPr>
      <w:r>
        <w:rPr>
          <w:rStyle w:val="Funotenzeichen"/>
        </w:rPr>
        <w:footnoteRef/>
      </w:r>
      <w:r>
        <w:t xml:space="preserve"> </w:t>
      </w:r>
      <w:r>
        <w:fldChar w:fldCharType="begin"/>
      </w:r>
      <w:r>
        <w:instrText>ADDIN CITAVI.PLACEHOLDER 0c81fe9f-a611-43a3-bd05-e95d7bb88f47 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HJlacOfZWwgdW5kIFN0YWNobWFubiAod2llIEFubS4gNzUpLCBTLiB2aWk8L1RleHQ+DQogICAgPC9UZXh0VW5pdD4NCiAgPC9UZXh0VW5pdHM+DQo8L1BsYWNlaG9sZGVyPg==</w:instrText>
      </w:r>
      <w:r>
        <w:fldChar w:fldCharType="separate"/>
      </w:r>
      <w:bookmarkStart w:id="384" w:name="_CTVP0010c81fe9fa61143a3bd05e95d7bb88f47"/>
      <w:r>
        <w:t>Preißel und Stachmann (wie Anm. 75), S. vii</w:t>
      </w:r>
      <w:bookmarkEnd w:id="384"/>
      <w:r>
        <w:fldChar w:fldCharType="end"/>
      </w:r>
    </w:p>
  </w:footnote>
  <w:footnote w:id="78">
    <w:p w14:paraId="570C5D57" w14:textId="63773426" w:rsidR="00EE4443" w:rsidRDefault="00EE4443">
      <w:pPr>
        <w:pStyle w:val="Funotentext"/>
      </w:pPr>
      <w:r>
        <w:rPr>
          <w:rStyle w:val="Funotenzeichen"/>
        </w:rPr>
        <w:footnoteRef/>
      </w:r>
      <w:r>
        <w:t xml:space="preserve"> </w:t>
      </w:r>
      <w:r>
        <w:fldChar w:fldCharType="begin"/>
      </w:r>
      <w:r>
        <w:instrText>ADDIN CITAVI.PLACEHOLDER c0b3190c-7bb1-4c96-bba4-537edddea230 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HJlacOfZWwgdW5kIFN0YWNobWFubiAod2llIEFubS4gNzUpLCBTLiB2aWk8L1RleHQ+DQogICAgPC9UZXh0VW5pdD4NCiAgPC9UZXh0VW5pdHM+DQo8L1BsYWNlaG9sZGVyPg==</w:instrText>
      </w:r>
      <w:r>
        <w:fldChar w:fldCharType="separate"/>
      </w:r>
      <w:bookmarkStart w:id="386" w:name="_CTVP001c0b3190c7bb14c96bba4537edddea230"/>
      <w:r>
        <w:t>Preißel und Stachmann (wie Anm. 75), S. vii</w:t>
      </w:r>
      <w:bookmarkEnd w:id="386"/>
      <w:r>
        <w:fldChar w:fldCharType="end"/>
      </w:r>
    </w:p>
  </w:footnote>
  <w:footnote w:id="79">
    <w:p w14:paraId="1065AB19" w14:textId="520B2188" w:rsidR="00EE4443" w:rsidRDefault="00EE4443">
      <w:pPr>
        <w:pStyle w:val="Funotentext"/>
      </w:pPr>
      <w:r>
        <w:rPr>
          <w:rStyle w:val="Funotenzeichen"/>
        </w:rPr>
        <w:footnoteRef/>
      </w:r>
      <w:r>
        <w:t xml:space="preserve"> </w:t>
      </w:r>
      <w:r>
        <w:fldChar w:fldCharType="begin"/>
      </w:r>
      <w:r>
        <w:instrText>ADDIN CITAVI.PLACEHOLDER c6f79203-95fb-492c-99f8-91aac7eea6d8 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QcmVpw59lbCB1bmQgU3RhY2htYW5uICh3aWUgQW5tLiA3NSksIFMuIHZpaWk8L1RleHQ+DQogICAgPC9UZXh0VW5pdD4NCiAgPC9UZXh0VW5pdHM+DQo8L1BsYWNlaG9sZGVyPg==</w:instrText>
      </w:r>
      <w:r>
        <w:fldChar w:fldCharType="separate"/>
      </w:r>
      <w:bookmarkStart w:id="387" w:name="_CTVP001c6f7920395fb492c99f891aac7eea6d8"/>
      <w:r>
        <w:t>Preißel und Stachmann (wie Anm. 75), S. viii</w:t>
      </w:r>
      <w:bookmarkEnd w:id="387"/>
      <w:r>
        <w:fldChar w:fldCharType="end"/>
      </w:r>
    </w:p>
  </w:footnote>
  <w:footnote w:id="80">
    <w:p w14:paraId="2761A56A" w14:textId="5B67A973" w:rsidR="00EE4443" w:rsidRDefault="00EE4443">
      <w:pPr>
        <w:pStyle w:val="Funotentext"/>
      </w:pPr>
      <w:r>
        <w:rPr>
          <w:rStyle w:val="Funotenzeichen"/>
        </w:rPr>
        <w:footnoteRef/>
      </w:r>
      <w:r>
        <w:t xml:space="preserve"> </w:t>
      </w:r>
      <w:r>
        <w:fldChar w:fldCharType="begin"/>
      </w:r>
      <w:r>
        <w:instrText>ADDIN CITAVI.PLACEHOLDER 74f8785b-05d6-48eb-ba66-10bb0061350c 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QcmVpw59lbCB1bmQgU3RhY2htYW5uICh3aWUgQW5tLiA3NSksIFMuIHZpaWk8L1RleHQ+DQogICAgPC9UZXh0VW5pdD4NCiAgPC9UZXh0VW5pdHM+DQo8L1BsYWNlaG9sZGVyPg==</w:instrText>
      </w:r>
      <w:r>
        <w:fldChar w:fldCharType="separate"/>
      </w:r>
      <w:bookmarkStart w:id="388" w:name="_CTVP00174f8785b05d648ebba6610bb0061350c"/>
      <w:r>
        <w:t>Preißel und Stachmann (wie Anm. 75), S. viii</w:t>
      </w:r>
      <w:bookmarkEnd w:id="388"/>
      <w:r>
        <w:fldChar w:fldCharType="end"/>
      </w:r>
    </w:p>
  </w:footnote>
  <w:footnote w:id="81">
    <w:p w14:paraId="6813AA59" w14:textId="79B961A5" w:rsidR="00EE4443" w:rsidRDefault="00EE4443">
      <w:pPr>
        <w:pStyle w:val="Funotentext"/>
      </w:pPr>
      <w:r>
        <w:rPr>
          <w:rStyle w:val="Funotenzeichen"/>
        </w:rPr>
        <w:footnoteRef/>
      </w:r>
      <w:r>
        <w:t xml:space="preserve"> </w:t>
      </w:r>
      <w:r>
        <w:fldChar w:fldCharType="begin"/>
      </w:r>
      <w:r>
        <w:instrText>ADDIN CITAVI.PLACEHOLDER afc8ca57-2636-4fc5-b5dc-008b49201fd6 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QcmVpw59lbCB1bmQgU3RhY2htYW5uICh3aWUgQW5tLiA3NSksIFMuIHZpaWk8L1RleHQ+DQogICAgPC9UZXh0VW5pdD4NCiAgPC9UZXh0VW5pdHM+DQo8L1BsYWNlaG9sZGVyPg==</w:instrText>
      </w:r>
      <w:r>
        <w:fldChar w:fldCharType="separate"/>
      </w:r>
      <w:bookmarkStart w:id="389" w:name="_CTVP001afc8ca5726364fc5b5dc008b49201fd6"/>
      <w:r>
        <w:t>Preißel und Stachmann (wie Anm. 75), S. viii</w:t>
      </w:r>
      <w:bookmarkEnd w:id="389"/>
      <w:r>
        <w:fldChar w:fldCharType="end"/>
      </w:r>
    </w:p>
  </w:footnote>
  <w:footnote w:id="82">
    <w:p w14:paraId="6BA8D120" w14:textId="77777777" w:rsidR="00EE4443" w:rsidRDefault="00EE4443">
      <w:pPr>
        <w:pStyle w:val="Funotentext"/>
      </w:pPr>
      <w:r>
        <w:rPr>
          <w:rStyle w:val="Funotenzeichen"/>
        </w:rPr>
        <w:footnoteRef/>
      </w:r>
      <w:r>
        <w:t xml:space="preserve"> Vgl. </w:t>
      </w:r>
      <w:r>
        <w:fldChar w:fldCharType="begin"/>
      </w:r>
      <w:r>
        <w:instrText>ADDIN CITAVI.PLACEHOLDER f53a44ba-893e-4595-ba93-ba182ab20355 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aWpheWFrdW1hcmFuICh3aWUgQW5tLiAyKSwgUy4gNTk8L1RleHQ+DQogICAgPC9UZXh0VW5pdD4NCiAgPC9UZXh0VW5pdHM+DQo8L1BsYWNlaG9sZGVyPg==</w:instrText>
      </w:r>
      <w:r>
        <w:fldChar w:fldCharType="separate"/>
      </w:r>
      <w:bookmarkStart w:id="394" w:name="_CTVP001f53a44ba893e4595ba93ba182ab20355"/>
      <w:r>
        <w:t>Vijayakumaran (wie Anm. 2), S. 59</w:t>
      </w:r>
      <w:bookmarkEnd w:id="394"/>
      <w:r>
        <w:fldChar w:fldCharType="end"/>
      </w:r>
    </w:p>
  </w:footnote>
  <w:footnote w:id="83">
    <w:p w14:paraId="466B9E3A" w14:textId="7242B306" w:rsidR="00EE4443" w:rsidRDefault="00EE4443">
      <w:pPr>
        <w:pStyle w:val="Funotentext"/>
      </w:pPr>
      <w:r>
        <w:rPr>
          <w:rStyle w:val="Funotenzeichen"/>
        </w:rPr>
        <w:footnoteRef/>
      </w:r>
      <w:r>
        <w:t xml:space="preserve"> Vgl. </w:t>
      </w:r>
      <w:r>
        <w:fldChar w:fldCharType="begin"/>
      </w:r>
      <w:r>
        <w:instrText>ADDIN CITAVI.PLACEHOLDER 0502bdd4-c125-40ed-88f5-5a463ef4044b 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yZWnDn2VsIHVuZCBTdGFjaG1hbm4gKHdpZSBBbm0uIDc1KSwgUy4gNTwvVGV4dD4NCiAgICA8L1RleHRVbml0Pg0KICA8L1RleHRVbml0cz4NCjwvUGxhY2Vob2xkZXI+</w:instrText>
      </w:r>
      <w:r>
        <w:fldChar w:fldCharType="separate"/>
      </w:r>
      <w:bookmarkStart w:id="395" w:name="_CTVP0010502bdd4c12540ed88f55a463ef4044b"/>
      <w:r>
        <w:t>Preißel und Stachmann (wie Anm. 75), S. 5</w:t>
      </w:r>
      <w:bookmarkEnd w:id="395"/>
      <w:r>
        <w:fldChar w:fldCharType="end"/>
      </w:r>
    </w:p>
  </w:footnote>
  <w:footnote w:id="84">
    <w:p w14:paraId="29A1FC9A" w14:textId="5309D3FB" w:rsidR="00EE4443" w:rsidRDefault="00EE4443" w:rsidP="003308B4">
      <w:pPr>
        <w:pStyle w:val="Funotentext"/>
      </w:pPr>
      <w:r>
        <w:rPr>
          <w:rStyle w:val="Funotenzeichen"/>
        </w:rPr>
        <w:footnoteRef/>
      </w:r>
      <w:r>
        <w:t xml:space="preserve"> Vgl. </w:t>
      </w:r>
      <w:r>
        <w:fldChar w:fldCharType="begin"/>
      </w:r>
      <w:r>
        <w:instrText>ADDIN CITAVI.PLACEHOLDER 58395293-3f29-4fc8-b6e7-b5ad2ff82529 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yZWnDn2VsIHVuZCBTdGFjaG1hbm4gKHdpZSBBbm0uIDc1KSwgUy4gNTk8L1RleHQ+DQogICAgPC9UZXh0VW5pdD4NCiAgPC9UZXh0VW5pdHM+DQo8L1BsYWNlaG9sZGVyPg==</w:instrText>
      </w:r>
      <w:r>
        <w:fldChar w:fldCharType="separate"/>
      </w:r>
      <w:bookmarkStart w:id="396" w:name="_CTVP001583952933f294fc8b6e7b5ad2ff82529"/>
      <w:r>
        <w:t>Preißel und Stachmann (wie Anm. 75), S. 59</w:t>
      </w:r>
      <w:bookmarkEnd w:id="396"/>
      <w:r>
        <w:fldChar w:fldCharType="end"/>
      </w:r>
    </w:p>
  </w:footnote>
  <w:footnote w:id="85">
    <w:p w14:paraId="46645824" w14:textId="77777777" w:rsidR="00EE4443" w:rsidRDefault="00EE4443">
      <w:pPr>
        <w:pStyle w:val="Funotentext"/>
      </w:pPr>
      <w:r>
        <w:rPr>
          <w:rStyle w:val="Funotenzeichen"/>
        </w:rPr>
        <w:footnoteRef/>
      </w:r>
      <w:r>
        <w:t xml:space="preserve"> Vgl. </w:t>
      </w:r>
      <w:r>
        <w:fldChar w:fldCharType="begin"/>
      </w:r>
      <w:r>
        <w:instrText>ADDIN CITAVI.PLACEHOLDER b0fd3dcf-4509-4177-93ed-7e5e5d75103d 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dmVuIFJpZWRlbCwg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kdpdC4gS3VyeiAmYW1wOyBndXQ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E8nUmVpbGx5cyBUYXNjaGVuYmlibGlvdGhlazsgQmVpamluZzogTydSZWlsbHksIDIwMTApLCBTLiA3PC9UZXh0Pg0KICAgIDwvVGV4dFVuaXQ+DQogIDwvVGV4dFVuaXRzPg0KPC9QbGFjZWhvbGRlcj4=</w:instrText>
      </w:r>
      <w:r>
        <w:fldChar w:fldCharType="separate"/>
      </w:r>
      <w:bookmarkStart w:id="398" w:name="_CTVP001b0fd3dcf4509417793ed7e5e5d75103d"/>
      <w:r>
        <w:t xml:space="preserve">Sven Riedel, </w:t>
      </w:r>
      <w:r w:rsidRPr="00770905">
        <w:rPr>
          <w:i/>
        </w:rPr>
        <w:t>Git. Kurz &amp; gut</w:t>
      </w:r>
      <w:r w:rsidRPr="00770905">
        <w:t xml:space="preserve"> (O'Reillys Taschenbibliothek; Beijing: O'Reilly, 2010), S. 7</w:t>
      </w:r>
      <w:bookmarkEnd w:id="398"/>
      <w:r>
        <w:fldChar w:fldCharType="end"/>
      </w:r>
    </w:p>
  </w:footnote>
  <w:footnote w:id="86">
    <w:p w14:paraId="12963FC3" w14:textId="77777777" w:rsidR="00EE4443" w:rsidRDefault="00EE4443">
      <w:pPr>
        <w:pStyle w:val="Funotentext"/>
      </w:pPr>
      <w:r>
        <w:rPr>
          <w:rStyle w:val="Funotenzeichen"/>
        </w:rPr>
        <w:footnoteRef/>
      </w:r>
      <w:r>
        <w:t xml:space="preserve"> Vgl. </w:t>
      </w:r>
      <w:r>
        <w:fldChar w:fldCharType="begin"/>
      </w:r>
      <w:r>
        <w:instrText>ADDIN CITAVI.PLACEHOLDER fc3f694a-a7e2-43db-9372-2f5ffbf4ce33 PFBsYWNlaG9sZGVyPg0KICA8QWRkSW5WZXJzaW9uPjUuNi4wLjI8L0FkZEluVmVyc2lvbj4NCiAgPElkPmZjM2Y2OTRhLWE3ZTItNDNkYi05MzcyLTJmNWZmYmY0Y2UzMzwvSWQ+DQogIDxFbnRyaWVzPg0KICAgIDxFbnRyeT4NCiAgICAgIDxBc3NvY2lhdGVXaXRoS25vd2xlZGdlSXRlbUlkPjkyMjBkNDU5LWYzOTQtNGIzMi05MmI0LTJjMmFjYmM2OTdiNDwvQXNzb2NpYXRlV2l0aEtub3dsZWRnZUl0ZW1JZD4NCiAgICAgIDxJZD4yMTJiMzc5OS05OWQ4LTRhNjgtYmNkNS0xZGU1YTA0NjE4Mzg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dWplZXZhbiBWaWpheWFrdW1hcmFuLCA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VmVyc2lvbnN2ZXJ3YWx0dW5nIG1pdCBHaXQ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EZyZWNoZW46IG1pdHAsIDIwMTYpLCBTLiAxNDwvVGV4dD4NCiAgICA8L1RleHRVbml0Pg0KICA8L1RleHRVbml0cz4NCjwvUGxhY2Vob2xkZXI+</w:instrText>
      </w:r>
      <w:r>
        <w:fldChar w:fldCharType="separate"/>
      </w:r>
      <w:bookmarkStart w:id="399" w:name="_CTVP001fc3f694aa7e243db93722f5ffbf4ce33"/>
      <w:r>
        <w:t xml:space="preserve">Sujeevan Vijayakumaran, </w:t>
      </w:r>
      <w:r w:rsidRPr="00770905">
        <w:rPr>
          <w:i/>
        </w:rPr>
        <w:t>Versionsverwaltung mit Git</w:t>
      </w:r>
      <w:r w:rsidRPr="00770905">
        <w:t xml:space="preserve"> (Frechen: mitp, 2016), S. 14</w:t>
      </w:r>
      <w:bookmarkEnd w:id="399"/>
      <w:r>
        <w:fldChar w:fldCharType="end"/>
      </w:r>
    </w:p>
  </w:footnote>
  <w:footnote w:id="87">
    <w:p w14:paraId="2918D7C9" w14:textId="1715D49B" w:rsidR="00EE4443" w:rsidRDefault="00EE4443">
      <w:pPr>
        <w:pStyle w:val="Funotentext"/>
      </w:pPr>
      <w:r>
        <w:rPr>
          <w:rStyle w:val="Funotenzeichen"/>
        </w:rPr>
        <w:footnoteRef/>
      </w:r>
      <w:r>
        <w:t xml:space="preserve"> Vgl. </w:t>
      </w:r>
      <w:r>
        <w:fldChar w:fldCharType="begin"/>
      </w:r>
      <w:r>
        <w:instrText>ADDIN CITAVI.PLACEHOLDER c9633b49-7482-497a-9596-2e57c76cfa01 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JpZWRlbCAod2llIEFubS4gODUpLCBTLiA3PC9UZXh0Pg0KICAgIDwvVGV4dFVuaXQ+DQogIDwvVGV4dFVuaXRzPg0KPC9QbGFjZWhvbGRlcj4=</w:instrText>
      </w:r>
      <w:r>
        <w:fldChar w:fldCharType="separate"/>
      </w:r>
      <w:bookmarkStart w:id="400" w:name="_CTVP001c9633b497482497a95962e57c76cfa01"/>
      <w:r>
        <w:t>Riedel (wie Anm. 85), S. 7</w:t>
      </w:r>
      <w:bookmarkEnd w:id="400"/>
      <w:r>
        <w:fldChar w:fldCharType="end"/>
      </w:r>
    </w:p>
  </w:footnote>
  <w:footnote w:id="88">
    <w:p w14:paraId="391AF97C" w14:textId="557FF67D" w:rsidR="00EE4443" w:rsidRDefault="00EE4443" w:rsidP="005663F8">
      <w:pPr>
        <w:pStyle w:val="Funotentext"/>
      </w:pPr>
      <w:r>
        <w:rPr>
          <w:rStyle w:val="Funotenzeichen"/>
        </w:rPr>
        <w:footnoteRef/>
      </w:r>
      <w:r>
        <w:t xml:space="preserve"> Vgl. </w:t>
      </w:r>
      <w:r>
        <w:fldChar w:fldCharType="begin"/>
      </w:r>
      <w:r>
        <w:instrText>ADDIN CITAVI.PLACEHOLDER b35025f6-d046-4bf9-89d5-0965a8581a2c 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lbmVsIHVuZCBQbGVueiAod2llIEFubS4gNzQpLCBTLiA2MeKAkzYyPC9UZXh0Pg0KICAgIDwvVGV4dFVuaXQ+DQogIDwvVGV4dFVuaXRzPg0KPC9QbGFjZWhvbGRlcj4=</w:instrText>
      </w:r>
      <w:r>
        <w:fldChar w:fldCharType="separate"/>
      </w:r>
      <w:bookmarkStart w:id="402" w:name="_CTVP001b35025f6d0464bf989d50965a8581a2c"/>
      <w:r>
        <w:t>Haenel und Plenz (wie Anm. 74), S. 61–62</w:t>
      </w:r>
      <w:bookmarkEnd w:id="402"/>
      <w:r>
        <w:fldChar w:fldCharType="end"/>
      </w:r>
    </w:p>
  </w:footnote>
  <w:footnote w:id="89">
    <w:p w14:paraId="5AE1DE1D" w14:textId="0B5BE97B" w:rsidR="00EE4443" w:rsidRDefault="00EE4443">
      <w:pPr>
        <w:pStyle w:val="Funotentext"/>
      </w:pPr>
      <w:r>
        <w:rPr>
          <w:rStyle w:val="Funotenzeichen"/>
        </w:rPr>
        <w:footnoteRef/>
      </w:r>
      <w:r>
        <w:t xml:space="preserve"> Vgl. </w:t>
      </w:r>
      <w:r>
        <w:fldChar w:fldCharType="begin"/>
      </w:r>
      <w:r>
        <w:instrText>ADDIN CITAVI.PLACEHOLDER dffd5786-3657-44b6-a45b-f4de68550b11 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lbmVsIHVuZCBQbGVueiAod2llIEFubS4gNzQpLCBTLiA2MeKAkzYyPC9UZXh0Pg0KICAgIDwvVGV4dFVuaXQ+DQogIDwvVGV4dFVuaXRzPg0KPC9QbGFjZWhvbGRlcj4=</w:instrText>
      </w:r>
      <w:r>
        <w:fldChar w:fldCharType="separate"/>
      </w:r>
      <w:bookmarkStart w:id="404" w:name="_CTVP001dffd5786365744b6a45bf4de68550b11"/>
      <w:r>
        <w:t>Haenel und Plenz (wie Anm. 74), S. 61–62</w:t>
      </w:r>
      <w:bookmarkEnd w:id="404"/>
      <w:r>
        <w:fldChar w:fldCharType="end"/>
      </w:r>
    </w:p>
  </w:footnote>
  <w:footnote w:id="90">
    <w:p w14:paraId="2612F719" w14:textId="77777777" w:rsidR="00EE4443" w:rsidRDefault="00EE4443">
      <w:pPr>
        <w:pStyle w:val="Funotentext"/>
      </w:pPr>
      <w:r>
        <w:rPr>
          <w:rStyle w:val="Funotenzeichen"/>
        </w:rPr>
        <w:footnoteRef/>
      </w:r>
      <w:r w:rsidRPr="006C67EE">
        <w:t xml:space="preserve"> Vgl. </w:t>
      </w:r>
      <w:r>
        <w:fldChar w:fldCharType="begin"/>
      </w:r>
      <w:r w:rsidRPr="006C67EE">
        <w:instrText>ADDIN CITAVI.PLACEHOLDER da621431-8876-43d1-9ff9-c5d4181e4333 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pbmNlbnQgRHJpZXNzZW4sIOKAnkEgc3VjY2Vzc2Z1bCBHaXQgYnJhbmNoaW5nIG1vZGVsLOKAnC4gR2VwcsO8ZnQgYW0gOC4gSnVuaSAyMDE3LiBPbmxpbmU6IGh0dHA6Ly9udmllLmNvbS9wb3N0cy9hLXN1Y2Nlc3NmdWwtZ2l0LWJyYW5jaGluZy1tb2RlbC8uPC9UZXh0Pg0KICAgIDwvVGV4dFVuaXQ+DQogIDwvVGV4dFVuaXRzPg0KPC9QbGFjZWhvbGRlcj4=</w:instrText>
      </w:r>
      <w:r>
        <w:fldChar w:fldCharType="separate"/>
      </w:r>
      <w:bookmarkStart w:id="407" w:name="_CTVP001da621431887643d19ff9c5d4181e4333"/>
      <w:r>
        <w:t>Vincent Driessen, „A successful Git branching model,“. Geprüft am 8. Juni 2017. Onl</w:t>
      </w:r>
      <w:r>
        <w:t>i</w:t>
      </w:r>
      <w:r>
        <w:t>ne: http://nvie.com/posts/a-successful-git-branching-model/.</w:t>
      </w:r>
      <w:bookmarkEnd w:id="407"/>
      <w:r>
        <w:fldChar w:fldCharType="end"/>
      </w:r>
    </w:p>
  </w:footnote>
  <w:footnote w:id="91">
    <w:p w14:paraId="409E3786" w14:textId="26DDFB35" w:rsidR="00EE4443" w:rsidRDefault="00EE4443">
      <w:pPr>
        <w:pStyle w:val="Funotentext"/>
      </w:pPr>
      <w:r>
        <w:rPr>
          <w:rStyle w:val="Funotenzeichen"/>
        </w:rPr>
        <w:footnoteRef/>
      </w:r>
      <w:r>
        <w:t xml:space="preserve"> Vgl. </w:t>
      </w:r>
      <w:r>
        <w:fldChar w:fldCharType="begin"/>
      </w:r>
      <w:r>
        <w:instrText>ADDIN CITAVI.PLACEHOLDER 7c45a069-e8fe-4c75-9f62-6a9b6a312b3d 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yaWVzc2Vu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QSBzdWNjZXNzZnVsIEdpdCBicmFuY2hpbmcgbW9kZWw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5MCk8L1RleHQ+DQogICAgPC9UZXh0VW5pdD4NCiAgPC9UZXh0VW5pdHM+DQo8L1BsYWNlaG9sZGVyPg==</w:instrText>
      </w:r>
      <w:r>
        <w:fldChar w:fldCharType="separate"/>
      </w:r>
      <w:bookmarkStart w:id="411" w:name="_CTVP0017c45a069e8fe4c759f626a9b6a312b3d"/>
      <w:r>
        <w:t>Driessen, „</w:t>
      </w:r>
      <w:r w:rsidRPr="00DE7D43">
        <w:rPr>
          <w:i/>
        </w:rPr>
        <w:t>A successful Git branching model,“</w:t>
      </w:r>
      <w:r w:rsidRPr="00DE7D43">
        <w:t xml:space="preserve"> (wie Anm. 90)</w:t>
      </w:r>
      <w:bookmarkEnd w:id="411"/>
      <w:r>
        <w:fldChar w:fldCharType="end"/>
      </w:r>
    </w:p>
  </w:footnote>
  <w:footnote w:id="92">
    <w:p w14:paraId="10C4E76D" w14:textId="0235E7D8" w:rsidR="00EE4443" w:rsidRPr="00EE4443" w:rsidRDefault="00EE4443">
      <w:pPr>
        <w:pStyle w:val="Funotentext"/>
      </w:pPr>
      <w:r>
        <w:rPr>
          <w:rStyle w:val="Funotenzeichen"/>
        </w:rPr>
        <w:footnoteRef/>
      </w:r>
      <w:r>
        <w:t xml:space="preserve"> Vgl. Ebd.</w:t>
      </w:r>
    </w:p>
  </w:footnote>
  <w:footnote w:id="93">
    <w:p w14:paraId="6CEEE89B" w14:textId="63CE97A4" w:rsidR="00EE4443" w:rsidRPr="00EE4443" w:rsidRDefault="00EE4443">
      <w:pPr>
        <w:pStyle w:val="Funotentext"/>
      </w:pPr>
      <w:r>
        <w:rPr>
          <w:rStyle w:val="Funotenzeichen"/>
        </w:rPr>
        <w:footnoteRef/>
      </w:r>
      <w:r w:rsidRPr="00EE4443">
        <w:t xml:space="preserve"> Vgl. </w:t>
      </w:r>
      <w:r>
        <w:t>Ebd.</w:t>
      </w:r>
    </w:p>
  </w:footnote>
  <w:footnote w:id="94">
    <w:p w14:paraId="245E825D" w14:textId="0BD2416F" w:rsidR="00EE4443" w:rsidRDefault="00EE4443">
      <w:pPr>
        <w:pStyle w:val="Funotentext"/>
      </w:pPr>
      <w:r>
        <w:rPr>
          <w:rStyle w:val="Funotenzeichen"/>
        </w:rPr>
        <w:footnoteRef/>
      </w:r>
      <w:r w:rsidRPr="00EE4443">
        <w:t xml:space="preserve"> Vgl. </w:t>
      </w:r>
      <w:r>
        <w:fldChar w:fldCharType="begin"/>
      </w:r>
      <w:r>
        <w:instrText>ADDIN CITAVI.PLACEHOLDER 0b1300aa-19a5-40aa-9931-d1beff9c07d8 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yZWnDn2VsIHVuZCBTdGFjaG1hbm4gKHdpZSBBbm0uIDc1KSwgUy4gMTYyPC9UZXh0Pg0KICAgIDwvVGV4dFVuaXQ+DQogIDwvVGV4dFVuaXRzPg0KPC9QbGFjZWhvbGRlcj4=</w:instrText>
      </w:r>
      <w:r>
        <w:fldChar w:fldCharType="separate"/>
      </w:r>
      <w:bookmarkStart w:id="416" w:name="_CTVP0010b1300aa19a540aa9931d1beff9c07d8"/>
      <w:r>
        <w:t>Preißel und Stachmann (wie Anm. 75), S. 162</w:t>
      </w:r>
      <w:bookmarkEnd w:id="416"/>
      <w:r>
        <w:fldChar w:fldCharType="end"/>
      </w:r>
    </w:p>
  </w:footnote>
  <w:footnote w:id="95">
    <w:p w14:paraId="58BBED98" w14:textId="76B904E9" w:rsidR="00EE4443" w:rsidRDefault="00EE4443">
      <w:pPr>
        <w:pStyle w:val="Funotentext"/>
      </w:pPr>
      <w:r>
        <w:rPr>
          <w:rStyle w:val="Funotenzeichen"/>
        </w:rPr>
        <w:footnoteRef/>
      </w:r>
      <w:r>
        <w:t xml:space="preserve"> Vgl. </w:t>
      </w:r>
      <w:r>
        <w:fldChar w:fldCharType="begin"/>
      </w:r>
      <w:r>
        <w:instrText>ADDIN CITAVI.PLACEHOLDER 07857fd9-07ad-490d-80f6-1c8a579ec105 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yZWnDn2VsIHVuZCBTdGFjaG1hbm4gKHdpZSBBbm0uIDc1KSwgUy4gMTY0PC9UZXh0Pg0KICAgIDwvVGV4dFVuaXQ+DQogIDwvVGV4dFVuaXRzPg0KPC9QbGFjZWhvbGRlcj4=</w:instrText>
      </w:r>
      <w:r>
        <w:fldChar w:fldCharType="separate"/>
      </w:r>
      <w:bookmarkStart w:id="418" w:name="_CTVP00107857fd907ad490d80f61c8a579ec105"/>
      <w:r>
        <w:t>Ebd., S. 164</w:t>
      </w:r>
      <w:bookmarkEnd w:id="418"/>
      <w:r>
        <w:fldChar w:fldCharType="end"/>
      </w:r>
    </w:p>
  </w:footnote>
  <w:footnote w:id="96">
    <w:p w14:paraId="3C96C8D2" w14:textId="460B80D7" w:rsidR="00EE4443" w:rsidRPr="00BB6B3E" w:rsidRDefault="00EE4443">
      <w:pPr>
        <w:pStyle w:val="Funotentext"/>
      </w:pPr>
      <w:r>
        <w:rPr>
          <w:rStyle w:val="Funotenzeichen"/>
        </w:rPr>
        <w:footnoteRef/>
      </w:r>
      <w:r w:rsidRPr="00BB6B3E">
        <w:t xml:space="preserve"> Vgl. </w:t>
      </w:r>
      <w:r>
        <w:fldChar w:fldCharType="begin"/>
      </w:r>
      <w:r>
        <w:instrText>ADDIN CITAVI.PLACEHOLDER 402007d9-6b05-48b1-b946-2f9bd628b22b 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yaWVzc2Vu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QSBzdWNjZXNzZnVsIEdpdCBicmFuY2hpbmcgbW9kZWw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5MCk8L1RleHQ+DQogICAgPC9UZXh0VW5pdD4NCiAgPC9UZXh0VW5pdHM+DQo8L1BsYWNlaG9sZGVyPg==</w:instrText>
      </w:r>
      <w:r>
        <w:fldChar w:fldCharType="separate"/>
      </w:r>
      <w:bookmarkStart w:id="421" w:name="_CTVP001402007d96b0548b1b9462f9bd628b22b"/>
      <w:r>
        <w:t>Driessen, „</w:t>
      </w:r>
      <w:r w:rsidRPr="00DE7D43">
        <w:rPr>
          <w:i/>
        </w:rPr>
        <w:t>A successful Git branching model,“</w:t>
      </w:r>
      <w:r w:rsidRPr="00DE7D43">
        <w:t xml:space="preserve"> (wie Anm. 90)</w:t>
      </w:r>
      <w:bookmarkEnd w:id="421"/>
      <w:r>
        <w:fldChar w:fldCharType="end"/>
      </w:r>
    </w:p>
  </w:footnote>
  <w:footnote w:id="97">
    <w:p w14:paraId="7FA2E9A4" w14:textId="4F0F9696" w:rsidR="00EE4443" w:rsidRDefault="00EE4443">
      <w:pPr>
        <w:pStyle w:val="Funotentext"/>
      </w:pPr>
      <w:r>
        <w:rPr>
          <w:rStyle w:val="Funotenzeichen"/>
        </w:rPr>
        <w:footnoteRef/>
      </w:r>
      <w:r>
        <w:t xml:space="preserve"> Vgl. </w:t>
      </w:r>
      <w:r>
        <w:fldChar w:fldCharType="begin"/>
      </w:r>
      <w:r>
        <w:instrText>ADDIN CITAVI.PLACEHOLDER ef6c4ad4-c36c-4e62-a061-d41e6217dc2f 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yZWnDn2VsIHVuZCBTdGFjaG1hbm4gKHdpZSBBbm0uIDc1KSwgUy4gMTY1PC9UZXh0Pg0KICAgIDwvVGV4dFVuaXQ+DQogIDwvVGV4dFVuaXRzPg0KPC9QbGFjZWhvbGRlcj4=</w:instrText>
      </w:r>
      <w:r>
        <w:fldChar w:fldCharType="separate"/>
      </w:r>
      <w:bookmarkStart w:id="423" w:name="_CTVP001ef6c4ad4c36c4e62a061d41e6217dc2f"/>
      <w:r>
        <w:t>Preißel und Stachmann (wie Anm. 75), S. 165</w:t>
      </w:r>
      <w:bookmarkEnd w:id="423"/>
      <w:r>
        <w:fldChar w:fldCharType="end"/>
      </w:r>
    </w:p>
  </w:footnote>
  <w:footnote w:id="98">
    <w:p w14:paraId="27EA321D" w14:textId="551B9CD7" w:rsidR="00EE4443" w:rsidRPr="00E85DE7" w:rsidRDefault="00EE4443">
      <w:pPr>
        <w:pStyle w:val="Funotentext"/>
      </w:pPr>
      <w:r>
        <w:rPr>
          <w:rStyle w:val="Funotenzeichen"/>
        </w:rPr>
        <w:footnoteRef/>
      </w:r>
      <w:r w:rsidRPr="00BB6B3E">
        <w:t xml:space="preserve"> Vgl. </w:t>
      </w:r>
      <w:r>
        <w:fldChar w:fldCharType="begin"/>
      </w:r>
      <w:r>
        <w:instrText>ADDIN CITAVI.PLACEHOLDER d2f8e674-ce68-4ac3-991f-0dbbc2139e1a 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yaWVzc2Vu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QSBzdWNjZXNzZnVsIEdpdCBicmFuY2hpbmcgbW9kZWw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5MCk8L1RleHQ+DQogICAgPC9UZXh0VW5pdD4NCiAgPC9UZXh0VW5pdHM+DQo8L1BsYWNlaG9sZGVyPg==</w:instrText>
      </w:r>
      <w:r>
        <w:fldChar w:fldCharType="separate"/>
      </w:r>
      <w:bookmarkStart w:id="426" w:name="_CTVP001d2f8e674ce684ac3991f0dbbc2139e1a"/>
      <w:r>
        <w:t>Driessen, „</w:t>
      </w:r>
      <w:r w:rsidRPr="00DE7D43">
        <w:rPr>
          <w:i/>
        </w:rPr>
        <w:t>A successful Git branching model,“</w:t>
      </w:r>
      <w:r w:rsidRPr="00DE7D43">
        <w:t xml:space="preserve"> (wie Anm. 90)</w:t>
      </w:r>
      <w:bookmarkEnd w:id="426"/>
      <w:r>
        <w:fldChar w:fldCharType="end"/>
      </w:r>
    </w:p>
  </w:footnote>
  <w:footnote w:id="99">
    <w:p w14:paraId="5E914DFD" w14:textId="2EC5E13D" w:rsidR="00EE4443" w:rsidRPr="00813D3A" w:rsidRDefault="00EE4443">
      <w:pPr>
        <w:pStyle w:val="Funotentext"/>
        <w:rPr>
          <w:lang w:val="en-US"/>
        </w:rPr>
      </w:pPr>
      <w:r>
        <w:rPr>
          <w:rStyle w:val="Funotenzeichen"/>
        </w:rPr>
        <w:footnoteRef/>
      </w:r>
      <w:r w:rsidRPr="00E85DE7">
        <w:t xml:space="preserve"> Vgl. </w:t>
      </w:r>
      <w:r>
        <w:fldChar w:fldCharType="begin"/>
      </w:r>
      <w:r>
        <w:instrText>ADDIN CITAVI.PLACEHOLDER ed234cf4-019b-4407-8584-86821119c435 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yaWVzc2Vu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QSBzdWNjZXNzZnVsIEdpdCBicmFuY2hpbmcgbW9kZWw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5MCk8L1RleHQ+DQogICAgPC9UZXh0VW5pdD4NCiAgPC9UZXh0VW5pdHM+DQo8L1BsYWNlaG9sZGVyPg==</w:instrText>
      </w:r>
      <w:r>
        <w:fldChar w:fldCharType="separate"/>
      </w:r>
      <w:bookmarkStart w:id="428" w:name="_CTVP001ed234cf4019b4407858486821119c435"/>
      <w:r>
        <w:t>Driessen, „</w:t>
      </w:r>
      <w:r w:rsidRPr="00DE7D43">
        <w:rPr>
          <w:i/>
        </w:rPr>
        <w:t>A successful Git branching model,“</w:t>
      </w:r>
      <w:r w:rsidRPr="00DE7D43">
        <w:t xml:space="preserve"> (wie Anm. 90)</w:t>
      </w:r>
      <w:bookmarkEnd w:id="428"/>
      <w:r>
        <w:fldChar w:fldCharType="end"/>
      </w:r>
    </w:p>
  </w:footnote>
  <w:footnote w:id="100">
    <w:p w14:paraId="0769B962" w14:textId="434D6BD2" w:rsidR="00EE4443" w:rsidRPr="00BE6DA4" w:rsidRDefault="00EE4443">
      <w:pPr>
        <w:pStyle w:val="Funotentext"/>
        <w:rPr>
          <w:lang w:val="en-US"/>
        </w:rPr>
      </w:pPr>
      <w:r>
        <w:rPr>
          <w:rStyle w:val="Funotenzeichen"/>
        </w:rPr>
        <w:footnoteRef/>
      </w:r>
      <w:r w:rsidRPr="00BE6DA4">
        <w:rPr>
          <w:lang w:val="en-US"/>
        </w:rPr>
        <w:t xml:space="preserve"> </w:t>
      </w:r>
      <w:r>
        <w:rPr>
          <w:lang w:val="en-US"/>
        </w:rPr>
        <w:t xml:space="preserve">Vgl. </w:t>
      </w:r>
      <w:r>
        <w:fldChar w:fldCharType="begin"/>
      </w:r>
      <w:r>
        <w:rPr>
          <w:lang w:val="en-US"/>
        </w:rPr>
        <w:instrText>ADDIN CITAVI.PLACEHOLDER 6440220e-7bfd-4ca4-beca-5ffd070ef87f 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yaWVzc2Vu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QSBzdWNjZXNzZnVsIEdpdCBicmFuY2hpbmcgbW9kZWw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5MCk8L1RleHQ+DQogICAgPC9UZXh0VW5pdD4NCiAgPC9UZXh0VW5pdHM+DQo8L1BsYWNlaG9sZGVyPg==</w:instrText>
      </w:r>
      <w:r>
        <w:fldChar w:fldCharType="separate"/>
      </w:r>
      <w:bookmarkStart w:id="431" w:name="_CTVP0016440220e7bfd4ca4beca5ffd070ef87f"/>
      <w:r w:rsidRPr="00DE7D43">
        <w:rPr>
          <w:lang w:val="en-US"/>
        </w:rPr>
        <w:t>Driessen, „</w:t>
      </w:r>
      <w:r w:rsidRPr="00DE7D43">
        <w:rPr>
          <w:i/>
          <w:lang w:val="en-US"/>
        </w:rPr>
        <w:t>A successful Git branching model,“</w:t>
      </w:r>
      <w:r w:rsidRPr="00DE7D43">
        <w:rPr>
          <w:lang w:val="en-US"/>
        </w:rPr>
        <w:t xml:space="preserve"> (wie Anm. 90)</w:t>
      </w:r>
      <w:bookmarkEnd w:id="431"/>
      <w:r>
        <w:fldChar w:fldCharType="end"/>
      </w:r>
    </w:p>
  </w:footnote>
  <w:footnote w:id="101">
    <w:p w14:paraId="7DF9893D" w14:textId="536CF040" w:rsidR="00EE4443" w:rsidRPr="008A7929" w:rsidRDefault="00EE4443">
      <w:pPr>
        <w:pStyle w:val="Funotentext"/>
        <w:rPr>
          <w:lang w:val="en-US"/>
        </w:rPr>
      </w:pPr>
      <w:r>
        <w:rPr>
          <w:rStyle w:val="Funotenzeichen"/>
        </w:rPr>
        <w:footnoteRef/>
      </w:r>
      <w:r w:rsidRPr="008A7929">
        <w:rPr>
          <w:lang w:val="en-US"/>
        </w:rPr>
        <w:t xml:space="preserve"> </w:t>
      </w:r>
      <w:r>
        <w:rPr>
          <w:lang w:val="en-US"/>
        </w:rPr>
        <w:t xml:space="preserve">Vgl. </w:t>
      </w:r>
      <w:r>
        <w:fldChar w:fldCharType="begin"/>
      </w:r>
      <w:r>
        <w:rPr>
          <w:lang w:val="en-US"/>
        </w:rPr>
        <w:instrText>ADDIN CITAVI.PLACEHOLDER 81a3f4a1-4d34-4cca-b9c8-ea12e6dc4c41 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yaWVzc2Vu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QSBzdWNjZXNzZnVsIEdpdCBicmFuY2hpbmcgbW9kZWw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5MCk8L1RleHQ+DQogICAgPC9UZXh0VW5pdD4NCiAgPC9UZXh0VW5pdHM+DQo8L1BsYWNlaG9sZGVyPg==</w:instrText>
      </w:r>
      <w:r>
        <w:fldChar w:fldCharType="separate"/>
      </w:r>
      <w:bookmarkStart w:id="434" w:name="_CTVP00181a3f4a14d344ccab9c8ea12e6dc4c41"/>
      <w:r w:rsidRPr="00DE7D43">
        <w:rPr>
          <w:lang w:val="en-US"/>
        </w:rPr>
        <w:t>Driessen, „</w:t>
      </w:r>
      <w:r w:rsidRPr="00DE7D43">
        <w:rPr>
          <w:i/>
          <w:lang w:val="en-US"/>
        </w:rPr>
        <w:t>A successful Git branching model,“</w:t>
      </w:r>
      <w:r w:rsidRPr="00DE7D43">
        <w:rPr>
          <w:lang w:val="en-US"/>
        </w:rPr>
        <w:t xml:space="preserve"> (wie Anm. 90)</w:t>
      </w:r>
      <w:bookmarkEnd w:id="434"/>
      <w:r>
        <w:fldChar w:fldCharType="end"/>
      </w:r>
    </w:p>
  </w:footnote>
  <w:footnote w:id="102">
    <w:p w14:paraId="6912E28B" w14:textId="537829DB" w:rsidR="00EE4443" w:rsidRPr="005832AD" w:rsidRDefault="00EE4443">
      <w:pPr>
        <w:pStyle w:val="Funotentext"/>
      </w:pPr>
      <w:r>
        <w:rPr>
          <w:rStyle w:val="Funotenzeichen"/>
        </w:rPr>
        <w:footnoteRef/>
      </w:r>
      <w:r w:rsidRPr="005832AD">
        <w:t xml:space="preserve"> Vgl. </w:t>
      </w:r>
      <w:r>
        <w:fldChar w:fldCharType="begin"/>
      </w:r>
      <w:r>
        <w:instrText>ADDIN CITAVI.PLACEHOLDER a9bca793-8228-4966-8770-72e07b588037 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yaWVzc2Vu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QSBzdWNjZXNzZnVsIEdpdCBicmFuY2hpbmcgbW9kZWw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5MCk8L1RleHQ+DQogICAgPC9UZXh0VW5pdD4NCiAgPC9UZXh0VW5pdHM+DQo8L1BsYWNlaG9sZGVyPg==</w:instrText>
      </w:r>
      <w:r>
        <w:fldChar w:fldCharType="separate"/>
      </w:r>
      <w:bookmarkStart w:id="436" w:name="_CTVP001a9bca79382284966877072e07b588037"/>
      <w:r>
        <w:t>Driessen, „</w:t>
      </w:r>
      <w:r w:rsidRPr="00DE7D43">
        <w:rPr>
          <w:i/>
        </w:rPr>
        <w:t>A successful Git branching model,“</w:t>
      </w:r>
      <w:r w:rsidRPr="00DE7D43">
        <w:t xml:space="preserve"> (wie Anm. 90)</w:t>
      </w:r>
      <w:bookmarkEnd w:id="436"/>
      <w:r>
        <w:fldChar w:fldCharType="end"/>
      </w:r>
    </w:p>
  </w:footnote>
  <w:footnote w:id="103">
    <w:p w14:paraId="1489D23B" w14:textId="20E6F3EC" w:rsidR="00EE4443" w:rsidRDefault="00EE4443" w:rsidP="009F61D1">
      <w:pPr>
        <w:pStyle w:val="Funotentext"/>
        <w:jc w:val="left"/>
      </w:pPr>
      <w:r>
        <w:rPr>
          <w:rStyle w:val="Funotenzeichen"/>
        </w:rPr>
        <w:footnoteRef/>
      </w:r>
      <w:r w:rsidRPr="005832AD">
        <w:t xml:space="preserve"> Vgl. </w:t>
      </w:r>
      <w:r>
        <w:fldChar w:fldCharType="begin"/>
      </w:r>
      <w:r>
        <w:instrText>ADDIN CITAVI.PLACEHOLDER ab1d9117-8186-4fe4-8042-ca143ff06867 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yaWVzc2VuLCDigJ48L1RleHQ+DQogICAgPC9UZXh0VW5pdD4NCiAgICA8VGV4dFVuaXQ+DQogICAgICA8SW5zZXJ0UGFyYWdyYXBoQWZ0ZXI+ZmFsc2U8L0luc2VydFBhcmFncmFwaEFmdGVyPg0KICAgICAgPEZvbnROYW1lIC8+DQogICAgICA8Rm9udFN0eWxlPg0KICAgICAgICA8SXRhbGljPnRydWU8L0l0YWxpYz4NCiAgICAgICAgPE5hbWUgLz4NCiAgICAgIDwvRm9udFN0eWxlPg0KICAgICAgPEZvbnRTaXplPjA8L0ZvbnRTaXplPg0KICAgICAgPFRleHQ+QSBzdWNjZXNzZnVsIEdpdCBicmFuY2hpbmcgbW9kZWws4oCcPC9UZXh0Pg0KICAgIDwvVGV4dFVuaXQ+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ICh3aWUgQW5tLiA5MCk8L1RleHQ+DQogICAgPC9UZXh0VW5pdD4NCiAgPC9UZXh0VW5pdHM+DQo8L1BsYWNlaG9sZGVyPg==</w:instrText>
      </w:r>
      <w:r>
        <w:fldChar w:fldCharType="separate"/>
      </w:r>
      <w:bookmarkStart w:id="438" w:name="_CTVP001ab1d911781864fe48042ca143ff06867"/>
      <w:r>
        <w:t>Driessen, „</w:t>
      </w:r>
      <w:r w:rsidRPr="00DE7D43">
        <w:rPr>
          <w:i/>
        </w:rPr>
        <w:t>A successful Git branching model,“</w:t>
      </w:r>
      <w:r w:rsidRPr="00DE7D43">
        <w:t xml:space="preserve"> (wie Anm. 90)</w:t>
      </w:r>
      <w:bookmarkEnd w:id="438"/>
      <w:r>
        <w:fldChar w:fldCharType="end"/>
      </w:r>
    </w:p>
  </w:footnote>
  <w:footnote w:id="104">
    <w:p w14:paraId="0652CBD9" w14:textId="10D677F6" w:rsidR="00EE4443" w:rsidRDefault="00EE4443">
      <w:pPr>
        <w:pStyle w:val="Funotentext"/>
      </w:pPr>
      <w:r>
        <w:rPr>
          <w:rStyle w:val="Funotenzeichen"/>
        </w:rPr>
        <w:footnoteRef/>
      </w:r>
      <w:r w:rsidRPr="00841DE8">
        <w:t xml:space="preserve"> Vgl. </w:t>
      </w:r>
      <w:r>
        <w:fldChar w:fldCharType="begin"/>
      </w:r>
      <w:r>
        <w:instrText>ADDIN CITAVI.PLACEHOLDER dc8fe06f-b384-4d45-8850-c76396139e3a 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YWVuZWwgdW5kIFBsZW56ICh3aWUgQW5tLiA3NCksIFMuIDY1PC9UZXh0Pg0KICAgIDwvVGV4dFVuaXQ+DQogIDwvVGV4dFVuaXRzPg0KPC9QbGFjZWhvbGRlcj4=</w:instrText>
      </w:r>
      <w:r>
        <w:fldChar w:fldCharType="separate"/>
      </w:r>
      <w:bookmarkStart w:id="440" w:name="_CTVP001dc8fe06fb3844d458850c76396139e3a"/>
      <w:r>
        <w:t>Haenel und Plenz (wie Anm. 74), S. 65</w:t>
      </w:r>
      <w:bookmarkEnd w:id="440"/>
      <w:r>
        <w:fldChar w:fldCharType="end"/>
      </w:r>
    </w:p>
  </w:footnote>
  <w:footnote w:id="105">
    <w:p w14:paraId="3162EFF7" w14:textId="2C65E85B" w:rsidR="00EE4443" w:rsidRDefault="00EE4443">
      <w:pPr>
        <w:pStyle w:val="Funotentext"/>
      </w:pPr>
      <w:r>
        <w:rPr>
          <w:rStyle w:val="Funotenzeichen"/>
        </w:rPr>
        <w:footnoteRef/>
      </w:r>
      <w:r>
        <w:t xml:space="preserve"> Vgl. </w:t>
      </w:r>
      <w:r>
        <w:fldChar w:fldCharType="begin"/>
      </w:r>
      <w:r>
        <w:instrText>ADDIN CITAVI.PLACEHOLDER 6e3659ff-46dc-4dee-b60e-2df2517fb7c5 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YWVuZWwgdW5kIFBsZW56ICh3aWUgQW5tLiA3NCksIFMuIDY3PC9UZXh0Pg0KICAgIDwvVGV4dFVuaXQ+DQogIDwvVGV4dFVuaXRzPg0KPC9QbGFjZWhvbGRlcj4=</w:instrText>
      </w:r>
      <w:r>
        <w:fldChar w:fldCharType="separate"/>
      </w:r>
      <w:bookmarkStart w:id="441" w:name="_CTVP0016e3659ff46dc4deeb60e2df2517fb7c5"/>
      <w:r>
        <w:t>Haenel und Plenz (wie Anm. 74), S. 67</w:t>
      </w:r>
      <w:bookmarkEnd w:id="441"/>
      <w:r>
        <w:fldChar w:fldCharType="end"/>
      </w:r>
    </w:p>
  </w:footnote>
  <w:footnote w:id="106">
    <w:p w14:paraId="3B9CB00C" w14:textId="1F04E944" w:rsidR="00EE4443" w:rsidRDefault="00EE4443">
      <w:pPr>
        <w:pStyle w:val="Funotentext"/>
      </w:pPr>
      <w:r>
        <w:rPr>
          <w:rStyle w:val="Funotenzeichen"/>
        </w:rPr>
        <w:footnoteRef/>
      </w:r>
      <w:r>
        <w:t xml:space="preserve"> Vgl. </w:t>
      </w:r>
      <w:r>
        <w:fldChar w:fldCharType="begin"/>
      </w:r>
      <w:r>
        <w:instrText>ADDIN CITAVI.PLACEHOLDER 1883f684-c1aa-4c6f-8bee-b999a041367b 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lbmVsIHVuZCBQbGVueiAod2llIEFubS4gNzQpLCBTLiA2N+KAkzY4PC9UZXh0Pg0KICAgIDwvVGV4dFVuaXQ+DQogIDwvVGV4dFVuaXRzPg0KPC9QbGFjZWhvbGRlcj4=</w:instrText>
      </w:r>
      <w:r>
        <w:fldChar w:fldCharType="separate"/>
      </w:r>
      <w:bookmarkStart w:id="442" w:name="_CTVP0011883f684c1aa4c6f8beeb999a041367b"/>
      <w:r w:rsidR="00454320">
        <w:t>Ebd.</w:t>
      </w:r>
      <w:r>
        <w:t>, S. 67–68</w:t>
      </w:r>
      <w:bookmarkEnd w:id="442"/>
      <w:r>
        <w:fldChar w:fldCharType="end"/>
      </w:r>
    </w:p>
  </w:footnote>
  <w:footnote w:id="107">
    <w:p w14:paraId="051A839F" w14:textId="6E3D1E6A" w:rsidR="00EE4443" w:rsidRDefault="00EE4443">
      <w:pPr>
        <w:pStyle w:val="Funotentext"/>
      </w:pPr>
      <w:r>
        <w:rPr>
          <w:rStyle w:val="Funotenzeichen"/>
        </w:rPr>
        <w:footnoteRef/>
      </w:r>
      <w:r>
        <w:t xml:space="preserve"> Vgl. </w:t>
      </w:r>
      <w:r>
        <w:fldChar w:fldCharType="begin"/>
      </w:r>
      <w:r>
        <w:instrText>ADDIN CITAVI.PLACEHOLDER 07e85fa3-b05d-4b17-a7c8-66a4588a4483 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YWVuZWwgdW5kIFBsZW56ICh3aWUgQW5tLiA3NCksIFMuIDg0PC9UZXh0Pg0KICAgIDwvVGV4dFVuaXQ+DQogIDwvVGV4dFVuaXRzPg0KPC9QbGFjZWhvbGRlcj4=</w:instrText>
      </w:r>
      <w:r>
        <w:fldChar w:fldCharType="separate"/>
      </w:r>
      <w:bookmarkStart w:id="444" w:name="_CTVP00107e85fa3b05d4b17a7c866a4588a4483"/>
      <w:r>
        <w:t>Haenel und Plenz (wie Anm. 74), S. 84</w:t>
      </w:r>
      <w:bookmarkEnd w:id="444"/>
      <w:r>
        <w:fldChar w:fldCharType="end"/>
      </w:r>
    </w:p>
  </w:footnote>
  <w:footnote w:id="108">
    <w:p w14:paraId="65381445" w14:textId="77777777" w:rsidR="00EE4443" w:rsidRDefault="00EE4443">
      <w:pPr>
        <w:pStyle w:val="Funotentext"/>
      </w:pPr>
      <w:r>
        <w:rPr>
          <w:rStyle w:val="Funotenzeichen"/>
        </w:rPr>
        <w:footnoteRef/>
      </w:r>
      <w:r>
        <w:t xml:space="preserve"> Vgl. </w:t>
      </w:r>
      <w:r>
        <w:fldChar w:fldCharType="begin"/>
      </w:r>
      <w:r>
        <w:instrText>ADDIN CITAVI.PLACEHOLDER 6b6581f4-1328-4c7f-82a6-88d7c34faa5f 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aWpheWFrdW1hcmFuICh3aWUgQW5tLiAyKSwgUy4gNjk8L1RleHQ+DQogICAgPC9UZXh0VW5pdD4NCiAgPC9UZXh0VW5pdHM+DQo8L1BsYWNlaG9sZGVyPg==</w:instrText>
      </w:r>
      <w:r>
        <w:fldChar w:fldCharType="separate"/>
      </w:r>
      <w:bookmarkStart w:id="447" w:name="_CTVP0016b6581f413284c7f82a688d7c34faa5f"/>
      <w:r>
        <w:t>Vijayakumaran (wie Anm. 2), S. 69</w:t>
      </w:r>
      <w:bookmarkEnd w:id="447"/>
      <w:r>
        <w:fldChar w:fldCharType="end"/>
      </w:r>
    </w:p>
  </w:footnote>
  <w:footnote w:id="109">
    <w:p w14:paraId="336E8D09" w14:textId="7B342963" w:rsidR="00EE4443" w:rsidRDefault="00EE4443">
      <w:pPr>
        <w:pStyle w:val="Funotentext"/>
      </w:pPr>
      <w:r>
        <w:rPr>
          <w:rStyle w:val="Funotenzeichen"/>
        </w:rPr>
        <w:footnoteRef/>
      </w:r>
      <w:r>
        <w:t xml:space="preserve"> Vgl. </w:t>
      </w:r>
      <w:r>
        <w:fldChar w:fldCharType="begin"/>
      </w:r>
      <w:r>
        <w:instrText>ADDIN CITAVI.PLACEHOLDER 7c81c67e-dbb9-46aa-9990-72504e938c23 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yZWnDn2VsIHVuZCBTdGFjaG1hbm4gKHdpZSBBbm0uIDc1KSwgUy4gNzI8L1RleHQ+DQogICAgPC9UZXh0VW5pdD4NCiAgPC9UZXh0VW5pdHM+DQo8L1BsYWNlaG9sZGVyPg==</w:instrText>
      </w:r>
      <w:r>
        <w:fldChar w:fldCharType="separate"/>
      </w:r>
      <w:bookmarkStart w:id="448" w:name="_CTVP0017c81c67edbb946aa999072504e938c23"/>
      <w:r>
        <w:t>Preißel und Stachmann (wie Anm. 75), S. 72</w:t>
      </w:r>
      <w:bookmarkEnd w:id="448"/>
      <w:r>
        <w:fldChar w:fldCharType="end"/>
      </w:r>
    </w:p>
  </w:footnote>
  <w:footnote w:id="110">
    <w:p w14:paraId="33255050" w14:textId="1B935C61" w:rsidR="00EE4443" w:rsidRDefault="00EE4443">
      <w:pPr>
        <w:pStyle w:val="Funotentext"/>
      </w:pPr>
      <w:r>
        <w:rPr>
          <w:rStyle w:val="Funotenzeichen"/>
        </w:rPr>
        <w:footnoteRef/>
      </w:r>
      <w:r>
        <w:t xml:space="preserve"> Vgl. </w:t>
      </w:r>
      <w:r>
        <w:fldChar w:fldCharType="begin"/>
      </w:r>
      <w:r>
        <w:instrText>ADDIN CITAVI.PLACEHOLDER 957a1c5f-9716-44ca-959e-a1fe4ec7bd1c 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YWVuZWwgdW5kIFBsZW56ICh3aWUgQW5tLiA3NCksIFMuIDY0PC9UZXh0Pg0KICAgIDwvVGV4dFVuaXQ+DQogIDwvVGV4dFVuaXRzPg0KPC9QbGFjZWhvbGRlcj4=</w:instrText>
      </w:r>
      <w:r>
        <w:fldChar w:fldCharType="separate"/>
      </w:r>
      <w:bookmarkStart w:id="451" w:name="_CTVP001957a1c5f971644ca959ea1fe4ec7bd1c"/>
      <w:r>
        <w:t>Haenel und Plenz (wie Anm. 74), S. 64</w:t>
      </w:r>
      <w:bookmarkEnd w:id="451"/>
      <w:r>
        <w:fldChar w:fldCharType="end"/>
      </w:r>
    </w:p>
  </w:footnote>
  <w:footnote w:id="111">
    <w:p w14:paraId="74AABF20" w14:textId="77777777" w:rsidR="00EE4443" w:rsidRDefault="00EE4443" w:rsidP="00A916DE">
      <w:pPr>
        <w:pStyle w:val="Funotentext"/>
      </w:pPr>
      <w:r>
        <w:rPr>
          <w:rStyle w:val="Funotenzeichen"/>
        </w:rPr>
        <w:footnoteRef/>
      </w:r>
      <w:r>
        <w:t xml:space="preserve"> Vgl. </w:t>
      </w:r>
      <w:r>
        <w:fldChar w:fldCharType="begin"/>
      </w:r>
      <w:r>
        <w:instrText>ADDIN CITAVI.PLACEHOLDER 617d2c31-6547-4c76-9794-5f2cd5b1332d 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lqYXlha3VtYXJhbiAod2llIEFubS4gMiksIFMuIDcx4oCTNzI8L1RleHQ+DQogICAgPC9UZXh0VW5pdD4NCiAgPC9UZXh0VW5pdHM+DQo8L1BsYWNlaG9sZGVyPg==</w:instrText>
      </w:r>
      <w:r>
        <w:fldChar w:fldCharType="separate"/>
      </w:r>
      <w:bookmarkStart w:id="456" w:name="_CTVP001617d2c3165474c7697945f2cd5b1332d"/>
      <w:r>
        <w:t>Vijayakumaran (wie Anm. 2), S. 71–72</w:t>
      </w:r>
      <w:bookmarkEnd w:id="456"/>
      <w:r>
        <w:fldChar w:fldCharType="end"/>
      </w:r>
    </w:p>
  </w:footnote>
  <w:footnote w:id="112">
    <w:p w14:paraId="55733486" w14:textId="10D22970" w:rsidR="00EE4443" w:rsidRDefault="00EE4443" w:rsidP="00A916DE">
      <w:pPr>
        <w:pStyle w:val="Funotentext"/>
      </w:pPr>
      <w:r>
        <w:rPr>
          <w:rStyle w:val="Funotenzeichen"/>
        </w:rPr>
        <w:footnoteRef/>
      </w:r>
      <w:r>
        <w:t xml:space="preserve"> Vgl. </w:t>
      </w:r>
      <w:r>
        <w:fldChar w:fldCharType="begin"/>
      </w:r>
      <w:r>
        <w:instrText>ADDIN CITAVI.PLACEHOLDER e38b6cf2-01dd-41b5-9628-fb21cbc3cca6 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YWVuZWwgdW5kIFBsZW56ICh3aWUgQW5tLiA3NCksIFMuIDg0PC9UZXh0Pg0KICAgIDwvVGV4dFVuaXQ+DQogIDwvVGV4dFVuaXRzPg0KPC9QbGFjZWhvbGRlcj4=</w:instrText>
      </w:r>
      <w:r>
        <w:fldChar w:fldCharType="separate"/>
      </w:r>
      <w:bookmarkStart w:id="458" w:name="_CTVP001e38b6cf201dd41b59628fb21cbc3cca6"/>
      <w:r>
        <w:t>Haenel und Plenz (wie Anm. 74), S. 84</w:t>
      </w:r>
      <w:bookmarkEnd w:id="458"/>
      <w:r>
        <w:fldChar w:fldCharType="end"/>
      </w:r>
    </w:p>
  </w:footnote>
  <w:footnote w:id="113">
    <w:p w14:paraId="3FB2D12C" w14:textId="129883E0" w:rsidR="00EE4443" w:rsidRDefault="00EE4443" w:rsidP="00A916DE">
      <w:pPr>
        <w:pStyle w:val="Funotentext"/>
      </w:pPr>
      <w:r>
        <w:rPr>
          <w:rStyle w:val="Funotenzeichen"/>
        </w:rPr>
        <w:footnoteRef/>
      </w:r>
      <w:r>
        <w:t xml:space="preserve"> Vgl. </w:t>
      </w:r>
      <w:r>
        <w:fldChar w:fldCharType="begin"/>
      </w:r>
      <w:r>
        <w:instrText>ADDIN CITAVI.PLACEHOLDER aa481a9c-ab50-4656-b0ea-111cbe0c2ee7 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JpZWRlbCAod2llIEFubS4gODUpLCBTLiAxMTM8L1RleHQ+DQogICAgPC9UZXh0VW5pdD4NCiAgPC9UZXh0VW5pdHM+DQo8L1BsYWNlaG9sZGVyPg==</w:instrText>
      </w:r>
      <w:r>
        <w:fldChar w:fldCharType="separate"/>
      </w:r>
      <w:bookmarkStart w:id="460" w:name="_CTVP001aa481a9cab504656b0ea111cbe0c2ee7"/>
      <w:r>
        <w:t>Riedel (wie Anm. 85), S. 113</w:t>
      </w:r>
      <w:bookmarkEnd w:id="460"/>
      <w:r>
        <w:fldChar w:fldCharType="end"/>
      </w:r>
    </w:p>
  </w:footnote>
  <w:footnote w:id="114">
    <w:p w14:paraId="740124E2" w14:textId="77777777" w:rsidR="00EE4443" w:rsidRDefault="00EE4443" w:rsidP="00A916DE">
      <w:pPr>
        <w:pStyle w:val="Funotentext"/>
      </w:pPr>
      <w:r>
        <w:rPr>
          <w:rStyle w:val="Funotenzeichen"/>
        </w:rPr>
        <w:footnoteRef/>
      </w:r>
      <w:r>
        <w:t xml:space="preserve"> Vgl. </w:t>
      </w:r>
      <w:r>
        <w:fldChar w:fldCharType="begin"/>
      </w:r>
      <w:r>
        <w:instrText>ADDIN CITAVI.PLACEHOLDER 37bb746f-b465-4499-9ad4-2cac3fa75afa 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aWpheWFrdW1hcmFuICh3aWUgQW5tLiAyKSwgUy4gMTE1PC9UZXh0Pg0KICAgIDwvVGV4dFVuaXQ+DQogIDwvVGV4dFVuaXRzPg0KPC9QbGFjZWhvbGRlcj4=</w:instrText>
      </w:r>
      <w:r>
        <w:fldChar w:fldCharType="separate"/>
      </w:r>
      <w:bookmarkStart w:id="463" w:name="_CTVP00137bb746fb46544999ad42cac3fa75afa"/>
      <w:r>
        <w:t>Vijayakumaran (wie Anm. 2), S. 115</w:t>
      </w:r>
      <w:bookmarkEnd w:id="463"/>
      <w:r>
        <w:fldChar w:fldCharType="end"/>
      </w:r>
    </w:p>
  </w:footnote>
  <w:footnote w:id="115">
    <w:p w14:paraId="6AF0F6DF" w14:textId="77777777" w:rsidR="00EE4443" w:rsidRDefault="00EE4443" w:rsidP="00A916DE">
      <w:pPr>
        <w:pStyle w:val="Funotentext"/>
      </w:pPr>
      <w:r>
        <w:rPr>
          <w:rStyle w:val="Funotenzeichen"/>
        </w:rPr>
        <w:footnoteRef/>
      </w:r>
      <w:r>
        <w:t xml:space="preserve"> Vgl. </w:t>
      </w:r>
      <w:r>
        <w:fldChar w:fldCharType="begin"/>
      </w:r>
      <w:r>
        <w:instrText>ADDIN CITAVI.PLACEHOLDER 9574ce8b-2f58-4b14-9d62-1ae9b2c7da51 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aWpheWFrdW1hcmFuICh3aWUgQW5tLiAyKSwgUy4gMTE2PC9UZXh0Pg0KICAgIDwvVGV4dFVuaXQ+DQogIDwvVGV4dFVuaXRzPg0KPC9QbGFjZWhvbGRlcj4=</w:instrText>
      </w:r>
      <w:r>
        <w:fldChar w:fldCharType="separate"/>
      </w:r>
      <w:bookmarkStart w:id="464" w:name="_CTVP0019574ce8b2f584b149d621ae9b2c7da51"/>
      <w:r>
        <w:t>Vijayakumaran (wie Anm. 2), S. 116</w:t>
      </w:r>
      <w:bookmarkEnd w:id="464"/>
      <w:r>
        <w:fldChar w:fldCharType="end"/>
      </w:r>
    </w:p>
  </w:footnote>
  <w:footnote w:id="116">
    <w:p w14:paraId="393BC41F" w14:textId="77777777" w:rsidR="00EE4443" w:rsidRDefault="00EE4443" w:rsidP="00A916DE">
      <w:pPr>
        <w:pStyle w:val="Funotentext"/>
      </w:pPr>
      <w:r>
        <w:rPr>
          <w:rStyle w:val="Funotenzeichen"/>
        </w:rPr>
        <w:footnoteRef/>
      </w:r>
      <w:r>
        <w:t xml:space="preserve"> Vgl. </w:t>
      </w:r>
      <w:r>
        <w:fldChar w:fldCharType="begin"/>
      </w:r>
      <w:r>
        <w:instrText>ADDIN CITAVI.PLACEHOLDER ed40ec76-f702-4804-a220-185e9ef277ea 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aWpheWFrdW1hcmFuICh3aWUgQW5tLiAyKSwgUy4gMTE2PC9UZXh0Pg0KICAgIDwvVGV4dFVuaXQ+DQogIDwvVGV4dFVuaXRzPg0KPC9QbGFjZWhvbGRlcj4=</w:instrText>
      </w:r>
      <w:r>
        <w:fldChar w:fldCharType="separate"/>
      </w:r>
      <w:bookmarkStart w:id="465" w:name="_CTVP001ed40ec76f7024804a220185e9ef277ea"/>
      <w:r>
        <w:t>Vijayakumaran (wie Anm. 2), S. 116</w:t>
      </w:r>
      <w:bookmarkEnd w:id="465"/>
      <w:r>
        <w:fldChar w:fldCharType="end"/>
      </w:r>
    </w:p>
  </w:footnote>
  <w:footnote w:id="117">
    <w:p w14:paraId="44DF9D85" w14:textId="77777777" w:rsidR="00EE4443" w:rsidRDefault="00EE4443" w:rsidP="00A916DE">
      <w:pPr>
        <w:pStyle w:val="Funotentext"/>
      </w:pPr>
      <w:r>
        <w:rPr>
          <w:rStyle w:val="Funotenzeichen"/>
        </w:rPr>
        <w:footnoteRef/>
      </w:r>
      <w:r>
        <w:t xml:space="preserve"> Vgl. </w:t>
      </w:r>
      <w:r>
        <w:fldChar w:fldCharType="begin"/>
      </w:r>
      <w:r>
        <w:instrText>ADDIN CITAVI.PLACEHOLDER f355b0d9-c855-4bcd-b191-477160579db8 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aWpheWFrdW1hcmFuICh3aWUgQW5tLiAyKSwgUy4gMTE24oCTMTc8L1RleHQ+DQogICAgPC9UZXh0VW5pdD4NCiAgPC9UZXh0VW5pdHM+DQo8L1BsYWNlaG9sZGVyPg==</w:instrText>
      </w:r>
      <w:r>
        <w:fldChar w:fldCharType="separate"/>
      </w:r>
      <w:bookmarkStart w:id="467" w:name="_CTVP001f355b0d9c8554bcdb191477160579db8"/>
      <w:r>
        <w:t>Vijayakumaran (wie Anm. 2), S. 116–17</w:t>
      </w:r>
      <w:bookmarkEnd w:id="467"/>
      <w:r>
        <w:fldChar w:fldCharType="end"/>
      </w:r>
    </w:p>
  </w:footnote>
  <w:footnote w:id="118">
    <w:p w14:paraId="51AAE35D" w14:textId="77777777" w:rsidR="00EE4443" w:rsidRDefault="00EE4443" w:rsidP="00A916DE">
      <w:pPr>
        <w:pStyle w:val="Funotentext"/>
      </w:pPr>
      <w:r>
        <w:rPr>
          <w:rStyle w:val="Funotenzeichen"/>
        </w:rPr>
        <w:footnoteRef/>
      </w:r>
      <w:r>
        <w:t xml:space="preserve"> Vgl. </w:t>
      </w:r>
      <w:r>
        <w:fldChar w:fldCharType="begin"/>
      </w:r>
      <w:r>
        <w:instrText>ADDIN CITAVI.PLACEHOLDER 8c481d09-0950-419d-819a-27a0b3aaa7f0 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m8uVi4sIOKAnkdpdCB2cy4gU1ZOIOKAkyBWZXJzaW9uc3ZlcndhbHR1bmcgaW0gVmVyZ2xlaWNoLiBWb24gdmVydGVpbHRlciB1bmQgemVudHJhbGlzaWVydGVyIFZlcnNpb25zdmVyd2FsdHVuZyzigJwuIEdlcHLDvGZ0IGFtIDMuIE1haSAyMDE3LiBPbmxpbmU6IGh0dHBzOi8vaG9zdGluZy4xdW5kMS5kZS9kaWdpdGFsZ3VpZGUvd2Vic2l0ZXMvd2ViLWVudHdpY2tsdW5nL2dpdC12cy1zdm4tdmVyc2lvbnN2ZXJ3YWx0dW5nLWltLXZlcmdsZWljaC8uPC9UZXh0Pg0KICAgIDwvVGV4dFVuaXQ+DQogIDwvVGV4dFVuaXRzPg0KPC9QbGFjZWhvbGRlcj4=</w:instrText>
      </w:r>
      <w:r>
        <w:fldChar w:fldCharType="separate"/>
      </w:r>
      <w:bookmarkStart w:id="473" w:name="_CTVP0018c481d090950419d819a27a0b3aaa7f0"/>
      <w:r>
        <w:t>o.V., „Git vs. SVN – Versionsverwaltung im Vergleich. Von verteilter und zentralisie</w:t>
      </w:r>
      <w:r>
        <w:t>r</w:t>
      </w:r>
      <w:r>
        <w:t>ter Versionsverwaltung,“. Geprüft am 3. Mai 2017. Online: https://hosting.1und1.de/digitalguide/websites/web-entwicklung/git-vs-svn-versionsverwaltung-im-vergleich/.</w:t>
      </w:r>
      <w:bookmarkEnd w:id="473"/>
      <w:r>
        <w:fldChar w:fldCharType="end"/>
      </w:r>
    </w:p>
  </w:footnote>
  <w:footnote w:id="119">
    <w:p w14:paraId="739EDDD6" w14:textId="542D55E2" w:rsidR="00EE4443" w:rsidRDefault="00EE4443">
      <w:pPr>
        <w:pStyle w:val="Funotentext"/>
      </w:pPr>
      <w:r>
        <w:rPr>
          <w:rStyle w:val="Funotenzeichen"/>
        </w:rPr>
        <w:footnoteRef/>
      </w:r>
      <w:r>
        <w:t xml:space="preserve"> Vgl. </w:t>
      </w:r>
      <w:r>
        <w:fldChar w:fldCharType="begin"/>
      </w:r>
      <w:r>
        <w:instrText>ADDIN CITAVI.PLACEHOLDER 3c82e1dd-3181-4b01-92e1-e107a8df0df0 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Hw7xudGVyIEhlcmtvbW1lciwg4oCeRGllIFRyZW5kcyBiZWltIFZlcnNpb25zbWFuYWdlbWVudCzigJwuIEdlcHLDvGZ0IGFtIDEyLiBBcHJpbCAyMDE3LiBPbmxpbmU6IGh0dHA6Ly93d3cuY29tcHV0ZXItYXV0b21hdGlvbi5kZS9zdGV1ZXJ1bmdzZWJlbmUvc3RldWVybi1yZWdlbG4vYXJ0aWtlbC83OTMxMy8yLy48L1RleHQ+DQogICAgPC9UZXh0VW5pdD4NCiAgPC9UZXh0VW5pdHM+DQo8L1BsYWNlaG9sZGVyPg==</w:instrText>
      </w:r>
      <w:r>
        <w:fldChar w:fldCharType="separate"/>
      </w:r>
      <w:bookmarkStart w:id="476" w:name="_CTVP0013c82e1dd31814b0192e1e107a8df0df0"/>
      <w:r>
        <w:t>Günter Herkommer, „Die Trends beim Versionsmanagement,“. Geprüft am 12. April 2017. Online: http://www.computer-automation.de/steuerungsebene/steuern-regeln/artikel/79313/2/.</w:t>
      </w:r>
      <w:bookmarkEnd w:id="476"/>
      <w:r>
        <w:fldChar w:fldCharType="end"/>
      </w:r>
    </w:p>
  </w:footnote>
  <w:footnote w:id="120">
    <w:p w14:paraId="6631271B" w14:textId="6EE3B65D" w:rsidR="00EE4443" w:rsidRDefault="00EE4443">
      <w:pPr>
        <w:pStyle w:val="Funotentext"/>
      </w:pPr>
      <w:r>
        <w:rPr>
          <w:rStyle w:val="Funotenzeichen"/>
        </w:rPr>
        <w:footnoteRef/>
      </w:r>
      <w:r>
        <w:t xml:space="preserve"> </w:t>
      </w:r>
      <w:r>
        <w:fldChar w:fldCharType="begin"/>
      </w:r>
      <w:r>
        <w:instrText>ADDIN CITAVI.PLACEHOLDER 1b547175-a125-49be-96aa-8c306ee6510b 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m8uVi4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HaXQgdnMuIFNWTiDigJMgVmVyc2lvbnN2ZXJ3YWx0dW5nIGltIFZlcmdsZWljaC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ExOCk8L1RleHQ+DQogICAgPC9UZXh0VW5pdD4NCiAgPC9UZXh0VW5pdHM+DQo8L1BsYWNlaG9sZGVyPg==</w:instrText>
      </w:r>
      <w:r>
        <w:fldChar w:fldCharType="separate"/>
      </w:r>
      <w:bookmarkStart w:id="480" w:name="_CTVP0011b547175a12549be96aa8c306ee6510b"/>
      <w:r>
        <w:t>o.V., „</w:t>
      </w:r>
      <w:r w:rsidRPr="00DE7D43">
        <w:rPr>
          <w:i/>
        </w:rPr>
        <w:t>Git vs. SVN – Versionsverwaltung im Vergleich,“</w:t>
      </w:r>
      <w:r w:rsidRPr="00DE7D43">
        <w:t xml:space="preserve"> (wie Anm. 118)</w:t>
      </w:r>
      <w:bookmarkEnd w:id="480"/>
      <w:r>
        <w:fldChar w:fldCharType="end"/>
      </w:r>
    </w:p>
  </w:footnote>
  <w:footnote w:id="121">
    <w:p w14:paraId="39E92552" w14:textId="6F70453C" w:rsidR="00EE4443" w:rsidRDefault="00EE4443">
      <w:pPr>
        <w:pStyle w:val="Funotentext"/>
      </w:pPr>
      <w:r>
        <w:rPr>
          <w:rStyle w:val="Funotenzeichen"/>
        </w:rPr>
        <w:footnoteRef/>
      </w:r>
      <w:r>
        <w:t xml:space="preserve"> </w:t>
      </w:r>
      <w:r>
        <w:fldChar w:fldCharType="begin"/>
      </w:r>
      <w:r>
        <w:instrText>ADDIN CITAVI.PLACEHOLDER b7571778-a5b5-446a-9af4-489b144d8375 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m8uVi4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HaXQgdnMuIFNWTiDigJMgVmVyc2lvbnN2ZXJ3YWx0dW5nIGltIFZlcmdsZWljaC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ExOCk8L1RleHQ+DQogICAgPC9UZXh0VW5pdD4NCiAgPC9UZXh0VW5pdHM+DQo8L1BsYWNlaG9sZGVyPg==</w:instrText>
      </w:r>
      <w:r>
        <w:fldChar w:fldCharType="separate"/>
      </w:r>
      <w:bookmarkStart w:id="482" w:name="_CTVP001b7571778a5b5446a9af4489b144d8375"/>
      <w:r>
        <w:t>o.V., „</w:t>
      </w:r>
      <w:r w:rsidRPr="00DE7D43">
        <w:rPr>
          <w:i/>
        </w:rPr>
        <w:t>Git vs. SVN – Versionsverwaltung im Vergleich,“</w:t>
      </w:r>
      <w:r w:rsidRPr="00DE7D43">
        <w:t xml:space="preserve"> (wie Anm. 118)</w:t>
      </w:r>
      <w:bookmarkEnd w:id="482"/>
      <w:r>
        <w:fldChar w:fldCharType="end"/>
      </w:r>
    </w:p>
  </w:footnote>
  <w:footnote w:id="122">
    <w:p w14:paraId="23E13DC7" w14:textId="43676DE4" w:rsidR="00EE4443" w:rsidRDefault="00EE4443" w:rsidP="002E023E">
      <w:pPr>
        <w:pStyle w:val="Funotentext"/>
        <w:widowControl w:val="0"/>
        <w:spacing w:line="240" w:lineRule="exact"/>
        <w:ind w:right="-851"/>
        <w:jc w:val="left"/>
      </w:pPr>
      <w:r>
        <w:rPr>
          <w:rStyle w:val="Funotenzeichen"/>
        </w:rPr>
        <w:footnoteRef/>
      </w:r>
      <w:r>
        <w:t xml:space="preserve"> Vgl. </w:t>
      </w:r>
      <w:r>
        <w:fldChar w:fldCharType="begin"/>
      </w:r>
      <w:r>
        <w:instrText>ADDIN CITAVI.PLACEHOLDER 58246d84-309a-4676-ab71-639edb93f033 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vLlYuLCDigJ5HaXQgdnMuIFNWTiDigJMgVmVyc2lvbnN2ZXJ3YWx0dW5nIGltIFZlcmdsZWljaC4gVm9uIHZlcnRlaWx0ZXIgdW5kIHplbnRyYWxpc2llcnRlciBWZXJzaW9uc3ZlcndhbHR1bmcu4oCcLiBHZXByw7xmdCBhbSAzLiBNYWkgMjAxNy4gT25saW5lOiBodHRwczovL2hvc3RpbmcuMXVuZDEuZGUvZGlnaXRhbGd1aWRlL3dlYnNpdGVzL3dlYi1lbnR3aWNrbHVuZy9naXQtdnMtc3ZuLXZlcnNpb25zdmVyd2FsdHVuZy1pbS12ZXJnbGVpY2gvLjwvVGV4dD4NCiAgICA8L1RleHRVbml0Pg0KICA8L1RleHRVbml0cz4NCjwvUGxhY2Vob2xkZXI+</w:instrText>
      </w:r>
      <w:r>
        <w:fldChar w:fldCharType="separate"/>
      </w:r>
      <w:bookmarkStart w:id="486" w:name="_CTVP00158246d84309a4676ab71639edb93f033"/>
      <w:r>
        <w:t>o.V., „Git vs. SVN – Versionsverwaltung im Vergleich. Von verteilter und zentralisierter Vers</w:t>
      </w:r>
      <w:r>
        <w:t>i</w:t>
      </w:r>
      <w:r>
        <w:t>onsverwaltung.“. Geprüft am 3. Mai 2017. Online: https://hosting.1und1.de/digitalguide/websites/web-entwicklung/git-vs-svn-versionsverwaltung-im-vergleich/.</w:t>
      </w:r>
      <w:bookmarkEnd w:id="486"/>
      <w:r>
        <w:fldChar w:fldCharType="end"/>
      </w:r>
    </w:p>
  </w:footnote>
  <w:footnote w:id="123">
    <w:p w14:paraId="6F9AE3F3" w14:textId="0BA45F85" w:rsidR="00EE4443" w:rsidRDefault="00EE4443">
      <w:pPr>
        <w:pStyle w:val="Funotentext"/>
      </w:pPr>
      <w:r>
        <w:rPr>
          <w:rStyle w:val="Funotenzeichen"/>
        </w:rPr>
        <w:footnoteRef/>
      </w:r>
      <w:r>
        <w:t xml:space="preserve"> Vgl. </w:t>
      </w:r>
      <w:r>
        <w:fldChar w:fldCharType="begin"/>
      </w:r>
      <w:r>
        <w:instrText>ADDIN CITAVI.PLACEHOLDER ca7fdffe-6b8b-483f-b6b7-26dd27c4bb37 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m8uVi4sIOKAnj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HaXQgdnMuIFNWTiDigJMgVmVyc2lvbnN2ZXJ3YWx0dW5nIGltIFZlcmdsZWljaCzigJw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gKHdpZSBBbm0uIDExOCk8L1RleHQ+DQogICAgPC9UZXh0VW5pdD4NCiAgPC9UZXh0VW5pdHM+DQo8L1BsYWNlaG9sZGVyPg==</w:instrText>
      </w:r>
      <w:r>
        <w:fldChar w:fldCharType="separate"/>
      </w:r>
      <w:bookmarkStart w:id="489" w:name="_CTVP001ca7fdffe6b8b483fb6b726dd27c4bb37"/>
      <w:r>
        <w:t>o.V., „</w:t>
      </w:r>
      <w:r w:rsidRPr="00DE7D43">
        <w:rPr>
          <w:i/>
        </w:rPr>
        <w:t>Git vs. SVN – Versionsverwaltung im Vergleich,“</w:t>
      </w:r>
      <w:r w:rsidRPr="00DE7D43">
        <w:t xml:space="preserve"> (wie Anm. 118)</w:t>
      </w:r>
      <w:bookmarkEnd w:id="489"/>
      <w:r>
        <w:fldChar w:fldCharType="end"/>
      </w:r>
    </w:p>
  </w:footnote>
  <w:footnote w:id="124">
    <w:p w14:paraId="7D518F3D" w14:textId="290CACFF" w:rsidR="00EE4443" w:rsidDel="0086370A" w:rsidRDefault="00EE4443" w:rsidP="00C23390">
      <w:pPr>
        <w:pStyle w:val="Funotentext"/>
        <w:widowControl w:val="0"/>
        <w:spacing w:line="240" w:lineRule="exact"/>
        <w:ind w:right="-851"/>
        <w:jc w:val="left"/>
        <w:rPr>
          <w:del w:id="494" w:author="Recep Özkara" w:date="2017-08-28T15:23:00Z"/>
        </w:rPr>
      </w:pPr>
      <w:del w:id="495" w:author="Recep Özkara" w:date="2017-08-28T15:23:00Z">
        <w:r w:rsidDel="0086370A">
          <w:rPr>
            <w:rStyle w:val="Funotenzeichen"/>
          </w:rPr>
          <w:footnoteRef/>
        </w:r>
        <w:r w:rsidDel="0086370A">
          <w:delText xml:space="preserve"> Tabelle 2 vgl. </w:delText>
        </w:r>
        <w:r w:rsidDel="0086370A">
          <w:fldChar w:fldCharType="begin"/>
        </w:r>
      </w:del>
      <w:r>
        <w:instrText>ADDIN CITAVI.PLACEHOLDER c6fb605d-d2ee-4b4b-84d0-94cbb140511f 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vLlYuLCDigJ5HaXQgdnMuIFNWTiDigJMgVmVyc2lvbnN2ZXJ3YWx0dW5nIGltIFZlcmdsZWljaC4gVm9uIHZlcnRlaWx0ZXIgdW5kIHplbnRyYWxpc2llcnRlciBWZXJzaW9uc3ZlcndhbHR1bmcu4oCcLiBHZXByw7xmdCBhbSAzLiBNYWkgMjAxNy4gT25saW5lOiBodHRwczovL2hvc3RpbmcuMXVuZDEuZGUvZGlnaXRhbGd1aWRlL3dlYnNpdGVzL3dlYi1lbnR3aWNrbHVuZy9naXQtdnMtc3ZuLXZlcnNpb25zdmVyd2FsdHVuZy1pbS12ZXJnbGVpY2gvLjwvVGV4dD4NCiAgICA8L1RleHRVbml0Pg0KICA8L1RleHRVbml0cz4NCjwvUGxhY2Vob2xkZXI+</w:instrText>
      </w:r>
      <w:del w:id="496" w:author="Recep Özkara" w:date="2017-08-28T15:23:00Z">
        <w:r w:rsidDel="0086370A">
          <w:fldChar w:fldCharType="separate"/>
        </w:r>
        <w:r w:rsidDel="0086370A">
          <w:delText>o.V., „Git vs. SVN – Versionsverwaltung im Vergleich. Von verteilter und zentralisie</w:delText>
        </w:r>
        <w:r w:rsidDel="0086370A">
          <w:delText>r</w:delText>
        </w:r>
        <w:r w:rsidDel="0086370A">
          <w:delText>ter Versionsverwaltung.“. Geprüft am 3. Mai 2017. Online: https://hosting.1und1.de/digitalguide/websites/web-entwicklung/git-vs-svn-versionsverwaltung-im-vergleich/.</w:delText>
        </w:r>
        <w:r w:rsidDel="0086370A">
          <w:fldChar w:fldCharType="end"/>
        </w:r>
      </w:del>
    </w:p>
  </w:footnote>
  <w:footnote w:id="125">
    <w:p w14:paraId="7CB1A43D" w14:textId="0DE73479" w:rsidR="00EE4443" w:rsidRDefault="00EE4443" w:rsidP="007451F5">
      <w:pPr>
        <w:jc w:val="left"/>
        <w:rPr>
          <w:ins w:id="536" w:author="Recep Özkara" w:date="2017-08-28T17:45:00Z"/>
        </w:rPr>
      </w:pPr>
      <w:r>
        <w:rPr>
          <w:rStyle w:val="Funotenzeichen"/>
        </w:rPr>
        <w:footnoteRef/>
      </w:r>
      <w:r>
        <w:t xml:space="preserve"> Vgl. </w:t>
      </w:r>
      <w:del w:id="537" w:author="Recep Özkara" w:date="2017-08-28T15:30:00Z">
        <w:r w:rsidRPr="007451F5" w:rsidDel="00216EFF">
          <w:rPr>
            <w:sz w:val="20"/>
            <w:szCs w:val="20"/>
            <w:rPrChange w:id="538" w:author="Recep Özkara" w:date="2017-08-28T17:45:00Z">
              <w:rPr/>
            </w:rPrChange>
          </w:rPr>
          <w:fldChar w:fldCharType="begin"/>
        </w:r>
        <w:r w:rsidRPr="007451F5" w:rsidDel="00216EFF">
          <w:rPr>
            <w:sz w:val="20"/>
            <w:szCs w:val="20"/>
            <w:rPrChange w:id="539" w:author="Recep Özkara" w:date="2017-08-28T17:45:00Z">
              <w:rPr/>
            </w:rPrChange>
          </w:rPr>
          <w:delInstrText>ADDIN CITAVI.PLACEHOLDER 80a2c24c-e6bf-4f1f-bd85-fa9aa423d599 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vLlYuLCDigJ5HaXQgdnMuIFNWTiDigJMgVmVyc2lvbnN2ZXJ3YWx0dW5nIGltIFZlcmdsZWljaC4gVm9uIHZlcnRlaWx0ZXIgdW5kIHplbnRyYWxpc2llcnRlciBWZXJzaW9uc3ZlcndhbHR1bmcu4oCcLiBHZXByw7xmdCBhbSAzLiBNYWkgMjAxNy4gT25saW5lOiBodHRwczovL2hvc3RpbmcuMXVuZDEuZGUvZGlnaXRhbGd1aWRlL3dlYnNpdGVzL3dlYi1lbnR3aWNrbHVuZy9naXQtdnMtc3ZuLXZlcnNpb25zdmVyd2FsdHVuZy1pbS12ZXJnbGVpY2gvLjwvVGV4dD4NCiAgICA8L1RleHRVbml0Pg0KICA8L1RleHRVbml0cz4NCjwvUGxhY2Vob2xkZXI+</w:delInstrText>
        </w:r>
        <w:r w:rsidRPr="007451F5" w:rsidDel="00216EFF">
          <w:rPr>
            <w:sz w:val="20"/>
            <w:szCs w:val="20"/>
            <w:rPrChange w:id="540" w:author="Recep Özkara" w:date="2017-08-28T17:45:00Z">
              <w:rPr/>
            </w:rPrChange>
          </w:rPr>
          <w:fldChar w:fldCharType="separate"/>
        </w:r>
        <w:bookmarkStart w:id="541" w:name="_CTVP00180a2c24ce6bf4f1fbd85fa9aa423d599"/>
        <w:r w:rsidRPr="007451F5" w:rsidDel="00216EFF">
          <w:rPr>
            <w:sz w:val="20"/>
            <w:szCs w:val="20"/>
            <w:rPrChange w:id="542" w:author="Recep Özkara" w:date="2017-08-28T17:45:00Z">
              <w:rPr/>
            </w:rPrChange>
          </w:rPr>
          <w:delText>o.V., „Git vs. SVN – Versionsverwaltung im Vergleich. Von verteilter und zentral</w:delText>
        </w:r>
        <w:r w:rsidRPr="007451F5" w:rsidDel="00216EFF">
          <w:rPr>
            <w:sz w:val="20"/>
            <w:szCs w:val="20"/>
            <w:rPrChange w:id="543" w:author="Recep Özkara" w:date="2017-08-28T17:45:00Z">
              <w:rPr/>
            </w:rPrChange>
          </w:rPr>
          <w:delText>i</w:delText>
        </w:r>
        <w:r w:rsidRPr="007451F5" w:rsidDel="00216EFF">
          <w:rPr>
            <w:sz w:val="20"/>
            <w:szCs w:val="20"/>
            <w:rPrChange w:id="544" w:author="Recep Özkara" w:date="2017-08-28T17:45:00Z">
              <w:rPr/>
            </w:rPrChange>
          </w:rPr>
          <w:delText>sierter Versionsverwaltung.“. Geprüft am 3. Mai 2017. Online: https://hosting.1und1.de/digitalguide/websites/web-entwicklung/git-vs-svn-versionsverwaltung-im-vergleich/.</w:delText>
        </w:r>
        <w:bookmarkEnd w:id="541"/>
        <w:r w:rsidRPr="007451F5" w:rsidDel="00216EFF">
          <w:rPr>
            <w:sz w:val="20"/>
            <w:szCs w:val="20"/>
            <w:rPrChange w:id="545" w:author="Recep Özkara" w:date="2017-08-28T17:45:00Z">
              <w:rPr/>
            </w:rPrChange>
          </w:rPr>
          <w:fldChar w:fldCharType="end"/>
        </w:r>
      </w:del>
      <w:ins w:id="546" w:author="Recep Özkara" w:date="2017-08-28T17:45:00Z">
        <w:r w:rsidRPr="007451F5">
          <w:rPr>
            <w:sz w:val="20"/>
            <w:szCs w:val="20"/>
            <w:rPrChange w:id="547" w:author="Recep Özkara" w:date="2017-08-28T17:45:00Z">
              <w:rPr/>
            </w:rPrChange>
          </w:rPr>
          <w:fldChar w:fldCharType="begin"/>
        </w:r>
      </w:ins>
      <w:r>
        <w:rPr>
          <w:sz w:val="20"/>
          <w:szCs w:val="20"/>
        </w:rPr>
        <w:instrText>ADDIN CITAVI.PLACEHOLDER 8d057cbc-e103-42e1-9241-f25b8e397556 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vLlYuLCDigJ5HaXQgdnMuIFNWTiDigJMgVmVyc2lvbnN2ZXJ3YWx0dW5nIGltIFZlcmdsZWljaC4gVm9uIHZlcnRlaWx0ZXIgdW5kIHplbnRyYWxpc2llcnRlciBWZXJzaW9uc3ZlcndhbHR1bmcu4oCcLiBHZXByw7xmdCBhbSAzLiBNYWkgMjAxNy4gT25saW5lOiBodHRwczovL2hvc3RpbmcuMXVuZDEuZGUvZGlnaXRhbGd1aWRlL3dlYnNpdGVzL3dlYi1lbnR3aWNrbHVuZy9naXQtdnMtc3ZuLXZlcnNpb25zdmVyd2FsdHVuZy1pbS12ZXJnbGVpY2gvLjwvVGV4dD4NCiAgICA8L1RleHRVbml0Pg0KICA8L1RleHRVbml0cz4NCjwvUGxhY2Vob2xkZXI+</w:instrText>
      </w:r>
      <w:ins w:id="548" w:author="Recep Özkara" w:date="2017-08-28T17:45:00Z">
        <w:r w:rsidRPr="007451F5">
          <w:rPr>
            <w:sz w:val="20"/>
            <w:szCs w:val="20"/>
            <w:rPrChange w:id="549" w:author="Recep Özkara" w:date="2017-08-28T17:45:00Z">
              <w:rPr/>
            </w:rPrChange>
          </w:rPr>
          <w:fldChar w:fldCharType="separate"/>
        </w:r>
        <w:r w:rsidRPr="007451F5">
          <w:rPr>
            <w:sz w:val="20"/>
            <w:szCs w:val="20"/>
            <w:rPrChange w:id="550" w:author="Recep Özkara" w:date="2017-08-28T17:45:00Z">
              <w:rPr/>
            </w:rPrChange>
          </w:rPr>
          <w:t>o.V., „Git vs. SVN – Versionsverwaltung im Vergleich. Von verteilter und zentralisierter Versionsverwaltung.“. Geprüft am 3. Mai 2017. Online: https://hosting.1und1.de/digitalguide/websites/web-entwicklung/git-vs-svn-versionsverwaltung-im-vergleich/.</w:t>
        </w:r>
        <w:r w:rsidRPr="007451F5">
          <w:rPr>
            <w:sz w:val="20"/>
            <w:szCs w:val="20"/>
            <w:rPrChange w:id="551" w:author="Recep Özkara" w:date="2017-08-28T17:45:00Z">
              <w:rPr/>
            </w:rPrChange>
          </w:rPr>
          <w:fldChar w:fldCharType="end"/>
        </w:r>
      </w:ins>
    </w:p>
    <w:p w14:paraId="58ECFDCF" w14:textId="42958239" w:rsidR="00EE4443" w:rsidRDefault="00EE4443">
      <w:pPr>
        <w:pStyle w:val="Funotentext"/>
      </w:pPr>
    </w:p>
  </w:footnote>
  <w:footnote w:id="126">
    <w:p w14:paraId="3E894A52" w14:textId="472F2E5B" w:rsidR="00EE4443" w:rsidRPr="00C352F5" w:rsidRDefault="00EE4443" w:rsidP="00C352F5">
      <w:pPr>
        <w:pStyle w:val="Funotentext"/>
      </w:pPr>
      <w:ins w:id="575" w:author="Recep Özkara" w:date="2017-08-27T20:07:00Z">
        <w:r>
          <w:rPr>
            <w:rStyle w:val="Funotenzeichen"/>
          </w:rPr>
          <w:footnoteRef/>
        </w:r>
        <w:r w:rsidRPr="00C352F5">
          <w:t xml:space="preserve"> </w:t>
        </w:r>
      </w:ins>
      <w:ins w:id="576" w:author="Recep Özkara" w:date="2017-08-27T20:08:00Z">
        <w:r w:rsidRPr="00D71776">
          <w:t xml:space="preserve">Vgl. Brian Fraser, </w:t>
        </w:r>
      </w:ins>
      <w:ins w:id="577" w:author="Recep Özkara" w:date="2017-08-27T20:09:00Z">
        <w:r w:rsidRPr="00D71776">
          <w:t xml:space="preserve">DrBFraser, </w:t>
        </w:r>
      </w:ins>
      <w:ins w:id="578" w:author="Recep Özkara" w:date="2017-08-28T12:45:00Z">
        <w:r w:rsidRPr="00084BEC">
          <w:rPr>
            <w:rPrChange w:id="579" w:author="Recep Özkara" w:date="2017-08-28T12:46:00Z">
              <w:rPr>
                <w:lang w:val="en-US"/>
              </w:rPr>
            </w:rPrChange>
          </w:rPr>
          <w:t>“</w:t>
        </w:r>
      </w:ins>
      <w:ins w:id="580" w:author="Recep Özkara" w:date="2017-08-27T20:09:00Z">
        <w:r w:rsidRPr="00C352F5">
          <w:t>Creating a Repository</w:t>
        </w:r>
        <w:r w:rsidRPr="00084BEC">
          <w:rPr>
            <w:rPrChange w:id="581" w:author="Recep Özkara" w:date="2017-08-28T12:46:00Z">
              <w:rPr>
                <w:lang w:val="en-US"/>
              </w:rPr>
            </w:rPrChange>
          </w:rPr>
          <w:t>: Git &amp; Eclipse</w:t>
        </w:r>
      </w:ins>
      <w:ins w:id="582" w:author="Recep Özkara" w:date="2017-08-28T12:45:00Z">
        <w:r w:rsidRPr="00084BEC">
          <w:rPr>
            <w:rPrChange w:id="583" w:author="Recep Özkara" w:date="2017-08-28T12:46:00Z">
              <w:rPr>
                <w:lang w:val="en-US"/>
              </w:rPr>
            </w:rPrChange>
          </w:rPr>
          <w:t>”</w:t>
        </w:r>
      </w:ins>
      <w:ins w:id="584" w:author="Recep Özkara" w:date="2017-08-27T20:10:00Z">
        <w:r w:rsidRPr="00084BEC">
          <w:rPr>
            <w:rPrChange w:id="585" w:author="Recep Özkara" w:date="2017-08-28T12:46:00Z">
              <w:rPr>
                <w:lang w:val="en-US"/>
              </w:rPr>
            </w:rPrChange>
          </w:rPr>
          <w:t xml:space="preserve">, </w:t>
        </w:r>
      </w:ins>
      <w:ins w:id="586" w:author="Recep Özkara" w:date="2017-08-28T12:45:00Z">
        <w:r w:rsidRPr="00084BEC">
          <w:rPr>
            <w:rPrChange w:id="587" w:author="Recep Özkara" w:date="2017-08-28T12:46:00Z">
              <w:rPr>
                <w:lang w:val="en-US"/>
              </w:rPr>
            </w:rPrChange>
          </w:rPr>
          <w:t xml:space="preserve">Aufschaltung </w:t>
        </w:r>
      </w:ins>
      <w:ins w:id="588" w:author="Recep Özkara" w:date="2017-08-27T20:10:00Z">
        <w:r w:rsidRPr="00084BEC">
          <w:rPr>
            <w:rPrChange w:id="589" w:author="Recep Özkara" w:date="2017-08-28T12:46:00Z">
              <w:rPr>
                <w:lang w:val="en-US"/>
              </w:rPr>
            </w:rPrChange>
          </w:rPr>
          <w:t xml:space="preserve">21.05.2013, </w:t>
        </w:r>
      </w:ins>
      <w:ins w:id="590" w:author="Recep Özkara" w:date="2017-08-27T20:12:00Z">
        <w:r w:rsidRPr="00084BEC">
          <w:rPr>
            <w:rPrChange w:id="591" w:author="Recep Özkara" w:date="2017-08-28T12:46:00Z">
              <w:rPr>
                <w:rStyle w:val="Hyperlink"/>
                <w:lang w:val="en-US"/>
              </w:rPr>
            </w:rPrChange>
          </w:rPr>
          <w:t xml:space="preserve">https://youtu.be/r5C6yXNaSGo?list=PL-suslzEBiMo0B5RcAikOaqDLKoG9Okub, </w:t>
        </w:r>
      </w:ins>
      <w:ins w:id="592" w:author="Recep Özkara" w:date="2017-08-27T20:13:00Z">
        <w:r w:rsidRPr="00084BEC">
          <w:rPr>
            <w:rPrChange w:id="593" w:author="Recep Özkara" w:date="2017-08-28T12:46:00Z">
              <w:rPr>
                <w:lang w:val="en-US"/>
              </w:rPr>
            </w:rPrChange>
          </w:rPr>
          <w:t>Geprüft am 21.08.2017</w:t>
        </w:r>
      </w:ins>
      <w:ins w:id="594" w:author="Recep Özkara" w:date="2017-08-28T12:31:00Z">
        <w:r w:rsidRPr="00084BEC">
          <w:rPr>
            <w:rPrChange w:id="595" w:author="Recep Özkara" w:date="2017-08-28T12:46:00Z">
              <w:rPr>
                <w:lang w:val="en-US"/>
              </w:rPr>
            </w:rPrChange>
          </w:rPr>
          <w:t>.</w:t>
        </w:r>
      </w:ins>
    </w:p>
  </w:footnote>
  <w:footnote w:id="127">
    <w:p w14:paraId="63DEA838" w14:textId="07B08FE6" w:rsidR="00EE4443" w:rsidRPr="00C352F5" w:rsidRDefault="00EE4443">
      <w:pPr>
        <w:pStyle w:val="Funotentext"/>
      </w:pPr>
      <w:ins w:id="748" w:author="Recep Özkara" w:date="2017-08-28T12:28:00Z">
        <w:r>
          <w:rPr>
            <w:rStyle w:val="Funotenzeichen"/>
          </w:rPr>
          <w:footnoteRef/>
        </w:r>
        <w:r w:rsidRPr="00C352F5">
          <w:t xml:space="preserve"> Vgl. Brian Fraser, DrBFraser, </w:t>
        </w:r>
      </w:ins>
      <w:ins w:id="749" w:author="Recep Özkara" w:date="2017-08-28T12:46:00Z">
        <w:r w:rsidRPr="00D71776">
          <w:t>„</w:t>
        </w:r>
      </w:ins>
      <w:ins w:id="750" w:author="Recep Özkara" w:date="2017-08-28T12:29:00Z">
        <w:r w:rsidRPr="00D71776">
          <w:t>Checking out an existing project: Git &amp; Eclipse</w:t>
        </w:r>
      </w:ins>
      <w:ins w:id="751" w:author="Recep Özkara" w:date="2017-08-28T12:46:00Z">
        <w:r w:rsidRPr="00084BEC">
          <w:rPr>
            <w:rPrChange w:id="752" w:author="Recep Özkara" w:date="2017-08-28T12:46:00Z">
              <w:rPr>
                <w:lang w:val="en-US"/>
              </w:rPr>
            </w:rPrChange>
          </w:rPr>
          <w:t>”</w:t>
        </w:r>
      </w:ins>
      <w:ins w:id="753" w:author="Recep Özkara" w:date="2017-08-28T12:29:00Z">
        <w:r w:rsidRPr="00C352F5">
          <w:t xml:space="preserve">, </w:t>
        </w:r>
      </w:ins>
      <w:ins w:id="754" w:author="Recep Özkara" w:date="2017-08-28T12:46:00Z">
        <w:r w:rsidRPr="00084BEC">
          <w:rPr>
            <w:rPrChange w:id="755" w:author="Recep Özkara" w:date="2017-08-28T12:46:00Z">
              <w:rPr>
                <w:lang w:val="en-US"/>
              </w:rPr>
            </w:rPrChange>
          </w:rPr>
          <w:t>Aufscha</w:t>
        </w:r>
        <w:r w:rsidRPr="00084BEC">
          <w:rPr>
            <w:rPrChange w:id="756" w:author="Recep Özkara" w:date="2017-08-28T12:46:00Z">
              <w:rPr>
                <w:lang w:val="en-US"/>
              </w:rPr>
            </w:rPrChange>
          </w:rPr>
          <w:t>l</w:t>
        </w:r>
        <w:r w:rsidRPr="00084BEC">
          <w:rPr>
            <w:rPrChange w:id="757" w:author="Recep Özkara" w:date="2017-08-28T12:46:00Z">
              <w:rPr>
                <w:lang w:val="en-US"/>
              </w:rPr>
            </w:rPrChange>
          </w:rPr>
          <w:t xml:space="preserve">tung </w:t>
        </w:r>
      </w:ins>
      <w:ins w:id="758" w:author="Recep Özkara" w:date="2017-08-28T12:30:00Z">
        <w:r w:rsidRPr="00084BEC">
          <w:rPr>
            <w:rPrChange w:id="759" w:author="Recep Özkara" w:date="2017-08-28T12:46:00Z">
              <w:rPr>
                <w:lang w:val="en-US"/>
              </w:rPr>
            </w:rPrChange>
          </w:rPr>
          <w:t xml:space="preserve">21.05.2013, </w:t>
        </w:r>
      </w:ins>
      <w:ins w:id="760" w:author="Recep Özkara" w:date="2017-08-28T12:46:00Z">
        <w:r w:rsidRPr="00084BEC">
          <w:rPr>
            <w:rPrChange w:id="761" w:author="Recep Özkara" w:date="2017-08-28T12:46:00Z">
              <w:rPr>
                <w:rStyle w:val="Hyperlink"/>
                <w:lang w:val="en-US"/>
              </w:rPr>
            </w:rPrChange>
          </w:rPr>
          <w:t>https://youtu.be/V42r5REJx-M?list=PL-suslzEBiMo0B5RcAikOaqDLKoG9Okub</w:t>
        </w:r>
      </w:ins>
      <w:ins w:id="762" w:author="Recep Özkara" w:date="2017-08-28T12:30:00Z">
        <w:r w:rsidRPr="00084BEC">
          <w:rPr>
            <w:rPrChange w:id="763" w:author="Recep Özkara" w:date="2017-08-28T12:46:00Z">
              <w:rPr>
                <w:lang w:val="en-US"/>
              </w:rPr>
            </w:rPrChange>
          </w:rPr>
          <w:t>, Geprüft am 22.08.2017</w:t>
        </w:r>
      </w:ins>
      <w:ins w:id="764" w:author="Recep Özkara" w:date="2017-08-28T12:31:00Z">
        <w:r w:rsidRPr="00084BEC">
          <w:rPr>
            <w:rPrChange w:id="765" w:author="Recep Özkara" w:date="2017-08-28T12:46:00Z">
              <w:rPr>
                <w:lang w:val="en-US"/>
              </w:rPr>
            </w:rPrChange>
          </w:rPr>
          <w:t>.</w:t>
        </w:r>
      </w:ins>
    </w:p>
  </w:footnote>
  <w:footnote w:id="128">
    <w:p w14:paraId="45CB2470" w14:textId="198D4464" w:rsidR="00EE4443" w:rsidRPr="00C352F5" w:rsidRDefault="00EE4443">
      <w:pPr>
        <w:pStyle w:val="Funotentext"/>
      </w:pPr>
      <w:ins w:id="857" w:author="Recep Özkara" w:date="2017-08-28T12:41:00Z">
        <w:r>
          <w:rPr>
            <w:rStyle w:val="Funotenzeichen"/>
          </w:rPr>
          <w:footnoteRef/>
        </w:r>
        <w:r w:rsidRPr="00C352F5">
          <w:t xml:space="preserve"> </w:t>
        </w:r>
      </w:ins>
      <w:ins w:id="858" w:author="Recep Özkara" w:date="2017-08-28T12:42:00Z">
        <w:r w:rsidRPr="00D71776">
          <w:t xml:space="preserve">Vgl. Brian Fraser, DrBFraser, </w:t>
        </w:r>
      </w:ins>
      <w:ins w:id="859" w:author="Recep Özkara" w:date="2017-08-28T12:43:00Z">
        <w:r w:rsidRPr="00D71776">
          <w:t>„Making Changes: Git &amp; Eclipse</w:t>
        </w:r>
        <w:r w:rsidRPr="00084BEC">
          <w:rPr>
            <w:rPrChange w:id="860" w:author="Recep Özkara" w:date="2017-08-28T12:44:00Z">
              <w:rPr>
                <w:lang w:val="en-US"/>
              </w:rPr>
            </w:rPrChange>
          </w:rPr>
          <w:t xml:space="preserve">”, </w:t>
        </w:r>
      </w:ins>
      <w:ins w:id="861" w:author="Recep Özkara" w:date="2017-08-28T12:44:00Z">
        <w:r w:rsidRPr="00084BEC">
          <w:rPr>
            <w:rPrChange w:id="862" w:author="Recep Özkara" w:date="2017-08-28T12:44:00Z">
              <w:rPr>
                <w:lang w:val="en-US"/>
              </w:rPr>
            </w:rPrChange>
          </w:rPr>
          <w:t xml:space="preserve">Aufschaltung </w:t>
        </w:r>
      </w:ins>
      <w:ins w:id="863" w:author="Recep Özkara" w:date="2017-08-28T12:43:00Z">
        <w:r w:rsidRPr="00084BEC">
          <w:rPr>
            <w:rPrChange w:id="864" w:author="Recep Özkara" w:date="2017-08-28T12:44:00Z">
              <w:rPr>
                <w:lang w:val="en-US"/>
              </w:rPr>
            </w:rPrChange>
          </w:rPr>
          <w:t xml:space="preserve">21.05.2013, </w:t>
        </w:r>
      </w:ins>
      <w:ins w:id="865" w:author="Recep Özkara" w:date="2017-08-28T12:45:00Z">
        <w:r w:rsidRPr="00084BEC">
          <w:rPr>
            <w:rPrChange w:id="866" w:author="Recep Özkara" w:date="2017-08-28T12:45:00Z">
              <w:rPr>
                <w:lang w:val="en-US"/>
              </w:rPr>
            </w:rPrChange>
          </w:rPr>
          <w:t>https://youtu.be/rblGZRWqFVI?list=PL-suslzEBiMo0B5RcAikOaqDLKoG9Okub</w:t>
        </w:r>
      </w:ins>
      <w:ins w:id="867" w:author="Recep Özkara" w:date="2017-08-28T12:44:00Z">
        <w:r>
          <w:t>, Geprüft am 23.08.2017.</w:t>
        </w:r>
      </w:ins>
    </w:p>
  </w:footnote>
  <w:footnote w:id="129">
    <w:p w14:paraId="70092728" w14:textId="598D6CD1" w:rsidR="00EE4443" w:rsidRPr="00C352F5" w:rsidRDefault="00EE4443">
      <w:pPr>
        <w:pStyle w:val="Funotentext"/>
      </w:pPr>
      <w:ins w:id="968" w:author="Recep Özkara" w:date="2017-08-27T19:51:00Z">
        <w:r>
          <w:rPr>
            <w:rStyle w:val="Funotenzeichen"/>
          </w:rPr>
          <w:footnoteRef/>
        </w:r>
        <w:r w:rsidRPr="00C352F5">
          <w:t xml:space="preserve"> Vgl. </w:t>
        </w:r>
      </w:ins>
      <w:ins w:id="969" w:author="Recep Özkara" w:date="2017-08-27T19:54:00Z">
        <w:r w:rsidRPr="00D71776">
          <w:t>Uwe Bretschneider,</w:t>
        </w:r>
      </w:ins>
      <w:ins w:id="970" w:author="Recep Özkara" w:date="2017-08-27T19:56:00Z">
        <w:r w:rsidRPr="00D71776">
          <w:t xml:space="preserve"> </w:t>
        </w:r>
      </w:ins>
      <w:ins w:id="971" w:author="Recep Özkara" w:date="2017-08-28T12:45:00Z">
        <w:r>
          <w:t>„</w:t>
        </w:r>
      </w:ins>
      <w:ins w:id="972" w:author="Recep Özkara" w:date="2017-08-27T19:56:00Z">
        <w:r w:rsidRPr="00C352F5">
          <w:t>Git tutorial for Eclipse (2) – Reverting file changes</w:t>
        </w:r>
        <w:r w:rsidRPr="00084BEC">
          <w:rPr>
            <w:rPrChange w:id="973" w:author="Recep Özkara" w:date="2017-08-28T12:45:00Z">
              <w:rPr>
                <w:lang w:val="en-US"/>
              </w:rPr>
            </w:rPrChange>
          </w:rPr>
          <w:t xml:space="preserve"> (german)</w:t>
        </w:r>
      </w:ins>
      <w:ins w:id="974" w:author="Recep Özkara" w:date="2017-08-28T12:45:00Z">
        <w:r>
          <w:t>“</w:t>
        </w:r>
      </w:ins>
      <w:ins w:id="975" w:author="Recep Özkara" w:date="2017-08-27T19:59:00Z">
        <w:r w:rsidRPr="00084BEC">
          <w:rPr>
            <w:rPrChange w:id="976" w:author="Recep Özkara" w:date="2017-08-28T12:45:00Z">
              <w:rPr>
                <w:lang w:val="en-US"/>
              </w:rPr>
            </w:rPrChange>
          </w:rPr>
          <w:t xml:space="preserve">, </w:t>
        </w:r>
      </w:ins>
      <w:ins w:id="977" w:author="Recep Özkara" w:date="2017-08-28T12:45:00Z">
        <w:r w:rsidRPr="00084BEC">
          <w:rPr>
            <w:rPrChange w:id="978" w:author="Recep Özkara" w:date="2017-08-28T12:45:00Z">
              <w:rPr>
                <w:lang w:val="en-US"/>
              </w:rPr>
            </w:rPrChange>
          </w:rPr>
          <w:t xml:space="preserve">Aufschaltung </w:t>
        </w:r>
      </w:ins>
      <w:ins w:id="979" w:author="Recep Özkara" w:date="2017-08-27T19:59:00Z">
        <w:r w:rsidRPr="00084BEC">
          <w:rPr>
            <w:rPrChange w:id="980" w:author="Recep Özkara" w:date="2017-08-28T12:45:00Z">
              <w:rPr>
                <w:lang w:val="en-US"/>
              </w:rPr>
            </w:rPrChange>
          </w:rPr>
          <w:t xml:space="preserve">09.05.2014, </w:t>
        </w:r>
      </w:ins>
      <w:ins w:id="981" w:author="Recep Özkara" w:date="2017-08-27T20:04:00Z">
        <w:r w:rsidRPr="00C352F5">
          <w:t>h</w:t>
        </w:r>
        <w:r w:rsidRPr="00D71776">
          <w:t>ttps://youtu.be/syckCCoJZAw</w:t>
        </w:r>
      </w:ins>
      <w:ins w:id="982" w:author="Recep Özkara" w:date="2017-08-27T20:03:00Z">
        <w:r w:rsidRPr="00084BEC">
          <w:rPr>
            <w:rPrChange w:id="983" w:author="Recep Özkara" w:date="2017-08-28T12:45:00Z">
              <w:rPr>
                <w:lang w:val="en-US"/>
              </w:rPr>
            </w:rPrChange>
          </w:rPr>
          <w:t>, Gep</w:t>
        </w:r>
      </w:ins>
      <w:ins w:id="984" w:author="Recep Özkara" w:date="2017-08-27T20:04:00Z">
        <w:r w:rsidRPr="00084BEC">
          <w:rPr>
            <w:rPrChange w:id="985" w:author="Recep Özkara" w:date="2017-08-28T12:45:00Z">
              <w:rPr>
                <w:lang w:val="en-US"/>
              </w:rPr>
            </w:rPrChange>
          </w:rPr>
          <w:t>r</w:t>
        </w:r>
      </w:ins>
      <w:ins w:id="986" w:author="Recep Özkara" w:date="2017-08-27T20:03:00Z">
        <w:r w:rsidRPr="00084BEC">
          <w:rPr>
            <w:rPrChange w:id="987" w:author="Recep Özkara" w:date="2017-08-28T12:45:00Z">
              <w:rPr>
                <w:lang w:val="en-US"/>
              </w:rPr>
            </w:rPrChange>
          </w:rPr>
          <w:t>üft am 25.08.2017</w:t>
        </w:r>
      </w:ins>
      <w:ins w:id="988" w:author="Recep Özkara" w:date="2017-08-28T12:31:00Z">
        <w:r w:rsidRPr="00084BEC">
          <w:rPr>
            <w:rPrChange w:id="989" w:author="Recep Özkara" w:date="2017-08-28T12:45:00Z">
              <w:rPr>
                <w:lang w:val="en-US"/>
              </w:rPr>
            </w:rPrChange>
          </w:rPr>
          <w:t>.</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5ADD3" w14:textId="77777777" w:rsidR="00EE4443" w:rsidRDefault="00EE4443">
    <w:pPr>
      <w:pStyle w:val="Kopfzeile"/>
    </w:pPr>
    <w:sdt>
      <w:sdtPr>
        <w:id w:val="-1067647031"/>
        <w:temporary/>
        <w:showingPlcHdr/>
      </w:sdtPr>
      <w:sdtContent>
        <w:r>
          <w:t>[Geben Sie Text ein]</w:t>
        </w:r>
      </w:sdtContent>
    </w:sdt>
    <w:r>
      <w:ptab w:relativeTo="margin" w:alignment="center" w:leader="none"/>
    </w:r>
    <w:sdt>
      <w:sdtPr>
        <w:id w:val="968859947"/>
        <w:temporary/>
        <w:showingPlcHdr/>
      </w:sdtPr>
      <w:sdtContent>
        <w:r>
          <w:t>[Geben Sie Text ein]</w:t>
        </w:r>
      </w:sdtContent>
    </w:sdt>
    <w:r>
      <w:ptab w:relativeTo="margin" w:alignment="right" w:leader="none"/>
    </w:r>
    <w:sdt>
      <w:sdtPr>
        <w:id w:val="968859952"/>
        <w:temporary/>
        <w:showingPlcHdr/>
      </w:sdtPr>
      <w:sdtContent>
        <w:r>
          <w:t>[Geben Sie Text ein]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691E95" w14:textId="4148ADD5" w:rsidR="00EE4443" w:rsidRDefault="00EE4443" w:rsidP="006A5AFA">
    <w:pPr>
      <w:pStyle w:val="Kopfzeile"/>
      <w:pBdr>
        <w:bottom w:val="single" w:sz="8" w:space="1" w:color="auto"/>
      </w:pBdr>
    </w:pPr>
    <w:r>
      <w:fldChar w:fldCharType="begin"/>
    </w:r>
    <w:r>
      <w:instrText>PAGE   \* MERGEFORMAT</w:instrText>
    </w:r>
    <w:r>
      <w:fldChar w:fldCharType="separate"/>
    </w:r>
    <w:r w:rsidR="00454320">
      <w:rPr>
        <w:noProof/>
      </w:rPr>
      <w:t>XIV</w:t>
    </w:r>
    <w:r>
      <w:fldChar w:fldCharType="end"/>
    </w:r>
    <w:r>
      <w:ptab w:relativeTo="margin" w:alignment="center" w:leader="none"/>
    </w:r>
    <w:r>
      <w:ptab w:relativeTo="margin" w:alignment="right" w:leader="none"/>
    </w:r>
    <w:fldSimple w:instr=" STYLEREF  &quot;Überschrift 1&quot;  \* MERGEFORMAT ">
      <w:r w:rsidR="00454320">
        <w:rPr>
          <w:noProof/>
        </w:rPr>
        <w:t>Tabellenverzeichnis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E87C2C" w14:textId="71B09E05" w:rsidR="00EE4443" w:rsidRDefault="00EE4443" w:rsidP="006A5AFA">
    <w:pPr>
      <w:pStyle w:val="Kopfzeile"/>
      <w:pBdr>
        <w:bottom w:val="single" w:sz="8" w:space="1" w:color="auto"/>
      </w:pBdr>
    </w:pPr>
    <w:fldSimple w:instr=" STYLEREF  &quot;Überschrift 1&quot;  \* MERGEFORMAT ">
      <w:r w:rsidR="00454320">
        <w:rPr>
          <w:noProof/>
        </w:rPr>
        <w:t>Abkürzungsverzeichnis</w:t>
      </w:r>
    </w:fldSimple>
    <w:r>
      <w:ptab w:relativeTo="margin" w:alignment="center" w:leader="none"/>
    </w:r>
    <w:r>
      <w:ptab w:relativeTo="margin" w:alignment="right" w:leader="none"/>
    </w:r>
    <w:r>
      <w:fldChar w:fldCharType="begin"/>
    </w:r>
    <w:r>
      <w:instrText xml:space="preserve"> PAGE  \* ROMAN  \* MERGEFORMAT </w:instrText>
    </w:r>
    <w:r>
      <w:fldChar w:fldCharType="separate"/>
    </w:r>
    <w:r w:rsidR="00454320">
      <w:rPr>
        <w:noProof/>
      </w:rPr>
      <w:t>XV</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F941E0" w14:textId="77777777" w:rsidR="00EE4443" w:rsidRDefault="00EE4443" w:rsidP="006A5AFA">
    <w:pPr>
      <w:pStyle w:val="Kopfzeile"/>
      <w:pBdr>
        <w:bottom w:val="single" w:sz="8" w:space="1" w:color="auto"/>
      </w:pBdr>
    </w:pPr>
    <w:r>
      <w:fldChar w:fldCharType="begin"/>
    </w:r>
    <w:r>
      <w:instrText>PAGE   \* MERGEFORMAT</w:instrText>
    </w:r>
    <w:r>
      <w:fldChar w:fldCharType="separate"/>
    </w:r>
    <w:r w:rsidR="00454320">
      <w:rPr>
        <w:noProof/>
      </w:rPr>
      <w:t>62</w:t>
    </w:r>
    <w:r>
      <w:fldChar w:fldCharType="end"/>
    </w:r>
    <w:r>
      <w:ptab w:relativeTo="margin" w:alignment="center" w:leader="none"/>
    </w:r>
    <w:r>
      <w:ptab w:relativeTo="margin" w:alignment="right" w:leader="none"/>
    </w:r>
    <w:fldSimple w:instr=" STYLEREF  &quot;Überschrift 1&quot; \n  \* MERGEFORMAT ">
      <w:r w:rsidR="00454320">
        <w:rPr>
          <w:noProof/>
        </w:rPr>
        <w:t>3</w:t>
      </w:r>
    </w:fldSimple>
    <w:r>
      <w:t xml:space="preserve"> </w:t>
    </w:r>
    <w:fldSimple w:instr=" STYLEREF  &quot;Überschrift 1&quot;  \* MERGEFORMAT ">
      <w:r w:rsidR="00454320">
        <w:rPr>
          <w:noProof/>
        </w:rPr>
        <w:t>Git</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08AF2C" w14:textId="77777777" w:rsidR="00EE4443" w:rsidRDefault="00EE4443" w:rsidP="00D9183C">
    <w:pPr>
      <w:pStyle w:val="Kopfzeile"/>
      <w:pBdr>
        <w:bottom w:val="single" w:sz="8" w:space="1" w:color="auto"/>
      </w:pBdr>
    </w:pPr>
    <w:fldSimple w:instr=" STYLEREF  &quot;Überschrift 1&quot; \n  \* MERGEFORMAT ">
      <w:r w:rsidR="00454320">
        <w:rPr>
          <w:noProof/>
        </w:rPr>
        <w:t>3</w:t>
      </w:r>
    </w:fldSimple>
    <w:r>
      <w:t xml:space="preserve"> </w:t>
    </w:r>
    <w:fldSimple w:instr=" STYLEREF  &quot;Überschrift 1&quot;  \* MERGEFORMAT ">
      <w:r w:rsidR="00454320">
        <w:rPr>
          <w:noProof/>
        </w:rPr>
        <w:t>Git</w:t>
      </w:r>
    </w:fldSimple>
    <w:r>
      <w:ptab w:relativeTo="margin" w:alignment="center" w:leader="none"/>
    </w:r>
    <w:r>
      <w:ptab w:relativeTo="margin" w:alignment="right" w:leader="none"/>
    </w:r>
    <w:r>
      <w:fldChar w:fldCharType="begin"/>
    </w:r>
    <w:r>
      <w:instrText>PAGE   \* MERGEFORMAT</w:instrText>
    </w:r>
    <w:r>
      <w:fldChar w:fldCharType="separate"/>
    </w:r>
    <w:r w:rsidR="00454320">
      <w:rPr>
        <w:noProof/>
      </w:rPr>
      <w:t>63</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DCBD4" w14:textId="77777777" w:rsidR="00EE4443" w:rsidRDefault="00EE4443"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fldSimple w:instr=" STYLEREF  &quot;Überschrift 1&quot;  \* MERGEFORMAT ">
      <w:r>
        <w:rPr>
          <w:noProof/>
        </w:rPr>
        <w:t>Resumee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A01105" w14:textId="3EB50221" w:rsidR="00EE4443" w:rsidRDefault="00EE4443" w:rsidP="00D9183C">
    <w:pPr>
      <w:pStyle w:val="Kopfzeile"/>
      <w:pBdr>
        <w:bottom w:val="single" w:sz="8" w:space="1" w:color="auto"/>
      </w:pBdr>
    </w:pPr>
    <w:fldSimple w:instr=" STYLEREF  &quot;Überschrift 1&quot;  \* MERGEFORMAT ">
      <w:r w:rsidR="00454320">
        <w:rPr>
          <w:noProof/>
        </w:rPr>
        <w:t>Eidesstattliche Erklärung</w:t>
      </w:r>
    </w:fldSimple>
    <w:r>
      <w:ptab w:relativeTo="margin" w:alignment="center" w:leader="none"/>
    </w:r>
    <w:r>
      <w:ptab w:relativeTo="margin" w:alignment="right" w:leader="none"/>
    </w:r>
    <w:r>
      <w:fldChar w:fldCharType="begin"/>
    </w:r>
    <w:r>
      <w:instrText>PAGE   \* MERGEFORMAT</w:instrText>
    </w:r>
    <w:r>
      <w:fldChar w:fldCharType="separate"/>
    </w:r>
    <w:r w:rsidR="00454320">
      <w:rPr>
        <w:noProof/>
      </w:rPr>
      <w:t>97</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109160" w14:textId="296D2553" w:rsidR="00EE4443" w:rsidRDefault="00EE4443" w:rsidP="006A5AFA">
    <w:pPr>
      <w:pStyle w:val="Kopfzeile"/>
      <w:pBdr>
        <w:bottom w:val="single" w:sz="8" w:space="1" w:color="auto"/>
      </w:pBdr>
    </w:pPr>
    <w:r>
      <w:fldChar w:fldCharType="begin"/>
    </w:r>
    <w:r>
      <w:instrText>PAGE   \* MERGEFORMAT</w:instrText>
    </w:r>
    <w:r>
      <w:fldChar w:fldCharType="separate"/>
    </w:r>
    <w:r w:rsidR="00454320">
      <w:rPr>
        <w:noProof/>
      </w:rPr>
      <w:t>100</w:t>
    </w:r>
    <w:r>
      <w:fldChar w:fldCharType="end"/>
    </w:r>
    <w:r>
      <w:ptab w:relativeTo="margin" w:alignment="center" w:leader="none"/>
    </w:r>
    <w:r>
      <w:ptab w:relativeTo="margin" w:alignment="right" w:leader="none"/>
    </w:r>
    <w:fldSimple w:instr=" STYLEREF  &quot;Überschrift 1&quot; \n  \* MERGEFORMAT ">
      <w:r w:rsidR="00454320">
        <w:rPr>
          <w:noProof/>
        </w:rPr>
        <w:t>0</w:t>
      </w:r>
    </w:fldSimple>
    <w:r>
      <w:t xml:space="preserve"> </w:t>
    </w:r>
    <w:fldSimple w:instr=" STYLEREF  &quot;Überschrift 1&quot;  \* MERGEFORMAT ">
      <w:r w:rsidR="00454320">
        <w:rPr>
          <w:noProof/>
        </w:rPr>
        <w:t>Eidesstattliche Erklärung</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F0137" w14:textId="248E2C1F" w:rsidR="00EE4443" w:rsidRDefault="00EE4443" w:rsidP="00D9183C">
    <w:pPr>
      <w:pStyle w:val="Kopfzeile"/>
      <w:pBdr>
        <w:bottom w:val="single" w:sz="8" w:space="1" w:color="auto"/>
      </w:pBdr>
    </w:pPr>
    <w:del w:id="1157" w:author="Recep Özkara" w:date="2017-08-28T17:53:00Z">
      <w:r w:rsidDel="004119A6">
        <w:fldChar w:fldCharType="begin"/>
      </w:r>
      <w:r w:rsidDel="004119A6">
        <w:delInstrText xml:space="preserve"> STYLEREF  "Überschrift 1" \n  \* MERGEFORMAT </w:delInstrText>
      </w:r>
      <w:r w:rsidDel="004119A6">
        <w:fldChar w:fldCharType="separate"/>
      </w:r>
      <w:r w:rsidDel="004119A6">
        <w:rPr>
          <w:noProof/>
        </w:rPr>
        <w:delText>0</w:delText>
      </w:r>
      <w:r w:rsidDel="004119A6">
        <w:rPr>
          <w:noProof/>
        </w:rPr>
        <w:fldChar w:fldCharType="end"/>
      </w:r>
      <w:r w:rsidDel="004119A6">
        <w:delText xml:space="preserve"> </w:delText>
      </w:r>
    </w:del>
    <w:r>
      <w:t>Literaturverzeichnis</w:t>
    </w:r>
    <w:r>
      <w:ptab w:relativeTo="margin" w:alignment="center" w:leader="none"/>
    </w:r>
    <w:r>
      <w:ptab w:relativeTo="margin" w:alignment="right" w:leader="none"/>
    </w:r>
    <w:r>
      <w:fldChar w:fldCharType="begin"/>
    </w:r>
    <w:r>
      <w:instrText>PAGE   \* MERGEFORMAT</w:instrText>
    </w:r>
    <w:r>
      <w:fldChar w:fldCharType="separate"/>
    </w:r>
    <w:r w:rsidR="00454320">
      <w:rPr>
        <w:noProof/>
      </w:rPr>
      <w:t>99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71497F4"/>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FD485CF8"/>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B99C0EEE"/>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E1C61832"/>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07DCF80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654A295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788616E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6B5C4A7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434AD9D4"/>
    <w:lvl w:ilvl="0">
      <w:start w:val="1"/>
      <w:numFmt w:val="decimal"/>
      <w:pStyle w:val="Listennummer"/>
      <w:lvlText w:val="%1."/>
      <w:lvlJc w:val="left"/>
      <w:pPr>
        <w:tabs>
          <w:tab w:val="num" w:pos="360"/>
        </w:tabs>
        <w:ind w:left="360" w:hanging="360"/>
      </w:pPr>
    </w:lvl>
  </w:abstractNum>
  <w:abstractNum w:abstractNumId="9">
    <w:nsid w:val="FFFFFF89"/>
    <w:multiLevelType w:val="singleLevel"/>
    <w:tmpl w:val="290E47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1"/>
    <w:multiLevelType w:val="multilevel"/>
    <w:tmpl w:val="00000001"/>
    <w:name w:val="List44693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0362766B"/>
    <w:multiLevelType w:val="multilevel"/>
    <w:tmpl w:val="EC54E5FE"/>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0EAC11CB"/>
    <w:multiLevelType w:val="hybridMultilevel"/>
    <w:tmpl w:val="BE847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10D64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A297535"/>
    <w:multiLevelType w:val="hybridMultilevel"/>
    <w:tmpl w:val="7E74A5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01E7510"/>
    <w:multiLevelType w:val="hybridMultilevel"/>
    <w:tmpl w:val="738C41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4215FCF"/>
    <w:multiLevelType w:val="multilevel"/>
    <w:tmpl w:val="3C6C50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7BF084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DBB0CFA"/>
    <w:multiLevelType w:val="multilevel"/>
    <w:tmpl w:val="9DA0AB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93B576D"/>
    <w:multiLevelType w:val="hybridMultilevel"/>
    <w:tmpl w:val="74C425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B73578B"/>
    <w:multiLevelType w:val="hybridMultilevel"/>
    <w:tmpl w:val="1A7413CA"/>
    <w:lvl w:ilvl="0" w:tplc="A90E0DF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4F53E2D"/>
    <w:multiLevelType w:val="multilevel"/>
    <w:tmpl w:val="A12E08E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nsid w:val="7BFE19F9"/>
    <w:multiLevelType w:val="hybridMultilevel"/>
    <w:tmpl w:val="206C1B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0"/>
  </w:num>
  <w:num w:numId="2">
    <w:abstractNumId w:val="18"/>
  </w:num>
  <w:num w:numId="3">
    <w:abstractNumId w:val="16"/>
  </w:num>
  <w:num w:numId="4">
    <w:abstractNumId w:val="11"/>
  </w:num>
  <w:num w:numId="5">
    <w:abstractNumId w:val="17"/>
  </w:num>
  <w:num w:numId="6">
    <w:abstractNumId w:val="13"/>
  </w:num>
  <w:num w:numId="7">
    <w:abstractNumId w:val="21"/>
  </w:num>
  <w:num w:numId="8">
    <w:abstractNumId w:val="0"/>
  </w:num>
  <w:num w:numId="9">
    <w:abstractNumId w:val="1"/>
  </w:num>
  <w:num w:numId="10">
    <w:abstractNumId w:val="2"/>
  </w:num>
  <w:num w:numId="11">
    <w:abstractNumId w:val="3"/>
  </w:num>
  <w:num w:numId="12">
    <w:abstractNumId w:val="4"/>
  </w:num>
  <w:num w:numId="13">
    <w:abstractNumId w:val="5"/>
  </w:num>
  <w:num w:numId="14">
    <w:abstractNumId w:val="6"/>
  </w:num>
  <w:num w:numId="15">
    <w:abstractNumId w:val="7"/>
  </w:num>
  <w:num w:numId="16">
    <w:abstractNumId w:val="8"/>
  </w:num>
  <w:num w:numId="17">
    <w:abstractNumId w:val="9"/>
  </w:num>
  <w:num w:numId="18">
    <w:abstractNumId w:val="15"/>
  </w:num>
  <w:num w:numId="19">
    <w:abstractNumId w:val="19"/>
  </w:num>
  <w:num w:numId="20">
    <w:abstractNumId w:val="10"/>
    <w:lvlOverride w:ilvl="0">
      <w:lvl w:ilvl="0">
        <w:numFmt w:val="bullet"/>
        <w:lvlText w:val="–"/>
        <w:lvlJc w:val="left"/>
        <w:rPr>
          <w:rFonts w:ascii="Segoe UI" w:hAnsi="Segoe UI" w:cs="Segoe UI"/>
        </w:rPr>
      </w:lvl>
    </w:lvlOverride>
    <w:lvlOverride w:ilvl="1">
      <w:lvl w:ilvl="1">
        <w:numFmt w:val="bullet"/>
        <w:lvlText w:val="–"/>
        <w:lvlJc w:val="left"/>
        <w:rPr>
          <w:rFonts w:ascii="Segoe UI" w:hAnsi="Segoe UI" w:cs="Segoe UI"/>
        </w:rPr>
      </w:lvl>
    </w:lvlOverride>
    <w:lvlOverride w:ilvl="2">
      <w:lvl w:ilvl="2">
        <w:numFmt w:val="bullet"/>
        <w:lvlText w:val="–"/>
        <w:lvlJc w:val="left"/>
        <w:rPr>
          <w:rFonts w:ascii="Segoe UI" w:hAnsi="Segoe UI" w:cs="Segoe UI"/>
        </w:rPr>
      </w:lvl>
    </w:lvlOverride>
    <w:lvlOverride w:ilvl="3">
      <w:lvl w:ilvl="3">
        <w:numFmt w:val="bullet"/>
        <w:lvlText w:val="–"/>
        <w:lvlJc w:val="left"/>
        <w:rPr>
          <w:rFonts w:ascii="Segoe UI" w:hAnsi="Segoe UI" w:cs="Segoe UI"/>
        </w:rPr>
      </w:lvl>
    </w:lvlOverride>
    <w:lvlOverride w:ilvl="4">
      <w:lvl w:ilvl="4">
        <w:numFmt w:val="bullet"/>
        <w:lvlText w:val="–"/>
        <w:lvlJc w:val="left"/>
        <w:rPr>
          <w:rFonts w:ascii="Segoe UI" w:hAnsi="Segoe UI" w:cs="Segoe UI"/>
        </w:rPr>
      </w:lvl>
    </w:lvlOverride>
    <w:lvlOverride w:ilvl="5">
      <w:lvl w:ilvl="5">
        <w:numFmt w:val="bullet"/>
        <w:lvlText w:val="–"/>
        <w:lvlJc w:val="left"/>
        <w:rPr>
          <w:rFonts w:ascii="Segoe UI" w:hAnsi="Segoe UI" w:cs="Segoe UI"/>
        </w:rPr>
      </w:lvl>
    </w:lvlOverride>
    <w:lvlOverride w:ilvl="6">
      <w:lvl w:ilvl="6">
        <w:numFmt w:val="bullet"/>
        <w:lvlText w:val="–"/>
        <w:lvlJc w:val="left"/>
        <w:rPr>
          <w:rFonts w:ascii="Segoe UI" w:hAnsi="Segoe UI" w:cs="Segoe UI"/>
        </w:rPr>
      </w:lvl>
    </w:lvlOverride>
    <w:lvlOverride w:ilvl="7">
      <w:lvl w:ilvl="7">
        <w:numFmt w:val="bullet"/>
        <w:lvlText w:val="–"/>
        <w:lvlJc w:val="left"/>
        <w:rPr>
          <w:rFonts w:ascii="Segoe UI" w:hAnsi="Segoe UI" w:cs="Segoe UI"/>
        </w:rPr>
      </w:lvl>
    </w:lvlOverride>
    <w:lvlOverride w:ilvl="8">
      <w:lvl w:ilvl="8">
        <w:numFmt w:val="bullet"/>
        <w:lvlText w:val="–"/>
        <w:lvlJc w:val="left"/>
        <w:rPr>
          <w:rFonts w:ascii="Segoe UI" w:hAnsi="Segoe UI" w:cs="Segoe UI"/>
        </w:rPr>
      </w:lvl>
    </w:lvlOverride>
  </w:num>
  <w:num w:numId="21">
    <w:abstractNumId w:val="12"/>
  </w:num>
  <w:num w:numId="22">
    <w:abstractNumId w:val="22"/>
  </w:num>
  <w:num w:numId="23">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dik">
    <w15:presenceInfo w15:providerId="None" w15:userId="Sad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proofState w:grammar="clean"/>
  <w:attachedTemplate r:id="rId1"/>
  <w:defaultTabStop w:val="708"/>
  <w:autoHyphenation/>
  <w:hyphenationZone w:val="425"/>
  <w:evenAndOddHeaders/>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CB4"/>
    <w:rsid w:val="00001F41"/>
    <w:rsid w:val="00006130"/>
    <w:rsid w:val="00007456"/>
    <w:rsid w:val="000075BA"/>
    <w:rsid w:val="000104FA"/>
    <w:rsid w:val="00012726"/>
    <w:rsid w:val="00022B81"/>
    <w:rsid w:val="00023B6F"/>
    <w:rsid w:val="0002488F"/>
    <w:rsid w:val="00031485"/>
    <w:rsid w:val="0003379A"/>
    <w:rsid w:val="000423C6"/>
    <w:rsid w:val="00042734"/>
    <w:rsid w:val="0004338F"/>
    <w:rsid w:val="00052013"/>
    <w:rsid w:val="00053E2C"/>
    <w:rsid w:val="00053F13"/>
    <w:rsid w:val="00054A6E"/>
    <w:rsid w:val="000551F4"/>
    <w:rsid w:val="0005672E"/>
    <w:rsid w:val="00061A3C"/>
    <w:rsid w:val="0006441B"/>
    <w:rsid w:val="000666D1"/>
    <w:rsid w:val="000667CE"/>
    <w:rsid w:val="00070D4D"/>
    <w:rsid w:val="00071C68"/>
    <w:rsid w:val="000728F0"/>
    <w:rsid w:val="00075959"/>
    <w:rsid w:val="00076A0F"/>
    <w:rsid w:val="00080B95"/>
    <w:rsid w:val="00080EA4"/>
    <w:rsid w:val="00081889"/>
    <w:rsid w:val="00082F12"/>
    <w:rsid w:val="00084BEC"/>
    <w:rsid w:val="00085448"/>
    <w:rsid w:val="00087127"/>
    <w:rsid w:val="00090CBE"/>
    <w:rsid w:val="00091EA5"/>
    <w:rsid w:val="0009287E"/>
    <w:rsid w:val="00093826"/>
    <w:rsid w:val="000A1651"/>
    <w:rsid w:val="000A2953"/>
    <w:rsid w:val="000A3CD5"/>
    <w:rsid w:val="000A6508"/>
    <w:rsid w:val="000B0C35"/>
    <w:rsid w:val="000B53D3"/>
    <w:rsid w:val="000B5646"/>
    <w:rsid w:val="000C252F"/>
    <w:rsid w:val="000C459A"/>
    <w:rsid w:val="000D2007"/>
    <w:rsid w:val="000D3860"/>
    <w:rsid w:val="000D62EE"/>
    <w:rsid w:val="000E17B9"/>
    <w:rsid w:val="000E25D9"/>
    <w:rsid w:val="000E4D02"/>
    <w:rsid w:val="000E5F73"/>
    <w:rsid w:val="000F13A1"/>
    <w:rsid w:val="000F2EC6"/>
    <w:rsid w:val="000F2FCC"/>
    <w:rsid w:val="000F40C8"/>
    <w:rsid w:val="000F42D8"/>
    <w:rsid w:val="000F7914"/>
    <w:rsid w:val="001046D8"/>
    <w:rsid w:val="00104BC3"/>
    <w:rsid w:val="001054DC"/>
    <w:rsid w:val="001057C0"/>
    <w:rsid w:val="0010664B"/>
    <w:rsid w:val="00110172"/>
    <w:rsid w:val="00113008"/>
    <w:rsid w:val="00113D3E"/>
    <w:rsid w:val="00117516"/>
    <w:rsid w:val="00117773"/>
    <w:rsid w:val="00120461"/>
    <w:rsid w:val="00120EA4"/>
    <w:rsid w:val="00126544"/>
    <w:rsid w:val="00126AFE"/>
    <w:rsid w:val="00127802"/>
    <w:rsid w:val="00133BFE"/>
    <w:rsid w:val="00136905"/>
    <w:rsid w:val="00140B0C"/>
    <w:rsid w:val="00143E6D"/>
    <w:rsid w:val="00145F1E"/>
    <w:rsid w:val="0014638F"/>
    <w:rsid w:val="00150B94"/>
    <w:rsid w:val="001537B8"/>
    <w:rsid w:val="00154E21"/>
    <w:rsid w:val="0016372F"/>
    <w:rsid w:val="001659A3"/>
    <w:rsid w:val="0017148D"/>
    <w:rsid w:val="0017288D"/>
    <w:rsid w:val="00175C31"/>
    <w:rsid w:val="00182EE3"/>
    <w:rsid w:val="0018317B"/>
    <w:rsid w:val="001844FF"/>
    <w:rsid w:val="00184842"/>
    <w:rsid w:val="00184A80"/>
    <w:rsid w:val="00190A41"/>
    <w:rsid w:val="00191BD5"/>
    <w:rsid w:val="001954A5"/>
    <w:rsid w:val="001962B0"/>
    <w:rsid w:val="001A4239"/>
    <w:rsid w:val="001A506B"/>
    <w:rsid w:val="001B065D"/>
    <w:rsid w:val="001B1AEB"/>
    <w:rsid w:val="001B2F6A"/>
    <w:rsid w:val="001B39A2"/>
    <w:rsid w:val="001B4727"/>
    <w:rsid w:val="001B7647"/>
    <w:rsid w:val="001D4EEF"/>
    <w:rsid w:val="001D7FCA"/>
    <w:rsid w:val="001E49DB"/>
    <w:rsid w:val="001F37DA"/>
    <w:rsid w:val="001F3BD0"/>
    <w:rsid w:val="001F3D7E"/>
    <w:rsid w:val="001F48B8"/>
    <w:rsid w:val="001F6DCC"/>
    <w:rsid w:val="0020117E"/>
    <w:rsid w:val="002026F3"/>
    <w:rsid w:val="00204A45"/>
    <w:rsid w:val="002067E5"/>
    <w:rsid w:val="0020740B"/>
    <w:rsid w:val="0021559F"/>
    <w:rsid w:val="00216EFF"/>
    <w:rsid w:val="00216F27"/>
    <w:rsid w:val="00222BD8"/>
    <w:rsid w:val="00222CA7"/>
    <w:rsid w:val="002235CC"/>
    <w:rsid w:val="00223678"/>
    <w:rsid w:val="002338D4"/>
    <w:rsid w:val="00236E15"/>
    <w:rsid w:val="0024112F"/>
    <w:rsid w:val="00241892"/>
    <w:rsid w:val="00242802"/>
    <w:rsid w:val="00243EC6"/>
    <w:rsid w:val="002454F7"/>
    <w:rsid w:val="00245DDA"/>
    <w:rsid w:val="00246BFF"/>
    <w:rsid w:val="00250100"/>
    <w:rsid w:val="00250E83"/>
    <w:rsid w:val="00261A83"/>
    <w:rsid w:val="00261A95"/>
    <w:rsid w:val="002635E1"/>
    <w:rsid w:val="0026372E"/>
    <w:rsid w:val="00265F14"/>
    <w:rsid w:val="0026699B"/>
    <w:rsid w:val="002717D7"/>
    <w:rsid w:val="002717E5"/>
    <w:rsid w:val="0027521E"/>
    <w:rsid w:val="00275A52"/>
    <w:rsid w:val="00275B8D"/>
    <w:rsid w:val="00277DA8"/>
    <w:rsid w:val="00280F3F"/>
    <w:rsid w:val="00282DCF"/>
    <w:rsid w:val="00282E5A"/>
    <w:rsid w:val="00286E17"/>
    <w:rsid w:val="00290A7D"/>
    <w:rsid w:val="0029121B"/>
    <w:rsid w:val="002949DD"/>
    <w:rsid w:val="002952E8"/>
    <w:rsid w:val="00297D67"/>
    <w:rsid w:val="002A194A"/>
    <w:rsid w:val="002A1D0E"/>
    <w:rsid w:val="002A1E4F"/>
    <w:rsid w:val="002A1E75"/>
    <w:rsid w:val="002A2D79"/>
    <w:rsid w:val="002A3CF2"/>
    <w:rsid w:val="002A68CE"/>
    <w:rsid w:val="002B0488"/>
    <w:rsid w:val="002B0642"/>
    <w:rsid w:val="002B1BD4"/>
    <w:rsid w:val="002B5E1A"/>
    <w:rsid w:val="002C1BA1"/>
    <w:rsid w:val="002C4744"/>
    <w:rsid w:val="002C703B"/>
    <w:rsid w:val="002C7B19"/>
    <w:rsid w:val="002D2302"/>
    <w:rsid w:val="002D23CD"/>
    <w:rsid w:val="002D2480"/>
    <w:rsid w:val="002D2CBA"/>
    <w:rsid w:val="002D3096"/>
    <w:rsid w:val="002D46F8"/>
    <w:rsid w:val="002D6251"/>
    <w:rsid w:val="002D66F1"/>
    <w:rsid w:val="002D79CD"/>
    <w:rsid w:val="002E023E"/>
    <w:rsid w:val="002E0735"/>
    <w:rsid w:val="002E62AC"/>
    <w:rsid w:val="002E6B25"/>
    <w:rsid w:val="002F0316"/>
    <w:rsid w:val="002F2CBB"/>
    <w:rsid w:val="002F7254"/>
    <w:rsid w:val="003017EE"/>
    <w:rsid w:val="00301E25"/>
    <w:rsid w:val="00301E92"/>
    <w:rsid w:val="0031144A"/>
    <w:rsid w:val="003146F2"/>
    <w:rsid w:val="00321812"/>
    <w:rsid w:val="0032399B"/>
    <w:rsid w:val="00323DE6"/>
    <w:rsid w:val="00327422"/>
    <w:rsid w:val="003308B4"/>
    <w:rsid w:val="00330D99"/>
    <w:rsid w:val="003315C6"/>
    <w:rsid w:val="00332A26"/>
    <w:rsid w:val="00335C0A"/>
    <w:rsid w:val="003414AF"/>
    <w:rsid w:val="00342A1A"/>
    <w:rsid w:val="00346DC7"/>
    <w:rsid w:val="00346E57"/>
    <w:rsid w:val="00350050"/>
    <w:rsid w:val="00350451"/>
    <w:rsid w:val="00356612"/>
    <w:rsid w:val="00356D62"/>
    <w:rsid w:val="003615F3"/>
    <w:rsid w:val="00362673"/>
    <w:rsid w:val="0036431A"/>
    <w:rsid w:val="003647B2"/>
    <w:rsid w:val="00365DE7"/>
    <w:rsid w:val="00367256"/>
    <w:rsid w:val="00373B80"/>
    <w:rsid w:val="003743E7"/>
    <w:rsid w:val="00375C8A"/>
    <w:rsid w:val="00376E4A"/>
    <w:rsid w:val="00377A5B"/>
    <w:rsid w:val="00383C0B"/>
    <w:rsid w:val="0038404E"/>
    <w:rsid w:val="0038684E"/>
    <w:rsid w:val="00387FE8"/>
    <w:rsid w:val="00391632"/>
    <w:rsid w:val="003926B3"/>
    <w:rsid w:val="003934C5"/>
    <w:rsid w:val="00394A37"/>
    <w:rsid w:val="00396545"/>
    <w:rsid w:val="003A0B73"/>
    <w:rsid w:val="003A1C0E"/>
    <w:rsid w:val="003A6068"/>
    <w:rsid w:val="003C21F4"/>
    <w:rsid w:val="003C492E"/>
    <w:rsid w:val="003C6614"/>
    <w:rsid w:val="003C6C92"/>
    <w:rsid w:val="003D3839"/>
    <w:rsid w:val="003D7AF4"/>
    <w:rsid w:val="003E064B"/>
    <w:rsid w:val="003E26B9"/>
    <w:rsid w:val="003E28E5"/>
    <w:rsid w:val="003E297D"/>
    <w:rsid w:val="003E3F6A"/>
    <w:rsid w:val="003E4773"/>
    <w:rsid w:val="003E4CD9"/>
    <w:rsid w:val="003E5FD7"/>
    <w:rsid w:val="003F1145"/>
    <w:rsid w:val="003F2BCA"/>
    <w:rsid w:val="003F4995"/>
    <w:rsid w:val="003F5D40"/>
    <w:rsid w:val="003F634D"/>
    <w:rsid w:val="00401657"/>
    <w:rsid w:val="00405DAD"/>
    <w:rsid w:val="004119A6"/>
    <w:rsid w:val="004153D5"/>
    <w:rsid w:val="0041558E"/>
    <w:rsid w:val="00416084"/>
    <w:rsid w:val="00417B05"/>
    <w:rsid w:val="0042086E"/>
    <w:rsid w:val="0042167D"/>
    <w:rsid w:val="004218E9"/>
    <w:rsid w:val="00421931"/>
    <w:rsid w:val="00425748"/>
    <w:rsid w:val="0043607B"/>
    <w:rsid w:val="004379EB"/>
    <w:rsid w:val="00437F1D"/>
    <w:rsid w:val="00442CF5"/>
    <w:rsid w:val="004432EA"/>
    <w:rsid w:val="00450E5D"/>
    <w:rsid w:val="00451969"/>
    <w:rsid w:val="00451C5F"/>
    <w:rsid w:val="00454320"/>
    <w:rsid w:val="0045539D"/>
    <w:rsid w:val="00460B15"/>
    <w:rsid w:val="004639B1"/>
    <w:rsid w:val="00464B7F"/>
    <w:rsid w:val="004650B5"/>
    <w:rsid w:val="00472A9B"/>
    <w:rsid w:val="004733B3"/>
    <w:rsid w:val="00474E49"/>
    <w:rsid w:val="00475C0A"/>
    <w:rsid w:val="0048328F"/>
    <w:rsid w:val="004842C8"/>
    <w:rsid w:val="00484749"/>
    <w:rsid w:val="00486D1F"/>
    <w:rsid w:val="004935D7"/>
    <w:rsid w:val="00493B10"/>
    <w:rsid w:val="00493DFA"/>
    <w:rsid w:val="004A08DF"/>
    <w:rsid w:val="004A2B07"/>
    <w:rsid w:val="004A5F8D"/>
    <w:rsid w:val="004B0498"/>
    <w:rsid w:val="004B058E"/>
    <w:rsid w:val="004B2CAC"/>
    <w:rsid w:val="004B4190"/>
    <w:rsid w:val="004B547F"/>
    <w:rsid w:val="004C0D23"/>
    <w:rsid w:val="004C10F2"/>
    <w:rsid w:val="004C2601"/>
    <w:rsid w:val="004C3076"/>
    <w:rsid w:val="004C3AE2"/>
    <w:rsid w:val="004C5B7E"/>
    <w:rsid w:val="004C5FF8"/>
    <w:rsid w:val="004C645D"/>
    <w:rsid w:val="004D487A"/>
    <w:rsid w:val="004E0911"/>
    <w:rsid w:val="004E12A6"/>
    <w:rsid w:val="004E3DE3"/>
    <w:rsid w:val="004E43A0"/>
    <w:rsid w:val="004E5E5F"/>
    <w:rsid w:val="004F155E"/>
    <w:rsid w:val="00503536"/>
    <w:rsid w:val="00510040"/>
    <w:rsid w:val="00510947"/>
    <w:rsid w:val="00513742"/>
    <w:rsid w:val="0051413F"/>
    <w:rsid w:val="00516CC3"/>
    <w:rsid w:val="005171C2"/>
    <w:rsid w:val="00517A54"/>
    <w:rsid w:val="00521D04"/>
    <w:rsid w:val="0052253C"/>
    <w:rsid w:val="00523305"/>
    <w:rsid w:val="00523520"/>
    <w:rsid w:val="00527DEA"/>
    <w:rsid w:val="005300BC"/>
    <w:rsid w:val="00532737"/>
    <w:rsid w:val="00532839"/>
    <w:rsid w:val="00537F3A"/>
    <w:rsid w:val="00540C89"/>
    <w:rsid w:val="00543571"/>
    <w:rsid w:val="00546F5A"/>
    <w:rsid w:val="00550A13"/>
    <w:rsid w:val="00551B0F"/>
    <w:rsid w:val="00551E78"/>
    <w:rsid w:val="00554AB0"/>
    <w:rsid w:val="00555DF3"/>
    <w:rsid w:val="0055674E"/>
    <w:rsid w:val="0056027C"/>
    <w:rsid w:val="00563E9A"/>
    <w:rsid w:val="00564778"/>
    <w:rsid w:val="0056567C"/>
    <w:rsid w:val="005663F8"/>
    <w:rsid w:val="00567672"/>
    <w:rsid w:val="00573748"/>
    <w:rsid w:val="00574A2A"/>
    <w:rsid w:val="00582C1A"/>
    <w:rsid w:val="005832AD"/>
    <w:rsid w:val="005833A5"/>
    <w:rsid w:val="005849F8"/>
    <w:rsid w:val="00585219"/>
    <w:rsid w:val="005854BF"/>
    <w:rsid w:val="0058661C"/>
    <w:rsid w:val="005874E1"/>
    <w:rsid w:val="0059262C"/>
    <w:rsid w:val="00595FC5"/>
    <w:rsid w:val="005A0B98"/>
    <w:rsid w:val="005A49C0"/>
    <w:rsid w:val="005A6595"/>
    <w:rsid w:val="005A6B2D"/>
    <w:rsid w:val="005B005B"/>
    <w:rsid w:val="005B1BCF"/>
    <w:rsid w:val="005B445F"/>
    <w:rsid w:val="005C1F34"/>
    <w:rsid w:val="005C22FA"/>
    <w:rsid w:val="005C4297"/>
    <w:rsid w:val="005C6AFE"/>
    <w:rsid w:val="005D0A21"/>
    <w:rsid w:val="005D0C59"/>
    <w:rsid w:val="005D504B"/>
    <w:rsid w:val="005D5716"/>
    <w:rsid w:val="005D7B47"/>
    <w:rsid w:val="005D7E69"/>
    <w:rsid w:val="005E0655"/>
    <w:rsid w:val="005E22D4"/>
    <w:rsid w:val="005E4783"/>
    <w:rsid w:val="006040FE"/>
    <w:rsid w:val="00606448"/>
    <w:rsid w:val="00606929"/>
    <w:rsid w:val="00606EF7"/>
    <w:rsid w:val="00613190"/>
    <w:rsid w:val="0062077E"/>
    <w:rsid w:val="00624AC5"/>
    <w:rsid w:val="00624DFE"/>
    <w:rsid w:val="0063054A"/>
    <w:rsid w:val="0063087F"/>
    <w:rsid w:val="00630A70"/>
    <w:rsid w:val="00630B63"/>
    <w:rsid w:val="00631CF5"/>
    <w:rsid w:val="00632559"/>
    <w:rsid w:val="00634D00"/>
    <w:rsid w:val="00637975"/>
    <w:rsid w:val="00640120"/>
    <w:rsid w:val="00642E22"/>
    <w:rsid w:val="006451EC"/>
    <w:rsid w:val="00645889"/>
    <w:rsid w:val="0064700E"/>
    <w:rsid w:val="00653DBF"/>
    <w:rsid w:val="006561C9"/>
    <w:rsid w:val="0066049C"/>
    <w:rsid w:val="0066231F"/>
    <w:rsid w:val="00662CC9"/>
    <w:rsid w:val="006654B1"/>
    <w:rsid w:val="00667D08"/>
    <w:rsid w:val="006706F7"/>
    <w:rsid w:val="00671AFD"/>
    <w:rsid w:val="0067591C"/>
    <w:rsid w:val="00677DE0"/>
    <w:rsid w:val="00682076"/>
    <w:rsid w:val="0068372E"/>
    <w:rsid w:val="0068737B"/>
    <w:rsid w:val="00693B98"/>
    <w:rsid w:val="00696495"/>
    <w:rsid w:val="006A0E80"/>
    <w:rsid w:val="006A305F"/>
    <w:rsid w:val="006A3FEB"/>
    <w:rsid w:val="006A5AFA"/>
    <w:rsid w:val="006A7E19"/>
    <w:rsid w:val="006B6250"/>
    <w:rsid w:val="006B6828"/>
    <w:rsid w:val="006B73A9"/>
    <w:rsid w:val="006C2261"/>
    <w:rsid w:val="006C318A"/>
    <w:rsid w:val="006C413A"/>
    <w:rsid w:val="006C67EE"/>
    <w:rsid w:val="006C6EA1"/>
    <w:rsid w:val="006D062E"/>
    <w:rsid w:val="006D1291"/>
    <w:rsid w:val="006D559E"/>
    <w:rsid w:val="006D6524"/>
    <w:rsid w:val="006D6EC2"/>
    <w:rsid w:val="006D7F32"/>
    <w:rsid w:val="006F4363"/>
    <w:rsid w:val="006F468D"/>
    <w:rsid w:val="007003AD"/>
    <w:rsid w:val="0070398A"/>
    <w:rsid w:val="00704D2C"/>
    <w:rsid w:val="0070550F"/>
    <w:rsid w:val="00717272"/>
    <w:rsid w:val="007201A3"/>
    <w:rsid w:val="00722DDB"/>
    <w:rsid w:val="00723AA1"/>
    <w:rsid w:val="00727B28"/>
    <w:rsid w:val="00730911"/>
    <w:rsid w:val="0073241C"/>
    <w:rsid w:val="007338DE"/>
    <w:rsid w:val="00735FB4"/>
    <w:rsid w:val="00737B84"/>
    <w:rsid w:val="00741E95"/>
    <w:rsid w:val="00742F57"/>
    <w:rsid w:val="007451F5"/>
    <w:rsid w:val="00745468"/>
    <w:rsid w:val="00745BEB"/>
    <w:rsid w:val="007471A7"/>
    <w:rsid w:val="007517F5"/>
    <w:rsid w:val="00753EBF"/>
    <w:rsid w:val="007542BD"/>
    <w:rsid w:val="00756868"/>
    <w:rsid w:val="00757E31"/>
    <w:rsid w:val="00760E52"/>
    <w:rsid w:val="00761E01"/>
    <w:rsid w:val="0076392E"/>
    <w:rsid w:val="0076449B"/>
    <w:rsid w:val="0076686D"/>
    <w:rsid w:val="00766C9B"/>
    <w:rsid w:val="00767670"/>
    <w:rsid w:val="00770905"/>
    <w:rsid w:val="007732FD"/>
    <w:rsid w:val="007737F8"/>
    <w:rsid w:val="00773FE5"/>
    <w:rsid w:val="007775BF"/>
    <w:rsid w:val="00777929"/>
    <w:rsid w:val="00782141"/>
    <w:rsid w:val="00782C97"/>
    <w:rsid w:val="00782D02"/>
    <w:rsid w:val="00783D57"/>
    <w:rsid w:val="00785CB6"/>
    <w:rsid w:val="007864C5"/>
    <w:rsid w:val="00794BE5"/>
    <w:rsid w:val="0079572F"/>
    <w:rsid w:val="00797870"/>
    <w:rsid w:val="00797DAC"/>
    <w:rsid w:val="007A0C02"/>
    <w:rsid w:val="007A2A7C"/>
    <w:rsid w:val="007B7086"/>
    <w:rsid w:val="007C0715"/>
    <w:rsid w:val="007C0E40"/>
    <w:rsid w:val="007C39B3"/>
    <w:rsid w:val="007C400F"/>
    <w:rsid w:val="007C5664"/>
    <w:rsid w:val="007C66A3"/>
    <w:rsid w:val="007C7E0A"/>
    <w:rsid w:val="007D0FF1"/>
    <w:rsid w:val="007D114D"/>
    <w:rsid w:val="007D3F0E"/>
    <w:rsid w:val="007E1060"/>
    <w:rsid w:val="007E4AD7"/>
    <w:rsid w:val="007E6494"/>
    <w:rsid w:val="007E677F"/>
    <w:rsid w:val="007E6C18"/>
    <w:rsid w:val="007F0CAF"/>
    <w:rsid w:val="007F0E6D"/>
    <w:rsid w:val="007F1655"/>
    <w:rsid w:val="007F4E71"/>
    <w:rsid w:val="007F6F10"/>
    <w:rsid w:val="0080258F"/>
    <w:rsid w:val="00802F7F"/>
    <w:rsid w:val="00804FFB"/>
    <w:rsid w:val="008067CC"/>
    <w:rsid w:val="00807F1B"/>
    <w:rsid w:val="00813D3A"/>
    <w:rsid w:val="00814644"/>
    <w:rsid w:val="00815EC5"/>
    <w:rsid w:val="0082304C"/>
    <w:rsid w:val="008234DD"/>
    <w:rsid w:val="00824BC6"/>
    <w:rsid w:val="00827B36"/>
    <w:rsid w:val="00832912"/>
    <w:rsid w:val="00833A07"/>
    <w:rsid w:val="00835597"/>
    <w:rsid w:val="00836682"/>
    <w:rsid w:val="00841DE8"/>
    <w:rsid w:val="00842934"/>
    <w:rsid w:val="0084345E"/>
    <w:rsid w:val="0084427C"/>
    <w:rsid w:val="0084504C"/>
    <w:rsid w:val="008456D6"/>
    <w:rsid w:val="00850804"/>
    <w:rsid w:val="00850B1C"/>
    <w:rsid w:val="008518DF"/>
    <w:rsid w:val="00851F6B"/>
    <w:rsid w:val="00854190"/>
    <w:rsid w:val="008554ED"/>
    <w:rsid w:val="0086370A"/>
    <w:rsid w:val="0086498E"/>
    <w:rsid w:val="00865D2E"/>
    <w:rsid w:val="008769CB"/>
    <w:rsid w:val="00876A92"/>
    <w:rsid w:val="008775E3"/>
    <w:rsid w:val="00886FEB"/>
    <w:rsid w:val="00891CF2"/>
    <w:rsid w:val="00892644"/>
    <w:rsid w:val="008935E7"/>
    <w:rsid w:val="008963E9"/>
    <w:rsid w:val="008A0CB4"/>
    <w:rsid w:val="008A1703"/>
    <w:rsid w:val="008A1D47"/>
    <w:rsid w:val="008A569A"/>
    <w:rsid w:val="008A57B6"/>
    <w:rsid w:val="008A68B6"/>
    <w:rsid w:val="008A7929"/>
    <w:rsid w:val="008B3301"/>
    <w:rsid w:val="008B458C"/>
    <w:rsid w:val="008B7749"/>
    <w:rsid w:val="008C5750"/>
    <w:rsid w:val="008C7913"/>
    <w:rsid w:val="008D397B"/>
    <w:rsid w:val="008D59ED"/>
    <w:rsid w:val="008D6AEA"/>
    <w:rsid w:val="008F0FAF"/>
    <w:rsid w:val="008F4832"/>
    <w:rsid w:val="009020A1"/>
    <w:rsid w:val="00912251"/>
    <w:rsid w:val="009137F5"/>
    <w:rsid w:val="00915E96"/>
    <w:rsid w:val="00922B0C"/>
    <w:rsid w:val="0092343B"/>
    <w:rsid w:val="00923541"/>
    <w:rsid w:val="009241FE"/>
    <w:rsid w:val="00926F92"/>
    <w:rsid w:val="00927C7B"/>
    <w:rsid w:val="009356ED"/>
    <w:rsid w:val="00935E2A"/>
    <w:rsid w:val="00940D07"/>
    <w:rsid w:val="009420B0"/>
    <w:rsid w:val="00942829"/>
    <w:rsid w:val="00952418"/>
    <w:rsid w:val="00952696"/>
    <w:rsid w:val="0095576A"/>
    <w:rsid w:val="00956C40"/>
    <w:rsid w:val="00957428"/>
    <w:rsid w:val="0096058D"/>
    <w:rsid w:val="009616AF"/>
    <w:rsid w:val="00963152"/>
    <w:rsid w:val="00964383"/>
    <w:rsid w:val="00966194"/>
    <w:rsid w:val="00971A36"/>
    <w:rsid w:val="0097384D"/>
    <w:rsid w:val="00973A91"/>
    <w:rsid w:val="0098399C"/>
    <w:rsid w:val="00984215"/>
    <w:rsid w:val="00984574"/>
    <w:rsid w:val="0098566A"/>
    <w:rsid w:val="0098683F"/>
    <w:rsid w:val="00992A1D"/>
    <w:rsid w:val="00992FDF"/>
    <w:rsid w:val="009937AF"/>
    <w:rsid w:val="00993BE3"/>
    <w:rsid w:val="00993D94"/>
    <w:rsid w:val="0099559E"/>
    <w:rsid w:val="00995A9F"/>
    <w:rsid w:val="009974A8"/>
    <w:rsid w:val="009A1738"/>
    <w:rsid w:val="009A5470"/>
    <w:rsid w:val="009B1596"/>
    <w:rsid w:val="009B29CC"/>
    <w:rsid w:val="009B2AE6"/>
    <w:rsid w:val="009C2427"/>
    <w:rsid w:val="009C3045"/>
    <w:rsid w:val="009C4C71"/>
    <w:rsid w:val="009C4D22"/>
    <w:rsid w:val="009C6906"/>
    <w:rsid w:val="009C6BE2"/>
    <w:rsid w:val="009D353B"/>
    <w:rsid w:val="009D3E27"/>
    <w:rsid w:val="009D419B"/>
    <w:rsid w:val="009D45E0"/>
    <w:rsid w:val="009E1505"/>
    <w:rsid w:val="009E47DE"/>
    <w:rsid w:val="009F61D1"/>
    <w:rsid w:val="00A0201F"/>
    <w:rsid w:val="00A109FE"/>
    <w:rsid w:val="00A12DFE"/>
    <w:rsid w:val="00A15A89"/>
    <w:rsid w:val="00A239F5"/>
    <w:rsid w:val="00A27409"/>
    <w:rsid w:val="00A278E3"/>
    <w:rsid w:val="00A316AE"/>
    <w:rsid w:val="00A320A5"/>
    <w:rsid w:val="00A41364"/>
    <w:rsid w:val="00A44544"/>
    <w:rsid w:val="00A44612"/>
    <w:rsid w:val="00A454E5"/>
    <w:rsid w:val="00A51D71"/>
    <w:rsid w:val="00A52361"/>
    <w:rsid w:val="00A5408F"/>
    <w:rsid w:val="00A56E62"/>
    <w:rsid w:val="00A600CE"/>
    <w:rsid w:val="00A60D3D"/>
    <w:rsid w:val="00A60ED5"/>
    <w:rsid w:val="00A62682"/>
    <w:rsid w:val="00A639AA"/>
    <w:rsid w:val="00A63B9C"/>
    <w:rsid w:val="00A647BC"/>
    <w:rsid w:val="00A67D8D"/>
    <w:rsid w:val="00A71265"/>
    <w:rsid w:val="00A7141D"/>
    <w:rsid w:val="00A72C64"/>
    <w:rsid w:val="00A75E6E"/>
    <w:rsid w:val="00A77084"/>
    <w:rsid w:val="00A8068E"/>
    <w:rsid w:val="00A847F3"/>
    <w:rsid w:val="00A85508"/>
    <w:rsid w:val="00A85745"/>
    <w:rsid w:val="00A87447"/>
    <w:rsid w:val="00A90023"/>
    <w:rsid w:val="00A916DE"/>
    <w:rsid w:val="00A93992"/>
    <w:rsid w:val="00A94D8B"/>
    <w:rsid w:val="00A96EF9"/>
    <w:rsid w:val="00AA28A3"/>
    <w:rsid w:val="00AA3688"/>
    <w:rsid w:val="00AA59B5"/>
    <w:rsid w:val="00AB0D55"/>
    <w:rsid w:val="00AB32F7"/>
    <w:rsid w:val="00AB6784"/>
    <w:rsid w:val="00AB7AAD"/>
    <w:rsid w:val="00AC244E"/>
    <w:rsid w:val="00AC3DA5"/>
    <w:rsid w:val="00AC6169"/>
    <w:rsid w:val="00AD0DCD"/>
    <w:rsid w:val="00AD1C2C"/>
    <w:rsid w:val="00AD7D11"/>
    <w:rsid w:val="00AE3851"/>
    <w:rsid w:val="00AE428B"/>
    <w:rsid w:val="00AE7188"/>
    <w:rsid w:val="00AE7EE6"/>
    <w:rsid w:val="00AF1B02"/>
    <w:rsid w:val="00AF27F1"/>
    <w:rsid w:val="00B06DDA"/>
    <w:rsid w:val="00B11B75"/>
    <w:rsid w:val="00B144C0"/>
    <w:rsid w:val="00B23A6A"/>
    <w:rsid w:val="00B32F05"/>
    <w:rsid w:val="00B33A7F"/>
    <w:rsid w:val="00B34D8B"/>
    <w:rsid w:val="00B40835"/>
    <w:rsid w:val="00B47F79"/>
    <w:rsid w:val="00B52EA6"/>
    <w:rsid w:val="00B66968"/>
    <w:rsid w:val="00B67218"/>
    <w:rsid w:val="00B74346"/>
    <w:rsid w:val="00B7744F"/>
    <w:rsid w:val="00B80AC2"/>
    <w:rsid w:val="00B815D8"/>
    <w:rsid w:val="00B84C9A"/>
    <w:rsid w:val="00B927AE"/>
    <w:rsid w:val="00B9438A"/>
    <w:rsid w:val="00BA19A1"/>
    <w:rsid w:val="00BA23CB"/>
    <w:rsid w:val="00BA6E54"/>
    <w:rsid w:val="00BB03D9"/>
    <w:rsid w:val="00BB15A8"/>
    <w:rsid w:val="00BB2F59"/>
    <w:rsid w:val="00BB5D73"/>
    <w:rsid w:val="00BB602C"/>
    <w:rsid w:val="00BB6B3E"/>
    <w:rsid w:val="00BC15C6"/>
    <w:rsid w:val="00BC36B6"/>
    <w:rsid w:val="00BD3CC1"/>
    <w:rsid w:val="00BD51A0"/>
    <w:rsid w:val="00BD7D69"/>
    <w:rsid w:val="00BE0476"/>
    <w:rsid w:val="00BE12A9"/>
    <w:rsid w:val="00BE1607"/>
    <w:rsid w:val="00BE614E"/>
    <w:rsid w:val="00BE6DA4"/>
    <w:rsid w:val="00BF02A0"/>
    <w:rsid w:val="00BF0724"/>
    <w:rsid w:val="00BF6141"/>
    <w:rsid w:val="00BF64A4"/>
    <w:rsid w:val="00BF7E85"/>
    <w:rsid w:val="00C006E2"/>
    <w:rsid w:val="00C015B2"/>
    <w:rsid w:val="00C026C6"/>
    <w:rsid w:val="00C05B85"/>
    <w:rsid w:val="00C06C36"/>
    <w:rsid w:val="00C12582"/>
    <w:rsid w:val="00C134B3"/>
    <w:rsid w:val="00C14834"/>
    <w:rsid w:val="00C168E8"/>
    <w:rsid w:val="00C1783A"/>
    <w:rsid w:val="00C23390"/>
    <w:rsid w:val="00C27C73"/>
    <w:rsid w:val="00C303E7"/>
    <w:rsid w:val="00C34055"/>
    <w:rsid w:val="00C352F5"/>
    <w:rsid w:val="00C35EC7"/>
    <w:rsid w:val="00C35F78"/>
    <w:rsid w:val="00C3668C"/>
    <w:rsid w:val="00C3755F"/>
    <w:rsid w:val="00C429BD"/>
    <w:rsid w:val="00C43C7E"/>
    <w:rsid w:val="00C440A4"/>
    <w:rsid w:val="00C51E17"/>
    <w:rsid w:val="00C53C06"/>
    <w:rsid w:val="00C55E84"/>
    <w:rsid w:val="00C56BD3"/>
    <w:rsid w:val="00C64C52"/>
    <w:rsid w:val="00C65B49"/>
    <w:rsid w:val="00C71266"/>
    <w:rsid w:val="00C760B9"/>
    <w:rsid w:val="00C76A8F"/>
    <w:rsid w:val="00C777F5"/>
    <w:rsid w:val="00C77F2A"/>
    <w:rsid w:val="00C80F54"/>
    <w:rsid w:val="00C81C73"/>
    <w:rsid w:val="00C86605"/>
    <w:rsid w:val="00C94F3F"/>
    <w:rsid w:val="00CA0855"/>
    <w:rsid w:val="00CA0F99"/>
    <w:rsid w:val="00CA53E5"/>
    <w:rsid w:val="00CA5903"/>
    <w:rsid w:val="00CB151C"/>
    <w:rsid w:val="00CB2453"/>
    <w:rsid w:val="00CB2E91"/>
    <w:rsid w:val="00CB479D"/>
    <w:rsid w:val="00CB533C"/>
    <w:rsid w:val="00CB586F"/>
    <w:rsid w:val="00CB7F69"/>
    <w:rsid w:val="00CC03DD"/>
    <w:rsid w:val="00CC1A37"/>
    <w:rsid w:val="00CC3F63"/>
    <w:rsid w:val="00CC3FD2"/>
    <w:rsid w:val="00CD20E9"/>
    <w:rsid w:val="00CD4581"/>
    <w:rsid w:val="00CD4B8A"/>
    <w:rsid w:val="00CD4FFD"/>
    <w:rsid w:val="00CE0608"/>
    <w:rsid w:val="00CE2622"/>
    <w:rsid w:val="00CE3F29"/>
    <w:rsid w:val="00CE4498"/>
    <w:rsid w:val="00CE73C3"/>
    <w:rsid w:val="00CF1029"/>
    <w:rsid w:val="00CF2ABD"/>
    <w:rsid w:val="00CF5966"/>
    <w:rsid w:val="00CF605C"/>
    <w:rsid w:val="00CF732E"/>
    <w:rsid w:val="00CF7730"/>
    <w:rsid w:val="00D02BB2"/>
    <w:rsid w:val="00D05205"/>
    <w:rsid w:val="00D101F5"/>
    <w:rsid w:val="00D13DE1"/>
    <w:rsid w:val="00D14644"/>
    <w:rsid w:val="00D16DB4"/>
    <w:rsid w:val="00D16FA9"/>
    <w:rsid w:val="00D211D5"/>
    <w:rsid w:val="00D22A44"/>
    <w:rsid w:val="00D22BCE"/>
    <w:rsid w:val="00D237A8"/>
    <w:rsid w:val="00D26C99"/>
    <w:rsid w:val="00D26D0A"/>
    <w:rsid w:val="00D30838"/>
    <w:rsid w:val="00D30A63"/>
    <w:rsid w:val="00D30A7E"/>
    <w:rsid w:val="00D33A63"/>
    <w:rsid w:val="00D35A64"/>
    <w:rsid w:val="00D36BD5"/>
    <w:rsid w:val="00D37D76"/>
    <w:rsid w:val="00D40CE5"/>
    <w:rsid w:val="00D44C2E"/>
    <w:rsid w:val="00D46D74"/>
    <w:rsid w:val="00D47CBC"/>
    <w:rsid w:val="00D50687"/>
    <w:rsid w:val="00D52AAF"/>
    <w:rsid w:val="00D52F76"/>
    <w:rsid w:val="00D547FC"/>
    <w:rsid w:val="00D55997"/>
    <w:rsid w:val="00D56823"/>
    <w:rsid w:val="00D57E6A"/>
    <w:rsid w:val="00D66BA0"/>
    <w:rsid w:val="00D66D9D"/>
    <w:rsid w:val="00D67F64"/>
    <w:rsid w:val="00D71776"/>
    <w:rsid w:val="00D71A25"/>
    <w:rsid w:val="00D7288D"/>
    <w:rsid w:val="00D75826"/>
    <w:rsid w:val="00D76F2C"/>
    <w:rsid w:val="00D77041"/>
    <w:rsid w:val="00D8035E"/>
    <w:rsid w:val="00D80B73"/>
    <w:rsid w:val="00D83009"/>
    <w:rsid w:val="00D84EF9"/>
    <w:rsid w:val="00D87608"/>
    <w:rsid w:val="00D9183C"/>
    <w:rsid w:val="00D91F0A"/>
    <w:rsid w:val="00D9212D"/>
    <w:rsid w:val="00D92390"/>
    <w:rsid w:val="00D92FF0"/>
    <w:rsid w:val="00D93CE3"/>
    <w:rsid w:val="00D959A8"/>
    <w:rsid w:val="00D97C10"/>
    <w:rsid w:val="00DA0588"/>
    <w:rsid w:val="00DA1A28"/>
    <w:rsid w:val="00DA4E42"/>
    <w:rsid w:val="00DA61D6"/>
    <w:rsid w:val="00DB2EB8"/>
    <w:rsid w:val="00DB7E9F"/>
    <w:rsid w:val="00DC1F18"/>
    <w:rsid w:val="00DC5B32"/>
    <w:rsid w:val="00DD4E8B"/>
    <w:rsid w:val="00DE041F"/>
    <w:rsid w:val="00DE0B84"/>
    <w:rsid w:val="00DE2CB2"/>
    <w:rsid w:val="00DE5CC2"/>
    <w:rsid w:val="00DE6BDB"/>
    <w:rsid w:val="00DE6EA3"/>
    <w:rsid w:val="00DE7D43"/>
    <w:rsid w:val="00DF0F01"/>
    <w:rsid w:val="00DF2060"/>
    <w:rsid w:val="00DF43D7"/>
    <w:rsid w:val="00DF53B0"/>
    <w:rsid w:val="00E00328"/>
    <w:rsid w:val="00E03BD1"/>
    <w:rsid w:val="00E04720"/>
    <w:rsid w:val="00E05B8D"/>
    <w:rsid w:val="00E07F89"/>
    <w:rsid w:val="00E13AE0"/>
    <w:rsid w:val="00E145A6"/>
    <w:rsid w:val="00E161CA"/>
    <w:rsid w:val="00E205ED"/>
    <w:rsid w:val="00E21D6C"/>
    <w:rsid w:val="00E22184"/>
    <w:rsid w:val="00E2294F"/>
    <w:rsid w:val="00E27F56"/>
    <w:rsid w:val="00E308B6"/>
    <w:rsid w:val="00E32F93"/>
    <w:rsid w:val="00E441DC"/>
    <w:rsid w:val="00E44E42"/>
    <w:rsid w:val="00E45E94"/>
    <w:rsid w:val="00E46C54"/>
    <w:rsid w:val="00E5235E"/>
    <w:rsid w:val="00E54EDD"/>
    <w:rsid w:val="00E55B0F"/>
    <w:rsid w:val="00E57510"/>
    <w:rsid w:val="00E5777C"/>
    <w:rsid w:val="00E57780"/>
    <w:rsid w:val="00E6144A"/>
    <w:rsid w:val="00E729D5"/>
    <w:rsid w:val="00E72CD7"/>
    <w:rsid w:val="00E74445"/>
    <w:rsid w:val="00E77775"/>
    <w:rsid w:val="00E8574A"/>
    <w:rsid w:val="00E85DE7"/>
    <w:rsid w:val="00E9225B"/>
    <w:rsid w:val="00E93FFE"/>
    <w:rsid w:val="00E941C6"/>
    <w:rsid w:val="00E9597D"/>
    <w:rsid w:val="00EA2166"/>
    <w:rsid w:val="00EA2E23"/>
    <w:rsid w:val="00EA4FF0"/>
    <w:rsid w:val="00EA628F"/>
    <w:rsid w:val="00EB06CF"/>
    <w:rsid w:val="00EB196F"/>
    <w:rsid w:val="00EB3129"/>
    <w:rsid w:val="00EB462D"/>
    <w:rsid w:val="00EB5A2A"/>
    <w:rsid w:val="00EB7047"/>
    <w:rsid w:val="00EC2035"/>
    <w:rsid w:val="00EC4BA7"/>
    <w:rsid w:val="00ED209A"/>
    <w:rsid w:val="00ED47BD"/>
    <w:rsid w:val="00ED5CEC"/>
    <w:rsid w:val="00ED6198"/>
    <w:rsid w:val="00ED6A90"/>
    <w:rsid w:val="00ED71B6"/>
    <w:rsid w:val="00EE4443"/>
    <w:rsid w:val="00EE5224"/>
    <w:rsid w:val="00EE6F23"/>
    <w:rsid w:val="00EE725E"/>
    <w:rsid w:val="00EE7A32"/>
    <w:rsid w:val="00EF2A3E"/>
    <w:rsid w:val="00EF34E3"/>
    <w:rsid w:val="00EF6DB0"/>
    <w:rsid w:val="00F01490"/>
    <w:rsid w:val="00F023E6"/>
    <w:rsid w:val="00F05C3C"/>
    <w:rsid w:val="00F10B7C"/>
    <w:rsid w:val="00F1366D"/>
    <w:rsid w:val="00F13EBB"/>
    <w:rsid w:val="00F17C71"/>
    <w:rsid w:val="00F21BDE"/>
    <w:rsid w:val="00F2678D"/>
    <w:rsid w:val="00F3073A"/>
    <w:rsid w:val="00F32E35"/>
    <w:rsid w:val="00F342AA"/>
    <w:rsid w:val="00F4247C"/>
    <w:rsid w:val="00F42595"/>
    <w:rsid w:val="00F43A99"/>
    <w:rsid w:val="00F44014"/>
    <w:rsid w:val="00F552DC"/>
    <w:rsid w:val="00F6165C"/>
    <w:rsid w:val="00F62A2E"/>
    <w:rsid w:val="00F638E2"/>
    <w:rsid w:val="00F64745"/>
    <w:rsid w:val="00F71281"/>
    <w:rsid w:val="00F72FE5"/>
    <w:rsid w:val="00F73076"/>
    <w:rsid w:val="00F74BC0"/>
    <w:rsid w:val="00F80554"/>
    <w:rsid w:val="00F809C1"/>
    <w:rsid w:val="00F841FC"/>
    <w:rsid w:val="00F846AE"/>
    <w:rsid w:val="00F91FFF"/>
    <w:rsid w:val="00F92630"/>
    <w:rsid w:val="00F93662"/>
    <w:rsid w:val="00F94F4C"/>
    <w:rsid w:val="00FA0DA2"/>
    <w:rsid w:val="00FA22BD"/>
    <w:rsid w:val="00FA6AAC"/>
    <w:rsid w:val="00FA6D4C"/>
    <w:rsid w:val="00FA6DAC"/>
    <w:rsid w:val="00FB082D"/>
    <w:rsid w:val="00FB11AB"/>
    <w:rsid w:val="00FB30FB"/>
    <w:rsid w:val="00FC1EF5"/>
    <w:rsid w:val="00FC399B"/>
    <w:rsid w:val="00FC53F0"/>
    <w:rsid w:val="00FC7BF9"/>
    <w:rsid w:val="00FD3292"/>
    <w:rsid w:val="00FD381C"/>
    <w:rsid w:val="00FD3F91"/>
    <w:rsid w:val="00FD4D2F"/>
    <w:rsid w:val="00FD6171"/>
    <w:rsid w:val="00FD68CF"/>
    <w:rsid w:val="00FE00BF"/>
    <w:rsid w:val="00FE20D1"/>
    <w:rsid w:val="00FE4447"/>
    <w:rsid w:val="00FE777A"/>
    <w:rsid w:val="00FF1BC1"/>
    <w:rsid w:val="00FF2ECB"/>
    <w:rsid w:val="00FF3777"/>
    <w:rsid w:val="00FF5C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048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7003AD"/>
    <w:pPr>
      <w:spacing w:line="360" w:lineRule="auto"/>
      <w:jc w:val="both"/>
    </w:pPr>
    <w:rPr>
      <w:sz w:val="24"/>
    </w:rPr>
  </w:style>
  <w:style w:type="paragraph" w:styleId="berschrift1">
    <w:name w:val="heading 1"/>
    <w:basedOn w:val="Standard"/>
    <w:next w:val="Standard"/>
    <w:link w:val="berschrift1Zchn"/>
    <w:uiPriority w:val="9"/>
    <w:qFormat/>
    <w:rsid w:val="00EC4BA7"/>
    <w:pPr>
      <w:keepNext/>
      <w:keepLines/>
      <w:numPr>
        <w:numId w:val="7"/>
      </w:numPr>
      <w:spacing w:before="480" w:after="0"/>
      <w:jc w:val="left"/>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532839"/>
    <w:pPr>
      <w:keepNext/>
      <w:keepLines/>
      <w:numPr>
        <w:ilvl w:val="1"/>
        <w:numId w:val="7"/>
      </w:numPr>
      <w:spacing w:before="200" w:after="0"/>
      <w:jc w:val="left"/>
      <w:outlineLvl w:val="1"/>
    </w:pPr>
    <w:rPr>
      <w:rFonts w:asciiTheme="majorHAnsi" w:eastAsiaTheme="majorEastAsia" w:hAnsiTheme="majorHAnsi" w:cstheme="majorBidi"/>
      <w:b/>
      <w:bCs/>
      <w:szCs w:val="26"/>
    </w:rPr>
  </w:style>
  <w:style w:type="paragraph" w:styleId="berschrift3">
    <w:name w:val="heading 3"/>
    <w:basedOn w:val="Standard"/>
    <w:next w:val="Standard"/>
    <w:link w:val="berschrift3Zchn"/>
    <w:uiPriority w:val="9"/>
    <w:unhideWhenUsed/>
    <w:qFormat/>
    <w:rsid w:val="00EC4BA7"/>
    <w:pPr>
      <w:keepNext/>
      <w:keepLines/>
      <w:numPr>
        <w:ilvl w:val="2"/>
        <w:numId w:val="7"/>
      </w:numPr>
      <w:spacing w:before="200" w:after="0"/>
      <w:jc w:val="left"/>
      <w:outlineLvl w:val="2"/>
    </w:pPr>
    <w:rPr>
      <w:rFonts w:asciiTheme="majorHAnsi" w:eastAsiaTheme="majorEastAsia" w:hAnsiTheme="majorHAnsi" w:cstheme="majorBidi"/>
      <w:bCs/>
    </w:rPr>
  </w:style>
  <w:style w:type="paragraph" w:styleId="berschrift4">
    <w:name w:val="heading 4"/>
    <w:basedOn w:val="Standard"/>
    <w:next w:val="Standard"/>
    <w:link w:val="berschrift4Zchn"/>
    <w:uiPriority w:val="9"/>
    <w:unhideWhenUsed/>
    <w:rsid w:val="001B7647"/>
    <w:pPr>
      <w:keepNext/>
      <w:keepLines/>
      <w:numPr>
        <w:ilvl w:val="3"/>
        <w:numId w:val="7"/>
      </w:numPr>
      <w:spacing w:before="200" w:after="0"/>
      <w:outlineLvl w:val="3"/>
    </w:pPr>
    <w:rPr>
      <w:rFonts w:asciiTheme="majorHAnsi" w:eastAsiaTheme="majorEastAsia" w:hAnsiTheme="majorHAnsi" w:cstheme="majorBidi"/>
      <w:bCs/>
      <w:iCs/>
    </w:rPr>
  </w:style>
  <w:style w:type="paragraph" w:styleId="berschrift5">
    <w:name w:val="heading 5"/>
    <w:basedOn w:val="Standard"/>
    <w:next w:val="Standard"/>
    <w:link w:val="berschrift5Zchn"/>
    <w:uiPriority w:val="9"/>
    <w:semiHidden/>
    <w:unhideWhenUsed/>
    <w:rsid w:val="00532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32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32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3283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32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EC4BA7"/>
    <w:pPr>
      <w:spacing w:after="300" w:line="240" w:lineRule="auto"/>
      <w:contextualSpacing/>
      <w:jc w:val="center"/>
    </w:pPr>
    <w:rPr>
      <w:rFonts w:asciiTheme="majorHAnsi" w:eastAsiaTheme="majorEastAsia" w:hAnsiTheme="majorHAnsi" w:cstheme="majorBidi"/>
      <w:b/>
      <w:color w:val="000000" w:themeColor="text2" w:themeShade="BF"/>
      <w:spacing w:val="5"/>
      <w:kern w:val="28"/>
      <w:sz w:val="44"/>
      <w:szCs w:val="52"/>
    </w:rPr>
  </w:style>
  <w:style w:type="character" w:customStyle="1" w:styleId="TitelZchn">
    <w:name w:val="Titel Zchn"/>
    <w:basedOn w:val="Absatz-Standardschriftart"/>
    <w:link w:val="Titel"/>
    <w:uiPriority w:val="10"/>
    <w:rsid w:val="00EC4BA7"/>
    <w:rPr>
      <w:rFonts w:asciiTheme="majorHAnsi" w:eastAsiaTheme="majorEastAsia" w:hAnsiTheme="majorHAnsi" w:cstheme="majorBidi"/>
      <w:b/>
      <w:color w:val="000000" w:themeColor="text2" w:themeShade="BF"/>
      <w:spacing w:val="5"/>
      <w:kern w:val="28"/>
      <w:sz w:val="44"/>
      <w:szCs w:val="52"/>
    </w:rPr>
  </w:style>
  <w:style w:type="paragraph" w:styleId="Kopfzeile">
    <w:name w:val="header"/>
    <w:basedOn w:val="Standard"/>
    <w:link w:val="KopfzeileZchn"/>
    <w:uiPriority w:val="99"/>
    <w:unhideWhenUsed/>
    <w:rsid w:val="00DD4E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E8B"/>
  </w:style>
  <w:style w:type="paragraph" w:styleId="Fuzeile">
    <w:name w:val="footer"/>
    <w:basedOn w:val="Standard"/>
    <w:link w:val="FuzeileZchn"/>
    <w:uiPriority w:val="99"/>
    <w:unhideWhenUsed/>
    <w:qFormat/>
    <w:rsid w:val="00DD4E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E8B"/>
  </w:style>
  <w:style w:type="character" w:customStyle="1" w:styleId="berschrift1Zchn">
    <w:name w:val="Überschrift 1 Zchn"/>
    <w:basedOn w:val="Absatz-Standardschriftart"/>
    <w:link w:val="berschrift1"/>
    <w:uiPriority w:val="9"/>
    <w:rsid w:val="00EC4BA7"/>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532839"/>
    <w:rPr>
      <w:rFonts w:asciiTheme="majorHAnsi" w:eastAsiaTheme="majorEastAsia" w:hAnsiTheme="majorHAnsi" w:cstheme="majorBidi"/>
      <w:b/>
      <w:bCs/>
      <w:sz w:val="24"/>
      <w:szCs w:val="26"/>
    </w:rPr>
  </w:style>
  <w:style w:type="paragraph" w:styleId="Untertitel">
    <w:name w:val="Subtitle"/>
    <w:basedOn w:val="Standard"/>
    <w:next w:val="Standard"/>
    <w:link w:val="UntertitelZchn"/>
    <w:uiPriority w:val="11"/>
    <w:qFormat/>
    <w:rsid w:val="00EC4BA7"/>
    <w:pPr>
      <w:numPr>
        <w:ilvl w:val="1"/>
      </w:numPr>
      <w:spacing w:line="240" w:lineRule="auto"/>
      <w:jc w:val="center"/>
    </w:pPr>
    <w:rPr>
      <w:rFonts w:asciiTheme="majorHAnsi" w:eastAsiaTheme="majorEastAsia" w:hAnsiTheme="majorHAnsi" w:cstheme="majorBidi"/>
      <w:iCs/>
      <w:spacing w:val="15"/>
      <w:sz w:val="36"/>
      <w:szCs w:val="24"/>
    </w:rPr>
  </w:style>
  <w:style w:type="character" w:customStyle="1" w:styleId="UntertitelZchn">
    <w:name w:val="Untertitel Zchn"/>
    <w:basedOn w:val="Absatz-Standardschriftart"/>
    <w:link w:val="Untertitel"/>
    <w:uiPriority w:val="11"/>
    <w:rsid w:val="00EC4BA7"/>
    <w:rPr>
      <w:rFonts w:asciiTheme="majorHAnsi" w:eastAsiaTheme="majorEastAsia" w:hAnsiTheme="majorHAnsi" w:cstheme="majorBidi"/>
      <w:iCs/>
      <w:spacing w:val="15"/>
      <w:sz w:val="36"/>
      <w:szCs w:val="24"/>
    </w:rPr>
  </w:style>
  <w:style w:type="character" w:customStyle="1" w:styleId="berschrift3Zchn">
    <w:name w:val="Überschrift 3 Zchn"/>
    <w:basedOn w:val="Absatz-Standardschriftart"/>
    <w:link w:val="berschrift3"/>
    <w:uiPriority w:val="9"/>
    <w:rsid w:val="00EC4BA7"/>
    <w:rPr>
      <w:rFonts w:asciiTheme="majorHAnsi" w:eastAsiaTheme="majorEastAsia" w:hAnsiTheme="majorHAnsi" w:cstheme="majorBidi"/>
      <w:bCs/>
      <w:sz w:val="24"/>
    </w:rPr>
  </w:style>
  <w:style w:type="paragraph" w:customStyle="1" w:styleId="ArtderArbeit">
    <w:name w:val="Art der Arbeit"/>
    <w:basedOn w:val="Standard"/>
    <w:qFormat/>
    <w:rsid w:val="00EC4BA7"/>
    <w:pPr>
      <w:spacing w:line="240" w:lineRule="auto"/>
      <w:jc w:val="center"/>
    </w:pPr>
    <w:rPr>
      <w:sz w:val="36"/>
    </w:rPr>
  </w:style>
  <w:style w:type="paragraph" w:styleId="Zitat">
    <w:name w:val="Quote"/>
    <w:basedOn w:val="Standard"/>
    <w:next w:val="Standard"/>
    <w:link w:val="ZitatZchn"/>
    <w:uiPriority w:val="29"/>
    <w:qFormat/>
    <w:rsid w:val="00243EC6"/>
    <w:rPr>
      <w:i/>
      <w:iCs/>
      <w:color w:val="000000" w:themeColor="text1"/>
    </w:rPr>
  </w:style>
  <w:style w:type="character" w:customStyle="1" w:styleId="ZitatZchn">
    <w:name w:val="Zitat Zchn"/>
    <w:basedOn w:val="Absatz-Standardschriftart"/>
    <w:link w:val="Zitat"/>
    <w:uiPriority w:val="29"/>
    <w:rsid w:val="00243EC6"/>
    <w:rPr>
      <w:i/>
      <w:iCs/>
      <w:color w:val="000000" w:themeColor="text1"/>
      <w:sz w:val="24"/>
    </w:rPr>
  </w:style>
  <w:style w:type="paragraph" w:customStyle="1" w:styleId="Tabelleninhalt">
    <w:name w:val="Tabelleninhalt"/>
    <w:basedOn w:val="Standard"/>
    <w:next w:val="Standard"/>
    <w:qFormat/>
    <w:rsid w:val="00277DA8"/>
    <w:rPr>
      <w:sz w:val="20"/>
    </w:rPr>
  </w:style>
  <w:style w:type="paragraph" w:customStyle="1" w:styleId="Quellcode">
    <w:name w:val="Quellcode"/>
    <w:basedOn w:val="Standard"/>
    <w:next w:val="Standard"/>
    <w:qFormat/>
    <w:rsid w:val="00F638E2"/>
    <w:rPr>
      <w:rFonts w:ascii="Courier New" w:hAnsi="Courier New"/>
    </w:rPr>
  </w:style>
  <w:style w:type="paragraph" w:styleId="Funotentext">
    <w:name w:val="footnote text"/>
    <w:basedOn w:val="Standard"/>
    <w:link w:val="FunotentextZchn"/>
    <w:uiPriority w:val="99"/>
    <w:semiHidden/>
    <w:unhideWhenUsed/>
    <w:qFormat/>
    <w:rsid w:val="00277D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DA8"/>
    <w:rPr>
      <w:sz w:val="20"/>
      <w:szCs w:val="20"/>
    </w:rPr>
  </w:style>
  <w:style w:type="paragraph" w:styleId="Sprechblasentext">
    <w:name w:val="Balloon Text"/>
    <w:basedOn w:val="Standard"/>
    <w:link w:val="SprechblasentextZchn"/>
    <w:uiPriority w:val="99"/>
    <w:semiHidden/>
    <w:unhideWhenUsed/>
    <w:rsid w:val="00EC4B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4BA7"/>
    <w:rPr>
      <w:rFonts w:ascii="Tahoma" w:hAnsi="Tahoma" w:cs="Tahoma"/>
      <w:sz w:val="16"/>
      <w:szCs w:val="16"/>
    </w:rPr>
  </w:style>
  <w:style w:type="table" w:styleId="Tabellenraster">
    <w:name w:val="Table Grid"/>
    <w:basedOn w:val="NormaleTabelle"/>
    <w:uiPriority w:val="59"/>
    <w:rsid w:val="00606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65B4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unotenzeichen">
    <w:name w:val="footnote reference"/>
    <w:basedOn w:val="Absatz-Standardschriftart"/>
    <w:uiPriority w:val="99"/>
    <w:semiHidden/>
    <w:unhideWhenUsed/>
    <w:rsid w:val="00236E15"/>
    <w:rPr>
      <w:vertAlign w:val="superscript"/>
    </w:rPr>
  </w:style>
  <w:style w:type="character" w:styleId="Hyperlink">
    <w:name w:val="Hyperlink"/>
    <w:basedOn w:val="Absatz-Standardschriftart"/>
    <w:uiPriority w:val="99"/>
    <w:unhideWhenUsed/>
    <w:rsid w:val="004C3AE2"/>
    <w:rPr>
      <w:color w:val="0000FF" w:themeColor="hyperlink"/>
      <w:u w:val="single"/>
    </w:rPr>
  </w:style>
  <w:style w:type="paragraph" w:styleId="Verzeichnis1">
    <w:name w:val="toc 1"/>
    <w:basedOn w:val="Standard"/>
    <w:next w:val="Standard"/>
    <w:autoRedefine/>
    <w:uiPriority w:val="39"/>
    <w:unhideWhenUsed/>
    <w:rsid w:val="004C3AE2"/>
    <w:pPr>
      <w:spacing w:after="100"/>
    </w:pPr>
  </w:style>
  <w:style w:type="character" w:customStyle="1" w:styleId="berschrift4Zchn">
    <w:name w:val="Überschrift 4 Zchn"/>
    <w:basedOn w:val="Absatz-Standardschriftart"/>
    <w:link w:val="berschrift4"/>
    <w:uiPriority w:val="9"/>
    <w:rsid w:val="001B7647"/>
    <w:rPr>
      <w:rFonts w:asciiTheme="majorHAnsi" w:eastAsiaTheme="majorEastAsia" w:hAnsiTheme="majorHAnsi" w:cstheme="majorBidi"/>
      <w:bCs/>
      <w:iCs/>
      <w:sz w:val="24"/>
    </w:rPr>
  </w:style>
  <w:style w:type="paragraph" w:styleId="Beschriftung">
    <w:name w:val="caption"/>
    <w:basedOn w:val="Standard"/>
    <w:next w:val="Standard"/>
    <w:uiPriority w:val="35"/>
    <w:unhideWhenUsed/>
    <w:qFormat/>
    <w:rsid w:val="007003AD"/>
    <w:pPr>
      <w:spacing w:line="240" w:lineRule="auto"/>
      <w:jc w:val="left"/>
    </w:pPr>
    <w:rPr>
      <w:bCs/>
      <w:szCs w:val="18"/>
    </w:rPr>
  </w:style>
  <w:style w:type="character" w:customStyle="1" w:styleId="berschrift5Zchn">
    <w:name w:val="Überschrift 5 Zchn"/>
    <w:basedOn w:val="Absatz-Standardschriftart"/>
    <w:link w:val="berschrift5"/>
    <w:uiPriority w:val="9"/>
    <w:semiHidden/>
    <w:rsid w:val="0053283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53283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53283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53283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32839"/>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785CB6"/>
    <w:pPr>
      <w:spacing w:after="100"/>
      <w:ind w:left="240"/>
    </w:pPr>
  </w:style>
  <w:style w:type="paragraph" w:styleId="Verzeichnis3">
    <w:name w:val="toc 3"/>
    <w:basedOn w:val="Standard"/>
    <w:next w:val="Standard"/>
    <w:autoRedefine/>
    <w:uiPriority w:val="39"/>
    <w:unhideWhenUsed/>
    <w:rsid w:val="00785CB6"/>
    <w:pPr>
      <w:spacing w:after="100"/>
      <w:ind w:left="480"/>
    </w:pPr>
  </w:style>
  <w:style w:type="paragraph" w:styleId="Inhaltsverzeichnisberschrift">
    <w:name w:val="TOC Heading"/>
    <w:basedOn w:val="berschrift1"/>
    <w:next w:val="Standard"/>
    <w:uiPriority w:val="39"/>
    <w:semiHidden/>
    <w:unhideWhenUsed/>
    <w:qFormat/>
    <w:rsid w:val="00C3755F"/>
    <w:pPr>
      <w:numPr>
        <w:numId w:val="0"/>
      </w:numPr>
      <w:jc w:val="both"/>
      <w:outlineLvl w:val="9"/>
    </w:pPr>
    <w:rPr>
      <w:color w:val="365F91" w:themeColor="accent1" w:themeShade="BF"/>
    </w:rPr>
  </w:style>
  <w:style w:type="paragraph" w:styleId="Literaturverzeichnis">
    <w:name w:val="Bibliography"/>
    <w:basedOn w:val="Standard"/>
    <w:next w:val="Standard"/>
    <w:uiPriority w:val="37"/>
    <w:semiHidden/>
    <w:unhideWhenUsed/>
    <w:rsid w:val="00C3755F"/>
  </w:style>
  <w:style w:type="character" w:styleId="Buchtitel">
    <w:name w:val="Book Title"/>
    <w:basedOn w:val="Absatz-Standardschriftart"/>
    <w:uiPriority w:val="33"/>
    <w:rsid w:val="00C3755F"/>
    <w:rPr>
      <w:b/>
      <w:bCs/>
      <w:smallCaps/>
      <w:spacing w:val="5"/>
    </w:rPr>
  </w:style>
  <w:style w:type="character" w:styleId="IntensiverVerweis">
    <w:name w:val="Intense Reference"/>
    <w:basedOn w:val="Absatz-Standardschriftart"/>
    <w:uiPriority w:val="32"/>
    <w:rsid w:val="00C3755F"/>
    <w:rPr>
      <w:b/>
      <w:bCs/>
      <w:smallCaps/>
      <w:color w:val="C0504D" w:themeColor="accent2"/>
      <w:spacing w:val="5"/>
      <w:u w:val="single"/>
    </w:rPr>
  </w:style>
  <w:style w:type="character" w:styleId="SchwacherVerweis">
    <w:name w:val="Subtle Reference"/>
    <w:basedOn w:val="Absatz-Standardschriftart"/>
    <w:uiPriority w:val="31"/>
    <w:rsid w:val="00C3755F"/>
    <w:rPr>
      <w:smallCaps/>
      <w:color w:val="C0504D" w:themeColor="accent2"/>
      <w:u w:val="single"/>
    </w:rPr>
  </w:style>
  <w:style w:type="character" w:styleId="IntensiveHervorhebung">
    <w:name w:val="Intense Emphasis"/>
    <w:basedOn w:val="Absatz-Standardschriftart"/>
    <w:uiPriority w:val="21"/>
    <w:rsid w:val="00C3755F"/>
    <w:rPr>
      <w:b/>
      <w:bCs/>
      <w:i/>
      <w:iCs/>
      <w:color w:val="4F81BD" w:themeColor="accent1"/>
    </w:rPr>
  </w:style>
  <w:style w:type="character" w:styleId="SchwacheHervorhebung">
    <w:name w:val="Subtle Emphasis"/>
    <w:basedOn w:val="Absatz-Standardschriftart"/>
    <w:uiPriority w:val="19"/>
    <w:rsid w:val="00C3755F"/>
    <w:rPr>
      <w:i/>
      <w:iCs/>
      <w:color w:val="808080" w:themeColor="text1" w:themeTint="7F"/>
    </w:rPr>
  </w:style>
  <w:style w:type="paragraph" w:styleId="IntensivesZitat">
    <w:name w:val="Intense Quote"/>
    <w:basedOn w:val="Standard"/>
    <w:next w:val="Standard"/>
    <w:link w:val="IntensivesZitatZchn"/>
    <w:uiPriority w:val="30"/>
    <w:rsid w:val="00C3755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C3755F"/>
    <w:rPr>
      <w:b/>
      <w:bCs/>
      <w:i/>
      <w:iCs/>
      <w:color w:val="4F81BD" w:themeColor="accent1"/>
      <w:sz w:val="24"/>
    </w:rPr>
  </w:style>
  <w:style w:type="paragraph" w:styleId="Listenabsatz">
    <w:name w:val="List Paragraph"/>
    <w:basedOn w:val="Standard"/>
    <w:uiPriority w:val="34"/>
    <w:qFormat/>
    <w:rsid w:val="00C3755F"/>
    <w:pPr>
      <w:ind w:left="720"/>
      <w:contextualSpacing/>
    </w:pPr>
  </w:style>
  <w:style w:type="table" w:styleId="MittlereListe1-Akzent1">
    <w:name w:val="Medium List 1 Accent 1"/>
    <w:basedOn w:val="NormaleTabelle"/>
    <w:uiPriority w:val="65"/>
    <w:rsid w:val="00C3755F"/>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000000"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C3755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C3755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C3755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C3755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rsid w:val="00C3755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rsid w:val="00C3755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rsid w:val="00C3755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rsid w:val="00C3755F"/>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rsid w:val="00C3755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rsid w:val="00C3755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rsid w:val="00C3755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rsid w:val="00C3755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rsid w:val="00C3755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rsid w:val="00C3755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rsid w:val="00C3755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rsid w:val="00C3755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rsid w:val="00C3755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rsid w:val="00C3755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rsid w:val="00C3755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C3755F"/>
    <w:pPr>
      <w:spacing w:after="0" w:line="240" w:lineRule="auto"/>
      <w:jc w:val="both"/>
    </w:pPr>
    <w:rPr>
      <w:sz w:val="24"/>
    </w:rPr>
  </w:style>
  <w:style w:type="character" w:styleId="HTMLVariable">
    <w:name w:val="HTML Variable"/>
    <w:basedOn w:val="Absatz-Standardschriftart"/>
    <w:uiPriority w:val="99"/>
    <w:semiHidden/>
    <w:unhideWhenUsed/>
    <w:rsid w:val="00C3755F"/>
    <w:rPr>
      <w:i/>
      <w:iCs/>
    </w:rPr>
  </w:style>
  <w:style w:type="character" w:styleId="HTMLSchreibmaschine">
    <w:name w:val="HTML Typewriter"/>
    <w:basedOn w:val="Absatz-Standardschriftart"/>
    <w:uiPriority w:val="99"/>
    <w:semiHidden/>
    <w:unhideWhenUsed/>
    <w:rsid w:val="00C3755F"/>
    <w:rPr>
      <w:rFonts w:ascii="Consolas" w:hAnsi="Consolas"/>
      <w:sz w:val="20"/>
      <w:szCs w:val="20"/>
    </w:rPr>
  </w:style>
  <w:style w:type="character" w:styleId="HTMLBeispiel">
    <w:name w:val="HTML Sample"/>
    <w:basedOn w:val="Absatz-Standardschriftart"/>
    <w:uiPriority w:val="99"/>
    <w:semiHidden/>
    <w:unhideWhenUsed/>
    <w:rsid w:val="00C3755F"/>
    <w:rPr>
      <w:rFonts w:ascii="Consolas" w:hAnsi="Consolas"/>
      <w:sz w:val="24"/>
      <w:szCs w:val="24"/>
    </w:rPr>
  </w:style>
  <w:style w:type="paragraph" w:styleId="HTMLVorformatiert">
    <w:name w:val="HTML Preformatted"/>
    <w:basedOn w:val="Standard"/>
    <w:link w:val="HTMLVorformatiertZchn"/>
    <w:uiPriority w:val="99"/>
    <w:semiHidden/>
    <w:unhideWhenUsed/>
    <w:rsid w:val="00C3755F"/>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C3755F"/>
    <w:rPr>
      <w:rFonts w:ascii="Consolas" w:hAnsi="Consolas"/>
      <w:sz w:val="20"/>
      <w:szCs w:val="20"/>
    </w:rPr>
  </w:style>
  <w:style w:type="character" w:styleId="HTMLTastatur">
    <w:name w:val="HTML Keyboard"/>
    <w:basedOn w:val="Absatz-Standardschriftart"/>
    <w:uiPriority w:val="99"/>
    <w:semiHidden/>
    <w:unhideWhenUsed/>
    <w:rsid w:val="00C3755F"/>
    <w:rPr>
      <w:rFonts w:ascii="Consolas" w:hAnsi="Consolas"/>
      <w:sz w:val="20"/>
      <w:szCs w:val="20"/>
    </w:rPr>
  </w:style>
  <w:style w:type="character" w:styleId="HTMLDefinition">
    <w:name w:val="HTML Definition"/>
    <w:basedOn w:val="Absatz-Standardschriftart"/>
    <w:uiPriority w:val="99"/>
    <w:semiHidden/>
    <w:unhideWhenUsed/>
    <w:rsid w:val="00C3755F"/>
    <w:rPr>
      <w:i/>
      <w:iCs/>
    </w:rPr>
  </w:style>
  <w:style w:type="character" w:styleId="HTMLCode">
    <w:name w:val="HTML Code"/>
    <w:basedOn w:val="Absatz-Standardschriftart"/>
    <w:uiPriority w:val="99"/>
    <w:semiHidden/>
    <w:unhideWhenUsed/>
    <w:rsid w:val="00C3755F"/>
    <w:rPr>
      <w:rFonts w:ascii="Consolas" w:hAnsi="Consolas"/>
      <w:sz w:val="20"/>
      <w:szCs w:val="20"/>
    </w:rPr>
  </w:style>
  <w:style w:type="character" w:styleId="HTMLZitat">
    <w:name w:val="HTML Cite"/>
    <w:basedOn w:val="Absatz-Standardschriftart"/>
    <w:uiPriority w:val="99"/>
    <w:semiHidden/>
    <w:unhideWhenUsed/>
    <w:rsid w:val="00C3755F"/>
    <w:rPr>
      <w:i/>
      <w:iCs/>
    </w:rPr>
  </w:style>
  <w:style w:type="paragraph" w:styleId="HTMLAdresse">
    <w:name w:val="HTML Address"/>
    <w:basedOn w:val="Standard"/>
    <w:link w:val="HTMLAdresseZchn"/>
    <w:uiPriority w:val="99"/>
    <w:semiHidden/>
    <w:unhideWhenUsed/>
    <w:rsid w:val="00C3755F"/>
    <w:pPr>
      <w:spacing w:after="0" w:line="240" w:lineRule="auto"/>
    </w:pPr>
    <w:rPr>
      <w:i/>
      <w:iCs/>
    </w:rPr>
  </w:style>
  <w:style w:type="character" w:customStyle="1" w:styleId="HTMLAdresseZchn">
    <w:name w:val="HTML Adresse Zchn"/>
    <w:basedOn w:val="Absatz-Standardschriftart"/>
    <w:link w:val="HTMLAdresse"/>
    <w:uiPriority w:val="99"/>
    <w:semiHidden/>
    <w:rsid w:val="00C3755F"/>
    <w:rPr>
      <w:i/>
      <w:iCs/>
      <w:sz w:val="24"/>
    </w:rPr>
  </w:style>
  <w:style w:type="character" w:styleId="HTMLAkronym">
    <w:name w:val="HTML Acronym"/>
    <w:basedOn w:val="Absatz-Standardschriftart"/>
    <w:uiPriority w:val="99"/>
    <w:semiHidden/>
    <w:unhideWhenUsed/>
    <w:rsid w:val="00C3755F"/>
  </w:style>
  <w:style w:type="paragraph" w:styleId="NurText">
    <w:name w:val="Plain Text"/>
    <w:basedOn w:val="Standard"/>
    <w:link w:val="NurTextZchn"/>
    <w:uiPriority w:val="99"/>
    <w:semiHidden/>
    <w:unhideWhenUsed/>
    <w:rsid w:val="00C3755F"/>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C3755F"/>
    <w:rPr>
      <w:rFonts w:ascii="Consolas" w:hAnsi="Consolas"/>
      <w:sz w:val="21"/>
      <w:szCs w:val="21"/>
    </w:rPr>
  </w:style>
  <w:style w:type="paragraph" w:styleId="Dokumentstruktur">
    <w:name w:val="Document Map"/>
    <w:basedOn w:val="Standard"/>
    <w:link w:val="DokumentstrukturZchn"/>
    <w:uiPriority w:val="99"/>
    <w:semiHidden/>
    <w:unhideWhenUsed/>
    <w:rsid w:val="00C3755F"/>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C3755F"/>
    <w:rPr>
      <w:rFonts w:ascii="Tahoma" w:hAnsi="Tahoma" w:cs="Tahoma"/>
      <w:sz w:val="16"/>
      <w:szCs w:val="16"/>
    </w:rPr>
  </w:style>
  <w:style w:type="character" w:styleId="Hervorhebung">
    <w:name w:val="Emphasis"/>
    <w:basedOn w:val="Absatz-Standardschriftart"/>
    <w:uiPriority w:val="20"/>
    <w:qFormat/>
    <w:rsid w:val="00C3755F"/>
    <w:rPr>
      <w:i/>
      <w:iCs/>
    </w:rPr>
  </w:style>
  <w:style w:type="character" w:styleId="Fett">
    <w:name w:val="Strong"/>
    <w:basedOn w:val="Absatz-Standardschriftart"/>
    <w:uiPriority w:val="22"/>
    <w:rsid w:val="00C3755F"/>
    <w:rPr>
      <w:b/>
      <w:bCs/>
    </w:rPr>
  </w:style>
  <w:style w:type="character" w:styleId="BesuchterHyperlink">
    <w:name w:val="FollowedHyperlink"/>
    <w:basedOn w:val="Absatz-Standardschriftart"/>
    <w:uiPriority w:val="99"/>
    <w:semiHidden/>
    <w:unhideWhenUsed/>
    <w:rsid w:val="00C3755F"/>
    <w:rPr>
      <w:color w:val="800080" w:themeColor="followedHyperlink"/>
      <w:u w:val="single"/>
    </w:rPr>
  </w:style>
  <w:style w:type="paragraph" w:styleId="Blocktext">
    <w:name w:val="Block Text"/>
    <w:basedOn w:val="Standard"/>
    <w:uiPriority w:val="99"/>
    <w:semiHidden/>
    <w:unhideWhenUsed/>
    <w:rsid w:val="00C3755F"/>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i/>
      <w:iCs/>
      <w:color w:val="4F81BD" w:themeColor="accent1"/>
    </w:rPr>
  </w:style>
  <w:style w:type="paragraph" w:styleId="Textkrper-Einzug3">
    <w:name w:val="Body Text Indent 3"/>
    <w:basedOn w:val="Standard"/>
    <w:link w:val="Textkrper-Einzug3Zchn"/>
    <w:uiPriority w:val="99"/>
    <w:semiHidden/>
    <w:unhideWhenUsed/>
    <w:rsid w:val="00C3755F"/>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C3755F"/>
    <w:rPr>
      <w:sz w:val="16"/>
      <w:szCs w:val="16"/>
    </w:rPr>
  </w:style>
  <w:style w:type="paragraph" w:styleId="Textkrper-Einzug2">
    <w:name w:val="Body Text Indent 2"/>
    <w:basedOn w:val="Standard"/>
    <w:link w:val="Textkrper-Einzug2Zchn"/>
    <w:uiPriority w:val="99"/>
    <w:semiHidden/>
    <w:unhideWhenUsed/>
    <w:rsid w:val="00C3755F"/>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C3755F"/>
    <w:rPr>
      <w:sz w:val="24"/>
    </w:rPr>
  </w:style>
  <w:style w:type="paragraph" w:styleId="Textkrper3">
    <w:name w:val="Body Text 3"/>
    <w:basedOn w:val="Standard"/>
    <w:link w:val="Textkrper3Zchn"/>
    <w:uiPriority w:val="99"/>
    <w:semiHidden/>
    <w:unhideWhenUsed/>
    <w:rsid w:val="00C3755F"/>
    <w:pPr>
      <w:spacing w:after="120"/>
    </w:pPr>
    <w:rPr>
      <w:sz w:val="16"/>
      <w:szCs w:val="16"/>
    </w:rPr>
  </w:style>
  <w:style w:type="character" w:customStyle="1" w:styleId="Textkrper3Zchn">
    <w:name w:val="Textkörper 3 Zchn"/>
    <w:basedOn w:val="Absatz-Standardschriftart"/>
    <w:link w:val="Textkrper3"/>
    <w:uiPriority w:val="99"/>
    <w:semiHidden/>
    <w:rsid w:val="00C3755F"/>
    <w:rPr>
      <w:sz w:val="16"/>
      <w:szCs w:val="16"/>
    </w:rPr>
  </w:style>
  <w:style w:type="paragraph" w:styleId="Textkrper2">
    <w:name w:val="Body Text 2"/>
    <w:basedOn w:val="Standard"/>
    <w:link w:val="Textkrper2Zchn"/>
    <w:uiPriority w:val="99"/>
    <w:semiHidden/>
    <w:unhideWhenUsed/>
    <w:rsid w:val="00C3755F"/>
    <w:pPr>
      <w:spacing w:after="120" w:line="480" w:lineRule="auto"/>
    </w:pPr>
  </w:style>
  <w:style w:type="character" w:customStyle="1" w:styleId="Textkrper2Zchn">
    <w:name w:val="Textkörper 2 Zchn"/>
    <w:basedOn w:val="Absatz-Standardschriftart"/>
    <w:link w:val="Textkrper2"/>
    <w:uiPriority w:val="99"/>
    <w:semiHidden/>
    <w:rsid w:val="00C3755F"/>
    <w:rPr>
      <w:sz w:val="24"/>
    </w:rPr>
  </w:style>
  <w:style w:type="paragraph" w:styleId="Fu-Endnotenberschrift">
    <w:name w:val="Note Heading"/>
    <w:basedOn w:val="Standard"/>
    <w:next w:val="Standard"/>
    <w:link w:val="Fu-EndnotenberschriftZchn"/>
    <w:uiPriority w:val="99"/>
    <w:semiHidden/>
    <w:unhideWhenUsed/>
    <w:rsid w:val="00C3755F"/>
    <w:pPr>
      <w:spacing w:after="0" w:line="240" w:lineRule="auto"/>
    </w:pPr>
  </w:style>
  <w:style w:type="character" w:customStyle="1" w:styleId="Fu-EndnotenberschriftZchn">
    <w:name w:val="Fuß/-Endnotenüberschrift Zchn"/>
    <w:basedOn w:val="Absatz-Standardschriftart"/>
    <w:link w:val="Fu-Endnotenberschrift"/>
    <w:uiPriority w:val="99"/>
    <w:semiHidden/>
    <w:rsid w:val="00C3755F"/>
    <w:rPr>
      <w:sz w:val="24"/>
    </w:rPr>
  </w:style>
  <w:style w:type="paragraph" w:styleId="Textkrper-Zeileneinzug">
    <w:name w:val="Body Text Indent"/>
    <w:basedOn w:val="Standard"/>
    <w:link w:val="Textkrper-ZeileneinzugZchn"/>
    <w:uiPriority w:val="99"/>
    <w:semiHidden/>
    <w:unhideWhenUsed/>
    <w:rsid w:val="00C3755F"/>
    <w:pPr>
      <w:spacing w:after="120"/>
      <w:ind w:left="283"/>
    </w:pPr>
  </w:style>
  <w:style w:type="character" w:customStyle="1" w:styleId="Textkrper-ZeileneinzugZchn">
    <w:name w:val="Textkörper-Zeileneinzug Zchn"/>
    <w:basedOn w:val="Absatz-Standardschriftart"/>
    <w:link w:val="Textkrper-Zeileneinzug"/>
    <w:uiPriority w:val="99"/>
    <w:semiHidden/>
    <w:rsid w:val="00C3755F"/>
    <w:rPr>
      <w:sz w:val="24"/>
    </w:rPr>
  </w:style>
  <w:style w:type="paragraph" w:styleId="Textkrper-Erstzeileneinzug2">
    <w:name w:val="Body Text First Indent 2"/>
    <w:basedOn w:val="Textkrper-Zeileneinzug"/>
    <w:link w:val="Textkrper-Erstzeileneinzug2Zchn"/>
    <w:uiPriority w:val="99"/>
    <w:semiHidden/>
    <w:unhideWhenUsed/>
    <w:rsid w:val="00C3755F"/>
    <w:pPr>
      <w:spacing w:after="20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C3755F"/>
    <w:rPr>
      <w:sz w:val="24"/>
    </w:rPr>
  </w:style>
  <w:style w:type="paragraph" w:styleId="Textkrper">
    <w:name w:val="Body Text"/>
    <w:basedOn w:val="Standard"/>
    <w:link w:val="TextkrperZchn"/>
    <w:uiPriority w:val="99"/>
    <w:semiHidden/>
    <w:unhideWhenUsed/>
    <w:rsid w:val="00C3755F"/>
    <w:pPr>
      <w:spacing w:after="120"/>
    </w:pPr>
  </w:style>
  <w:style w:type="character" w:customStyle="1" w:styleId="TextkrperZchn">
    <w:name w:val="Textkörper Zchn"/>
    <w:basedOn w:val="Absatz-Standardschriftart"/>
    <w:link w:val="Textkrper"/>
    <w:uiPriority w:val="99"/>
    <w:semiHidden/>
    <w:rsid w:val="00C3755F"/>
    <w:rPr>
      <w:sz w:val="24"/>
    </w:rPr>
  </w:style>
  <w:style w:type="paragraph" w:styleId="Textkrper-Erstzeileneinzug">
    <w:name w:val="Body Text First Indent"/>
    <w:basedOn w:val="Textkrper"/>
    <w:link w:val="Textkrper-ErstzeileneinzugZchn"/>
    <w:uiPriority w:val="99"/>
    <w:semiHidden/>
    <w:unhideWhenUsed/>
    <w:rsid w:val="00C3755F"/>
    <w:pPr>
      <w:spacing w:after="200"/>
      <w:ind w:firstLine="360"/>
    </w:pPr>
  </w:style>
  <w:style w:type="character" w:customStyle="1" w:styleId="Textkrper-ErstzeileneinzugZchn">
    <w:name w:val="Textkörper-Erstzeileneinzug Zchn"/>
    <w:basedOn w:val="TextkrperZchn"/>
    <w:link w:val="Textkrper-Erstzeileneinzug"/>
    <w:uiPriority w:val="99"/>
    <w:semiHidden/>
    <w:rsid w:val="00C3755F"/>
    <w:rPr>
      <w:sz w:val="24"/>
    </w:rPr>
  </w:style>
  <w:style w:type="paragraph" w:styleId="Datum">
    <w:name w:val="Date"/>
    <w:basedOn w:val="Standard"/>
    <w:next w:val="Standard"/>
    <w:link w:val="DatumZchn"/>
    <w:uiPriority w:val="99"/>
    <w:semiHidden/>
    <w:unhideWhenUsed/>
    <w:rsid w:val="00C3755F"/>
  </w:style>
  <w:style w:type="character" w:customStyle="1" w:styleId="DatumZchn">
    <w:name w:val="Datum Zchn"/>
    <w:basedOn w:val="Absatz-Standardschriftart"/>
    <w:link w:val="Datum"/>
    <w:uiPriority w:val="99"/>
    <w:semiHidden/>
    <w:rsid w:val="00C3755F"/>
    <w:rPr>
      <w:sz w:val="24"/>
    </w:rPr>
  </w:style>
  <w:style w:type="paragraph" w:styleId="Anrede">
    <w:name w:val="Salutation"/>
    <w:basedOn w:val="Standard"/>
    <w:next w:val="Standard"/>
    <w:link w:val="AnredeZchn"/>
    <w:uiPriority w:val="99"/>
    <w:semiHidden/>
    <w:unhideWhenUsed/>
    <w:rsid w:val="00C3755F"/>
  </w:style>
  <w:style w:type="character" w:customStyle="1" w:styleId="AnredeZchn">
    <w:name w:val="Anrede Zchn"/>
    <w:basedOn w:val="Absatz-Standardschriftart"/>
    <w:link w:val="Anrede"/>
    <w:uiPriority w:val="99"/>
    <w:semiHidden/>
    <w:rsid w:val="00C3755F"/>
    <w:rPr>
      <w:sz w:val="24"/>
    </w:rPr>
  </w:style>
  <w:style w:type="paragraph" w:styleId="Nachrichtenkopf">
    <w:name w:val="Message Header"/>
    <w:basedOn w:val="Standard"/>
    <w:link w:val="NachrichtenkopfZchn"/>
    <w:uiPriority w:val="99"/>
    <w:semiHidden/>
    <w:unhideWhenUsed/>
    <w:rsid w:val="00C375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C3755F"/>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C3755F"/>
    <w:pPr>
      <w:spacing w:after="120"/>
      <w:ind w:left="1415"/>
      <w:contextualSpacing/>
    </w:pPr>
  </w:style>
  <w:style w:type="paragraph" w:styleId="Listenfortsetzung4">
    <w:name w:val="List Continue 4"/>
    <w:basedOn w:val="Standard"/>
    <w:uiPriority w:val="99"/>
    <w:semiHidden/>
    <w:unhideWhenUsed/>
    <w:rsid w:val="00C3755F"/>
    <w:pPr>
      <w:spacing w:after="120"/>
      <w:ind w:left="1132"/>
      <w:contextualSpacing/>
    </w:pPr>
  </w:style>
  <w:style w:type="paragraph" w:styleId="Listenfortsetzung3">
    <w:name w:val="List Continue 3"/>
    <w:basedOn w:val="Standard"/>
    <w:uiPriority w:val="99"/>
    <w:semiHidden/>
    <w:unhideWhenUsed/>
    <w:rsid w:val="00C3755F"/>
    <w:pPr>
      <w:spacing w:after="120"/>
      <w:ind w:left="849"/>
      <w:contextualSpacing/>
    </w:pPr>
  </w:style>
  <w:style w:type="paragraph" w:styleId="Listenfortsetzung2">
    <w:name w:val="List Continue 2"/>
    <w:basedOn w:val="Standard"/>
    <w:uiPriority w:val="99"/>
    <w:semiHidden/>
    <w:unhideWhenUsed/>
    <w:rsid w:val="00C3755F"/>
    <w:pPr>
      <w:spacing w:after="120"/>
      <w:ind w:left="566"/>
      <w:contextualSpacing/>
    </w:pPr>
  </w:style>
  <w:style w:type="paragraph" w:styleId="Listenfortsetzung">
    <w:name w:val="List Continue"/>
    <w:basedOn w:val="Standard"/>
    <w:uiPriority w:val="99"/>
    <w:semiHidden/>
    <w:unhideWhenUsed/>
    <w:rsid w:val="00C3755F"/>
    <w:pPr>
      <w:spacing w:after="120"/>
      <w:ind w:left="283"/>
      <w:contextualSpacing/>
    </w:pPr>
  </w:style>
  <w:style w:type="paragraph" w:styleId="Unterschrift">
    <w:name w:val="Signature"/>
    <w:basedOn w:val="Standard"/>
    <w:link w:val="UnterschriftZchn"/>
    <w:uiPriority w:val="99"/>
    <w:semiHidden/>
    <w:unhideWhenUsed/>
    <w:rsid w:val="00C3755F"/>
    <w:pPr>
      <w:spacing w:after="0" w:line="240" w:lineRule="auto"/>
      <w:ind w:left="4252"/>
    </w:pPr>
  </w:style>
  <w:style w:type="character" w:customStyle="1" w:styleId="UnterschriftZchn">
    <w:name w:val="Unterschrift Zchn"/>
    <w:basedOn w:val="Absatz-Standardschriftart"/>
    <w:link w:val="Unterschrift"/>
    <w:uiPriority w:val="99"/>
    <w:semiHidden/>
    <w:rsid w:val="00C3755F"/>
    <w:rPr>
      <w:sz w:val="24"/>
    </w:rPr>
  </w:style>
  <w:style w:type="paragraph" w:styleId="Gruformel">
    <w:name w:val="Closing"/>
    <w:basedOn w:val="Standard"/>
    <w:link w:val="GruformelZchn"/>
    <w:uiPriority w:val="99"/>
    <w:semiHidden/>
    <w:unhideWhenUsed/>
    <w:rsid w:val="00C3755F"/>
    <w:pPr>
      <w:spacing w:after="0" w:line="240" w:lineRule="auto"/>
      <w:ind w:left="4252"/>
    </w:pPr>
  </w:style>
  <w:style w:type="character" w:customStyle="1" w:styleId="GruformelZchn">
    <w:name w:val="Grußformel Zchn"/>
    <w:basedOn w:val="Absatz-Standardschriftart"/>
    <w:link w:val="Gruformel"/>
    <w:uiPriority w:val="99"/>
    <w:semiHidden/>
    <w:rsid w:val="00C3755F"/>
    <w:rPr>
      <w:sz w:val="24"/>
    </w:rPr>
  </w:style>
  <w:style w:type="paragraph" w:styleId="Listennummer5">
    <w:name w:val="List Number 5"/>
    <w:basedOn w:val="Standard"/>
    <w:uiPriority w:val="99"/>
    <w:semiHidden/>
    <w:unhideWhenUsed/>
    <w:rsid w:val="00C3755F"/>
    <w:pPr>
      <w:numPr>
        <w:numId w:val="8"/>
      </w:numPr>
      <w:contextualSpacing/>
    </w:pPr>
  </w:style>
  <w:style w:type="paragraph" w:styleId="Listennummer4">
    <w:name w:val="List Number 4"/>
    <w:basedOn w:val="Standard"/>
    <w:uiPriority w:val="99"/>
    <w:semiHidden/>
    <w:unhideWhenUsed/>
    <w:rsid w:val="00C3755F"/>
    <w:pPr>
      <w:numPr>
        <w:numId w:val="9"/>
      </w:numPr>
      <w:contextualSpacing/>
    </w:pPr>
  </w:style>
  <w:style w:type="paragraph" w:styleId="Listennummer3">
    <w:name w:val="List Number 3"/>
    <w:basedOn w:val="Standard"/>
    <w:uiPriority w:val="99"/>
    <w:semiHidden/>
    <w:unhideWhenUsed/>
    <w:rsid w:val="00C3755F"/>
    <w:pPr>
      <w:numPr>
        <w:numId w:val="10"/>
      </w:numPr>
      <w:contextualSpacing/>
    </w:pPr>
  </w:style>
  <w:style w:type="paragraph" w:styleId="Listennummer2">
    <w:name w:val="List Number 2"/>
    <w:basedOn w:val="Standard"/>
    <w:uiPriority w:val="99"/>
    <w:semiHidden/>
    <w:unhideWhenUsed/>
    <w:rsid w:val="00C3755F"/>
    <w:pPr>
      <w:numPr>
        <w:numId w:val="11"/>
      </w:numPr>
      <w:contextualSpacing/>
    </w:pPr>
  </w:style>
  <w:style w:type="paragraph" w:styleId="Aufzhlungszeichen5">
    <w:name w:val="List Bullet 5"/>
    <w:basedOn w:val="Standard"/>
    <w:uiPriority w:val="99"/>
    <w:semiHidden/>
    <w:unhideWhenUsed/>
    <w:rsid w:val="00C3755F"/>
    <w:pPr>
      <w:numPr>
        <w:numId w:val="12"/>
      </w:numPr>
      <w:contextualSpacing/>
    </w:pPr>
  </w:style>
  <w:style w:type="paragraph" w:styleId="Aufzhlungszeichen4">
    <w:name w:val="List Bullet 4"/>
    <w:basedOn w:val="Standard"/>
    <w:uiPriority w:val="99"/>
    <w:semiHidden/>
    <w:unhideWhenUsed/>
    <w:rsid w:val="00C3755F"/>
    <w:pPr>
      <w:numPr>
        <w:numId w:val="13"/>
      </w:numPr>
      <w:contextualSpacing/>
    </w:pPr>
  </w:style>
  <w:style w:type="paragraph" w:styleId="Aufzhlungszeichen3">
    <w:name w:val="List Bullet 3"/>
    <w:basedOn w:val="Standard"/>
    <w:uiPriority w:val="99"/>
    <w:semiHidden/>
    <w:unhideWhenUsed/>
    <w:rsid w:val="00C3755F"/>
    <w:pPr>
      <w:numPr>
        <w:numId w:val="14"/>
      </w:numPr>
      <w:contextualSpacing/>
    </w:pPr>
  </w:style>
  <w:style w:type="paragraph" w:styleId="Aufzhlungszeichen2">
    <w:name w:val="List Bullet 2"/>
    <w:basedOn w:val="Standard"/>
    <w:uiPriority w:val="99"/>
    <w:semiHidden/>
    <w:unhideWhenUsed/>
    <w:rsid w:val="00C3755F"/>
    <w:pPr>
      <w:numPr>
        <w:numId w:val="15"/>
      </w:numPr>
      <w:contextualSpacing/>
    </w:pPr>
  </w:style>
  <w:style w:type="paragraph" w:styleId="Liste5">
    <w:name w:val="List 5"/>
    <w:basedOn w:val="Standard"/>
    <w:uiPriority w:val="99"/>
    <w:semiHidden/>
    <w:unhideWhenUsed/>
    <w:rsid w:val="00C3755F"/>
    <w:pPr>
      <w:ind w:left="1415" w:hanging="283"/>
      <w:contextualSpacing/>
    </w:pPr>
  </w:style>
  <w:style w:type="paragraph" w:styleId="Liste4">
    <w:name w:val="List 4"/>
    <w:basedOn w:val="Standard"/>
    <w:uiPriority w:val="99"/>
    <w:semiHidden/>
    <w:unhideWhenUsed/>
    <w:rsid w:val="00C3755F"/>
    <w:pPr>
      <w:ind w:left="1132" w:hanging="283"/>
      <w:contextualSpacing/>
    </w:pPr>
  </w:style>
  <w:style w:type="paragraph" w:styleId="Liste3">
    <w:name w:val="List 3"/>
    <w:basedOn w:val="Standard"/>
    <w:uiPriority w:val="99"/>
    <w:semiHidden/>
    <w:unhideWhenUsed/>
    <w:rsid w:val="00C3755F"/>
    <w:pPr>
      <w:ind w:left="849" w:hanging="283"/>
      <w:contextualSpacing/>
    </w:pPr>
  </w:style>
  <w:style w:type="paragraph" w:styleId="Liste2">
    <w:name w:val="List 2"/>
    <w:basedOn w:val="Standard"/>
    <w:uiPriority w:val="99"/>
    <w:semiHidden/>
    <w:unhideWhenUsed/>
    <w:rsid w:val="00C3755F"/>
    <w:pPr>
      <w:ind w:left="566" w:hanging="283"/>
      <w:contextualSpacing/>
    </w:pPr>
  </w:style>
  <w:style w:type="paragraph" w:styleId="Listennummer">
    <w:name w:val="List Number"/>
    <w:basedOn w:val="Standard"/>
    <w:uiPriority w:val="99"/>
    <w:semiHidden/>
    <w:unhideWhenUsed/>
    <w:rsid w:val="00C3755F"/>
    <w:pPr>
      <w:numPr>
        <w:numId w:val="16"/>
      </w:numPr>
      <w:contextualSpacing/>
    </w:pPr>
  </w:style>
  <w:style w:type="paragraph" w:styleId="Aufzhlungszeichen">
    <w:name w:val="List Bullet"/>
    <w:basedOn w:val="Standard"/>
    <w:uiPriority w:val="99"/>
    <w:semiHidden/>
    <w:unhideWhenUsed/>
    <w:rsid w:val="00C3755F"/>
    <w:pPr>
      <w:numPr>
        <w:numId w:val="17"/>
      </w:numPr>
      <w:contextualSpacing/>
    </w:pPr>
  </w:style>
  <w:style w:type="paragraph" w:styleId="Liste">
    <w:name w:val="List"/>
    <w:basedOn w:val="Standard"/>
    <w:uiPriority w:val="99"/>
    <w:semiHidden/>
    <w:unhideWhenUsed/>
    <w:rsid w:val="00C3755F"/>
    <w:pPr>
      <w:ind w:left="283" w:hanging="283"/>
      <w:contextualSpacing/>
    </w:pPr>
  </w:style>
  <w:style w:type="paragraph" w:styleId="RGV-berschrift">
    <w:name w:val="toa heading"/>
    <w:basedOn w:val="Standard"/>
    <w:next w:val="Standard"/>
    <w:uiPriority w:val="99"/>
    <w:semiHidden/>
    <w:unhideWhenUsed/>
    <w:rsid w:val="00C3755F"/>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C3755F"/>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C3755F"/>
    <w:rPr>
      <w:rFonts w:ascii="Consolas" w:hAnsi="Consolas"/>
      <w:sz w:val="20"/>
      <w:szCs w:val="20"/>
    </w:rPr>
  </w:style>
  <w:style w:type="paragraph" w:styleId="Rechtsgrundlagenverzeichnis">
    <w:name w:val="table of authorities"/>
    <w:basedOn w:val="Standard"/>
    <w:next w:val="Standard"/>
    <w:uiPriority w:val="99"/>
    <w:semiHidden/>
    <w:unhideWhenUsed/>
    <w:rsid w:val="00C3755F"/>
    <w:pPr>
      <w:spacing w:after="0"/>
      <w:ind w:left="240" w:hanging="240"/>
    </w:pPr>
  </w:style>
  <w:style w:type="paragraph" w:styleId="Endnotentext">
    <w:name w:val="endnote text"/>
    <w:basedOn w:val="Standard"/>
    <w:link w:val="EndnotentextZchn"/>
    <w:uiPriority w:val="99"/>
    <w:semiHidden/>
    <w:unhideWhenUsed/>
    <w:rsid w:val="00C3755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C3755F"/>
    <w:rPr>
      <w:sz w:val="20"/>
      <w:szCs w:val="20"/>
    </w:rPr>
  </w:style>
  <w:style w:type="character" w:styleId="Endnotenzeichen">
    <w:name w:val="endnote reference"/>
    <w:basedOn w:val="Absatz-Standardschriftart"/>
    <w:uiPriority w:val="99"/>
    <w:semiHidden/>
    <w:unhideWhenUsed/>
    <w:rsid w:val="00C3755F"/>
    <w:rPr>
      <w:vertAlign w:val="superscript"/>
    </w:rPr>
  </w:style>
  <w:style w:type="character" w:styleId="Seitenzahl">
    <w:name w:val="page number"/>
    <w:basedOn w:val="Absatz-Standardschriftart"/>
    <w:uiPriority w:val="99"/>
    <w:semiHidden/>
    <w:unhideWhenUsed/>
    <w:rsid w:val="00C3755F"/>
  </w:style>
  <w:style w:type="character" w:styleId="Zeilennummer">
    <w:name w:val="line number"/>
    <w:basedOn w:val="Absatz-Standardschriftart"/>
    <w:uiPriority w:val="99"/>
    <w:semiHidden/>
    <w:unhideWhenUsed/>
    <w:rsid w:val="00C3755F"/>
  </w:style>
  <w:style w:type="character" w:styleId="Kommentarzeichen">
    <w:name w:val="annotation reference"/>
    <w:basedOn w:val="Absatz-Standardschriftart"/>
    <w:uiPriority w:val="99"/>
    <w:semiHidden/>
    <w:unhideWhenUsed/>
    <w:rsid w:val="00C3755F"/>
    <w:rPr>
      <w:sz w:val="16"/>
      <w:szCs w:val="16"/>
    </w:rPr>
  </w:style>
  <w:style w:type="paragraph" w:styleId="Umschlagabsenderadresse">
    <w:name w:val="envelope return"/>
    <w:basedOn w:val="Standard"/>
    <w:uiPriority w:val="99"/>
    <w:semiHidden/>
    <w:unhideWhenUsed/>
    <w:rsid w:val="00C3755F"/>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C3755F"/>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unhideWhenUsed/>
    <w:rsid w:val="00C3755F"/>
    <w:pPr>
      <w:spacing w:after="0"/>
    </w:pPr>
  </w:style>
  <w:style w:type="paragraph" w:styleId="Index1">
    <w:name w:val="index 1"/>
    <w:basedOn w:val="Standard"/>
    <w:next w:val="Standard"/>
    <w:autoRedefine/>
    <w:uiPriority w:val="99"/>
    <w:semiHidden/>
    <w:unhideWhenUsed/>
    <w:rsid w:val="00C3755F"/>
    <w:pPr>
      <w:spacing w:after="0" w:line="240" w:lineRule="auto"/>
      <w:ind w:left="240" w:hanging="240"/>
    </w:pPr>
  </w:style>
  <w:style w:type="paragraph" w:styleId="Indexberschrift">
    <w:name w:val="index heading"/>
    <w:basedOn w:val="Standard"/>
    <w:next w:val="Index1"/>
    <w:uiPriority w:val="99"/>
    <w:semiHidden/>
    <w:unhideWhenUsed/>
    <w:rsid w:val="00C3755F"/>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C3755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3755F"/>
    <w:rPr>
      <w:sz w:val="20"/>
      <w:szCs w:val="20"/>
    </w:rPr>
  </w:style>
  <w:style w:type="paragraph" w:styleId="Standardeinzug">
    <w:name w:val="Normal Indent"/>
    <w:basedOn w:val="Standard"/>
    <w:uiPriority w:val="99"/>
    <w:semiHidden/>
    <w:unhideWhenUsed/>
    <w:rsid w:val="00C3755F"/>
    <w:pPr>
      <w:ind w:left="708"/>
    </w:pPr>
  </w:style>
  <w:style w:type="paragraph" w:styleId="Verzeichnis9">
    <w:name w:val="toc 9"/>
    <w:basedOn w:val="Standard"/>
    <w:next w:val="Standard"/>
    <w:autoRedefine/>
    <w:uiPriority w:val="39"/>
    <w:unhideWhenUsed/>
    <w:rsid w:val="00C3755F"/>
    <w:pPr>
      <w:spacing w:after="100"/>
      <w:ind w:left="1920"/>
    </w:pPr>
  </w:style>
  <w:style w:type="paragraph" w:styleId="Verzeichnis8">
    <w:name w:val="toc 8"/>
    <w:basedOn w:val="Standard"/>
    <w:next w:val="Standard"/>
    <w:autoRedefine/>
    <w:uiPriority w:val="39"/>
    <w:unhideWhenUsed/>
    <w:rsid w:val="00C3755F"/>
    <w:pPr>
      <w:spacing w:after="100"/>
      <w:ind w:left="1680"/>
    </w:pPr>
  </w:style>
  <w:style w:type="paragraph" w:styleId="Verzeichnis7">
    <w:name w:val="toc 7"/>
    <w:basedOn w:val="Standard"/>
    <w:next w:val="Standard"/>
    <w:autoRedefine/>
    <w:uiPriority w:val="39"/>
    <w:unhideWhenUsed/>
    <w:rsid w:val="00C3755F"/>
    <w:pPr>
      <w:spacing w:after="100"/>
      <w:ind w:left="1440"/>
    </w:pPr>
  </w:style>
  <w:style w:type="paragraph" w:styleId="Verzeichnis6">
    <w:name w:val="toc 6"/>
    <w:basedOn w:val="Standard"/>
    <w:next w:val="Standard"/>
    <w:autoRedefine/>
    <w:uiPriority w:val="39"/>
    <w:unhideWhenUsed/>
    <w:rsid w:val="00C3755F"/>
    <w:pPr>
      <w:spacing w:after="100"/>
      <w:ind w:left="1200"/>
    </w:pPr>
  </w:style>
  <w:style w:type="paragraph" w:styleId="Verzeichnis5">
    <w:name w:val="toc 5"/>
    <w:basedOn w:val="Standard"/>
    <w:next w:val="Standard"/>
    <w:autoRedefine/>
    <w:uiPriority w:val="39"/>
    <w:unhideWhenUsed/>
    <w:rsid w:val="00C3755F"/>
    <w:pPr>
      <w:spacing w:after="100"/>
      <w:ind w:left="960"/>
    </w:pPr>
  </w:style>
  <w:style w:type="paragraph" w:styleId="Verzeichnis4">
    <w:name w:val="toc 4"/>
    <w:basedOn w:val="Standard"/>
    <w:next w:val="Standard"/>
    <w:autoRedefine/>
    <w:uiPriority w:val="39"/>
    <w:unhideWhenUsed/>
    <w:rsid w:val="00C3755F"/>
    <w:pPr>
      <w:spacing w:after="100"/>
      <w:ind w:left="720"/>
    </w:pPr>
  </w:style>
  <w:style w:type="paragraph" w:styleId="Index9">
    <w:name w:val="index 9"/>
    <w:basedOn w:val="Standard"/>
    <w:next w:val="Standard"/>
    <w:autoRedefine/>
    <w:uiPriority w:val="99"/>
    <w:semiHidden/>
    <w:unhideWhenUsed/>
    <w:rsid w:val="00C3755F"/>
    <w:pPr>
      <w:spacing w:after="0" w:line="240" w:lineRule="auto"/>
      <w:ind w:left="2160" w:hanging="240"/>
    </w:pPr>
  </w:style>
  <w:style w:type="paragraph" w:styleId="Index8">
    <w:name w:val="index 8"/>
    <w:basedOn w:val="Standard"/>
    <w:next w:val="Standard"/>
    <w:autoRedefine/>
    <w:uiPriority w:val="99"/>
    <w:semiHidden/>
    <w:unhideWhenUsed/>
    <w:rsid w:val="00C3755F"/>
    <w:pPr>
      <w:spacing w:after="0" w:line="240" w:lineRule="auto"/>
      <w:ind w:left="1920" w:hanging="240"/>
    </w:pPr>
  </w:style>
  <w:style w:type="paragraph" w:styleId="Index7">
    <w:name w:val="index 7"/>
    <w:basedOn w:val="Standard"/>
    <w:next w:val="Standard"/>
    <w:autoRedefine/>
    <w:uiPriority w:val="99"/>
    <w:semiHidden/>
    <w:unhideWhenUsed/>
    <w:rsid w:val="00C3755F"/>
    <w:pPr>
      <w:spacing w:after="0" w:line="240" w:lineRule="auto"/>
      <w:ind w:left="1680" w:hanging="240"/>
    </w:pPr>
  </w:style>
  <w:style w:type="paragraph" w:styleId="Index6">
    <w:name w:val="index 6"/>
    <w:basedOn w:val="Standard"/>
    <w:next w:val="Standard"/>
    <w:autoRedefine/>
    <w:uiPriority w:val="99"/>
    <w:semiHidden/>
    <w:unhideWhenUsed/>
    <w:rsid w:val="00C3755F"/>
    <w:pPr>
      <w:spacing w:after="0" w:line="240" w:lineRule="auto"/>
      <w:ind w:left="1440" w:hanging="240"/>
    </w:pPr>
  </w:style>
  <w:style w:type="paragraph" w:styleId="Index5">
    <w:name w:val="index 5"/>
    <w:basedOn w:val="Standard"/>
    <w:next w:val="Standard"/>
    <w:autoRedefine/>
    <w:uiPriority w:val="99"/>
    <w:semiHidden/>
    <w:unhideWhenUsed/>
    <w:rsid w:val="00C3755F"/>
    <w:pPr>
      <w:spacing w:after="0" w:line="240" w:lineRule="auto"/>
      <w:ind w:left="1200" w:hanging="240"/>
    </w:pPr>
  </w:style>
  <w:style w:type="paragraph" w:styleId="Index4">
    <w:name w:val="index 4"/>
    <w:basedOn w:val="Standard"/>
    <w:next w:val="Standard"/>
    <w:autoRedefine/>
    <w:uiPriority w:val="99"/>
    <w:semiHidden/>
    <w:unhideWhenUsed/>
    <w:rsid w:val="00C3755F"/>
    <w:pPr>
      <w:spacing w:after="0" w:line="240" w:lineRule="auto"/>
      <w:ind w:left="960" w:hanging="240"/>
    </w:pPr>
  </w:style>
  <w:style w:type="paragraph" w:styleId="Index3">
    <w:name w:val="index 3"/>
    <w:basedOn w:val="Standard"/>
    <w:next w:val="Standard"/>
    <w:autoRedefine/>
    <w:uiPriority w:val="99"/>
    <w:semiHidden/>
    <w:unhideWhenUsed/>
    <w:rsid w:val="00C3755F"/>
    <w:pPr>
      <w:spacing w:after="0" w:line="240" w:lineRule="auto"/>
      <w:ind w:left="720" w:hanging="240"/>
    </w:pPr>
  </w:style>
  <w:style w:type="paragraph" w:styleId="Index2">
    <w:name w:val="index 2"/>
    <w:basedOn w:val="Standard"/>
    <w:next w:val="Standard"/>
    <w:autoRedefine/>
    <w:uiPriority w:val="99"/>
    <w:semiHidden/>
    <w:unhideWhenUsed/>
    <w:rsid w:val="00C3755F"/>
    <w:pPr>
      <w:spacing w:after="0" w:line="240" w:lineRule="auto"/>
      <w:ind w:left="480" w:hanging="240"/>
    </w:pPr>
  </w:style>
  <w:style w:type="paragraph" w:customStyle="1" w:styleId="CitaviBibliographyEntry">
    <w:name w:val="Citavi Bibliography Entry"/>
    <w:basedOn w:val="Standard"/>
    <w:link w:val="CitaviBibliographyEntryZchn"/>
    <w:rsid w:val="00C3755F"/>
    <w:pPr>
      <w:tabs>
        <w:tab w:val="left" w:pos="227"/>
      </w:tabs>
      <w:spacing w:after="0"/>
      <w:ind w:left="227" w:hanging="227"/>
      <w:jc w:val="left"/>
    </w:pPr>
  </w:style>
  <w:style w:type="character" w:customStyle="1" w:styleId="CitaviBibliographyEntryZchn">
    <w:name w:val="Citavi Bibliography Entry Zchn"/>
    <w:basedOn w:val="Absatz-Standardschriftart"/>
    <w:link w:val="CitaviBibliographyEntry"/>
    <w:rsid w:val="00C3755F"/>
    <w:rPr>
      <w:sz w:val="24"/>
    </w:rPr>
  </w:style>
  <w:style w:type="paragraph" w:customStyle="1" w:styleId="CitaviBibliographyHeading">
    <w:name w:val="Citavi Bibliography Heading"/>
    <w:basedOn w:val="berschrift1"/>
    <w:link w:val="CitaviBibliographyHeadingZchn"/>
    <w:rsid w:val="00C3755F"/>
  </w:style>
  <w:style w:type="character" w:customStyle="1" w:styleId="CitaviBibliographyHeadingZchn">
    <w:name w:val="Citavi Bibliography Heading Zchn"/>
    <w:basedOn w:val="Absatz-Standardschriftart"/>
    <w:link w:val="CitaviBibliographyHeading"/>
    <w:rsid w:val="00C3755F"/>
    <w:rPr>
      <w:rFonts w:asciiTheme="majorHAnsi" w:eastAsiaTheme="majorEastAsia" w:hAnsiTheme="majorHAnsi" w:cstheme="majorBidi"/>
      <w:b/>
      <w:bCs/>
      <w:sz w:val="28"/>
      <w:szCs w:val="28"/>
    </w:rPr>
  </w:style>
  <w:style w:type="paragraph" w:customStyle="1" w:styleId="CitaviBibliographySubheading1">
    <w:name w:val="Citavi Bibliography Subheading 1"/>
    <w:basedOn w:val="berschrift2"/>
    <w:link w:val="CitaviBibliographySubheading1Zchn"/>
    <w:rsid w:val="00C3755F"/>
    <w:pPr>
      <w:outlineLvl w:val="9"/>
    </w:pPr>
    <w:rPr>
      <w:szCs w:val="24"/>
    </w:rPr>
  </w:style>
  <w:style w:type="character" w:customStyle="1" w:styleId="CitaviBibliographySubheading1Zchn">
    <w:name w:val="Citavi Bibliography Subheading 1 Zchn"/>
    <w:basedOn w:val="Absatz-Standardschriftart"/>
    <w:link w:val="CitaviBibliographySubheading1"/>
    <w:rsid w:val="00C3755F"/>
    <w:rPr>
      <w:rFonts w:asciiTheme="majorHAnsi" w:eastAsiaTheme="majorEastAsia" w:hAnsiTheme="majorHAnsi" w:cstheme="majorBidi"/>
      <w:b/>
      <w:bCs/>
      <w:sz w:val="24"/>
      <w:szCs w:val="24"/>
    </w:rPr>
  </w:style>
  <w:style w:type="paragraph" w:customStyle="1" w:styleId="CitaviBibliographySubheading2">
    <w:name w:val="Citavi Bibliography Subheading 2"/>
    <w:basedOn w:val="berschrift3"/>
    <w:link w:val="CitaviBibliographySubheading2Zchn"/>
    <w:rsid w:val="00C3755F"/>
    <w:pPr>
      <w:outlineLvl w:val="9"/>
    </w:pPr>
    <w:rPr>
      <w:szCs w:val="24"/>
    </w:rPr>
  </w:style>
  <w:style w:type="character" w:customStyle="1" w:styleId="CitaviBibliographySubheading2Zchn">
    <w:name w:val="Citavi Bibliography Subheading 2 Zchn"/>
    <w:basedOn w:val="Absatz-Standardschriftart"/>
    <w:link w:val="CitaviBibliographySubheading2"/>
    <w:rsid w:val="00C3755F"/>
    <w:rPr>
      <w:rFonts w:asciiTheme="majorHAnsi" w:eastAsiaTheme="majorEastAsia" w:hAnsiTheme="majorHAnsi" w:cstheme="majorBidi"/>
      <w:bCs/>
      <w:sz w:val="24"/>
      <w:szCs w:val="24"/>
    </w:rPr>
  </w:style>
  <w:style w:type="paragraph" w:customStyle="1" w:styleId="CitaviBibliographySubheading3">
    <w:name w:val="Citavi Bibliography Subheading 3"/>
    <w:basedOn w:val="berschrift4"/>
    <w:link w:val="CitaviBibliographySubheading3Zchn"/>
    <w:rsid w:val="00C3755F"/>
    <w:pPr>
      <w:jc w:val="left"/>
      <w:outlineLvl w:val="9"/>
    </w:pPr>
    <w:rPr>
      <w:szCs w:val="24"/>
    </w:rPr>
  </w:style>
  <w:style w:type="character" w:customStyle="1" w:styleId="CitaviBibliographySubheading3Zchn">
    <w:name w:val="Citavi Bibliography Subheading 3 Zchn"/>
    <w:basedOn w:val="Absatz-Standardschriftart"/>
    <w:link w:val="CitaviBibliographySubheading3"/>
    <w:rsid w:val="00C3755F"/>
    <w:rPr>
      <w:rFonts w:asciiTheme="majorHAnsi" w:eastAsiaTheme="majorEastAsia" w:hAnsiTheme="majorHAnsi" w:cstheme="majorBidi"/>
      <w:bCs/>
      <w:iCs/>
      <w:sz w:val="24"/>
      <w:szCs w:val="24"/>
    </w:rPr>
  </w:style>
  <w:style w:type="paragraph" w:customStyle="1" w:styleId="CitaviBibliographySubheading4">
    <w:name w:val="Citavi Bibliography Subheading 4"/>
    <w:basedOn w:val="berschrift5"/>
    <w:link w:val="CitaviBibliographySubheading4Zchn"/>
    <w:rsid w:val="00C3755F"/>
    <w:pPr>
      <w:jc w:val="left"/>
      <w:outlineLvl w:val="9"/>
    </w:pPr>
    <w:rPr>
      <w:szCs w:val="24"/>
    </w:rPr>
  </w:style>
  <w:style w:type="character" w:customStyle="1" w:styleId="CitaviBibliographySubheading4Zchn">
    <w:name w:val="Citavi Bibliography Subheading 4 Zchn"/>
    <w:basedOn w:val="Absatz-Standardschriftart"/>
    <w:link w:val="CitaviBibliographySubheading4"/>
    <w:rsid w:val="00C3755F"/>
    <w:rPr>
      <w:rFonts w:asciiTheme="majorHAnsi" w:eastAsiaTheme="majorEastAsia" w:hAnsiTheme="majorHAnsi" w:cstheme="majorBidi"/>
      <w:color w:val="243F60" w:themeColor="accent1" w:themeShade="7F"/>
      <w:sz w:val="24"/>
      <w:szCs w:val="24"/>
    </w:rPr>
  </w:style>
  <w:style w:type="paragraph" w:customStyle="1" w:styleId="CitaviBibliographySubheading5">
    <w:name w:val="Citavi Bibliography Subheading 5"/>
    <w:basedOn w:val="berschrift6"/>
    <w:link w:val="CitaviBibliographySubheading5Zchn"/>
    <w:rsid w:val="00C3755F"/>
    <w:pPr>
      <w:outlineLvl w:val="9"/>
    </w:pPr>
    <w:rPr>
      <w:szCs w:val="24"/>
    </w:rPr>
  </w:style>
  <w:style w:type="character" w:customStyle="1" w:styleId="CitaviBibliographySubheading5Zchn">
    <w:name w:val="Citavi Bibliography Subheading 5 Zchn"/>
    <w:basedOn w:val="Absatz-Standardschriftart"/>
    <w:link w:val="CitaviBibliographySubheading5"/>
    <w:rsid w:val="00C3755F"/>
    <w:rPr>
      <w:rFonts w:asciiTheme="majorHAnsi" w:eastAsiaTheme="majorEastAsia" w:hAnsiTheme="majorHAnsi" w:cstheme="majorBidi"/>
      <w:i/>
      <w:iCs/>
      <w:color w:val="243F60" w:themeColor="accent1" w:themeShade="7F"/>
      <w:sz w:val="24"/>
      <w:szCs w:val="24"/>
    </w:rPr>
  </w:style>
  <w:style w:type="paragraph" w:customStyle="1" w:styleId="CitaviBibliographySubheading6">
    <w:name w:val="Citavi Bibliography Subheading 6"/>
    <w:basedOn w:val="berschrift7"/>
    <w:link w:val="CitaviBibliographySubheading6Zchn"/>
    <w:rsid w:val="00C3755F"/>
    <w:pPr>
      <w:outlineLvl w:val="9"/>
    </w:pPr>
    <w:rPr>
      <w:szCs w:val="24"/>
    </w:rPr>
  </w:style>
  <w:style w:type="character" w:customStyle="1" w:styleId="CitaviBibliographySubheading6Zchn">
    <w:name w:val="Citavi Bibliography Subheading 6 Zchn"/>
    <w:basedOn w:val="Absatz-Standardschriftart"/>
    <w:link w:val="CitaviBibliographySubheading6"/>
    <w:rsid w:val="00C3755F"/>
    <w:rPr>
      <w:rFonts w:asciiTheme="majorHAnsi" w:eastAsiaTheme="majorEastAsia" w:hAnsiTheme="majorHAnsi" w:cstheme="majorBidi"/>
      <w:i/>
      <w:iCs/>
      <w:color w:val="404040" w:themeColor="text1" w:themeTint="BF"/>
      <w:sz w:val="24"/>
      <w:szCs w:val="24"/>
    </w:rPr>
  </w:style>
  <w:style w:type="paragraph" w:customStyle="1" w:styleId="CitaviBibliographySubheading7">
    <w:name w:val="Citavi Bibliography Subheading 7"/>
    <w:basedOn w:val="berschrift8"/>
    <w:link w:val="CitaviBibliographySubheading7Zchn"/>
    <w:rsid w:val="00C3755F"/>
    <w:pPr>
      <w:outlineLvl w:val="9"/>
    </w:pPr>
    <w:rPr>
      <w:szCs w:val="24"/>
    </w:rPr>
  </w:style>
  <w:style w:type="character" w:customStyle="1" w:styleId="CitaviBibliographySubheading7Zchn">
    <w:name w:val="Citavi Bibliography Subheading 7 Zchn"/>
    <w:basedOn w:val="Absatz-Standardschriftart"/>
    <w:link w:val="CitaviBibliographySubheading7"/>
    <w:rsid w:val="00C3755F"/>
    <w:rPr>
      <w:rFonts w:asciiTheme="majorHAnsi" w:eastAsiaTheme="majorEastAsia" w:hAnsiTheme="majorHAnsi" w:cstheme="majorBidi"/>
      <w:color w:val="404040" w:themeColor="text1" w:themeTint="BF"/>
      <w:sz w:val="20"/>
      <w:szCs w:val="24"/>
    </w:rPr>
  </w:style>
  <w:style w:type="paragraph" w:customStyle="1" w:styleId="CitaviBibliographySubheading8">
    <w:name w:val="Citavi Bibliography Subheading 8"/>
    <w:basedOn w:val="berschrift9"/>
    <w:link w:val="CitaviBibliographySubheading8Zchn"/>
    <w:rsid w:val="00C3755F"/>
    <w:pPr>
      <w:outlineLvl w:val="9"/>
    </w:pPr>
    <w:rPr>
      <w:szCs w:val="24"/>
    </w:rPr>
  </w:style>
  <w:style w:type="character" w:customStyle="1" w:styleId="CitaviBibliographySubheading8Zchn">
    <w:name w:val="Citavi Bibliography Subheading 8 Zchn"/>
    <w:basedOn w:val="Absatz-Standardschriftart"/>
    <w:link w:val="CitaviBibliographySubheading8"/>
    <w:rsid w:val="00C3755F"/>
    <w:rPr>
      <w:rFonts w:asciiTheme="majorHAnsi" w:eastAsiaTheme="majorEastAsia" w:hAnsiTheme="majorHAnsi" w:cstheme="majorBidi"/>
      <w:i/>
      <w:iCs/>
      <w:color w:val="404040" w:themeColor="text1" w:themeTint="BF"/>
      <w:sz w:val="20"/>
      <w:szCs w:val="24"/>
    </w:rPr>
  </w:style>
  <w:style w:type="paragraph" w:styleId="Kommentarthema">
    <w:name w:val="annotation subject"/>
    <w:basedOn w:val="Kommentartext"/>
    <w:next w:val="Kommentartext"/>
    <w:link w:val="KommentarthemaZchn"/>
    <w:uiPriority w:val="99"/>
    <w:semiHidden/>
    <w:unhideWhenUsed/>
    <w:rsid w:val="00A239F5"/>
    <w:rPr>
      <w:b/>
      <w:bCs/>
    </w:rPr>
  </w:style>
  <w:style w:type="character" w:customStyle="1" w:styleId="KommentarthemaZchn">
    <w:name w:val="Kommentarthema Zchn"/>
    <w:basedOn w:val="KommentartextZchn"/>
    <w:link w:val="Kommentarthema"/>
    <w:uiPriority w:val="99"/>
    <w:semiHidden/>
    <w:rsid w:val="00A239F5"/>
    <w:rPr>
      <w:b/>
      <w:bCs/>
      <w:sz w:val="20"/>
      <w:szCs w:val="20"/>
    </w:rPr>
  </w:style>
  <w:style w:type="paragraph" w:styleId="berarbeitung">
    <w:name w:val="Revision"/>
    <w:hidden/>
    <w:uiPriority w:val="99"/>
    <w:semiHidden/>
    <w:rsid w:val="00A916DE"/>
    <w:pPr>
      <w:spacing w:after="0" w:line="240" w:lineRule="auto"/>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7003AD"/>
    <w:pPr>
      <w:spacing w:line="360" w:lineRule="auto"/>
      <w:jc w:val="both"/>
    </w:pPr>
    <w:rPr>
      <w:sz w:val="24"/>
    </w:rPr>
  </w:style>
  <w:style w:type="paragraph" w:styleId="berschrift1">
    <w:name w:val="heading 1"/>
    <w:basedOn w:val="Standard"/>
    <w:next w:val="Standard"/>
    <w:link w:val="berschrift1Zchn"/>
    <w:uiPriority w:val="9"/>
    <w:qFormat/>
    <w:rsid w:val="00EC4BA7"/>
    <w:pPr>
      <w:keepNext/>
      <w:keepLines/>
      <w:numPr>
        <w:numId w:val="7"/>
      </w:numPr>
      <w:spacing w:before="480" w:after="0"/>
      <w:jc w:val="left"/>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532839"/>
    <w:pPr>
      <w:keepNext/>
      <w:keepLines/>
      <w:numPr>
        <w:ilvl w:val="1"/>
        <w:numId w:val="7"/>
      </w:numPr>
      <w:spacing w:before="200" w:after="0"/>
      <w:jc w:val="left"/>
      <w:outlineLvl w:val="1"/>
    </w:pPr>
    <w:rPr>
      <w:rFonts w:asciiTheme="majorHAnsi" w:eastAsiaTheme="majorEastAsia" w:hAnsiTheme="majorHAnsi" w:cstheme="majorBidi"/>
      <w:b/>
      <w:bCs/>
      <w:szCs w:val="26"/>
    </w:rPr>
  </w:style>
  <w:style w:type="paragraph" w:styleId="berschrift3">
    <w:name w:val="heading 3"/>
    <w:basedOn w:val="Standard"/>
    <w:next w:val="Standard"/>
    <w:link w:val="berschrift3Zchn"/>
    <w:uiPriority w:val="9"/>
    <w:unhideWhenUsed/>
    <w:qFormat/>
    <w:rsid w:val="00EC4BA7"/>
    <w:pPr>
      <w:keepNext/>
      <w:keepLines/>
      <w:numPr>
        <w:ilvl w:val="2"/>
        <w:numId w:val="7"/>
      </w:numPr>
      <w:spacing w:before="200" w:after="0"/>
      <w:jc w:val="left"/>
      <w:outlineLvl w:val="2"/>
    </w:pPr>
    <w:rPr>
      <w:rFonts w:asciiTheme="majorHAnsi" w:eastAsiaTheme="majorEastAsia" w:hAnsiTheme="majorHAnsi" w:cstheme="majorBidi"/>
      <w:bCs/>
    </w:rPr>
  </w:style>
  <w:style w:type="paragraph" w:styleId="berschrift4">
    <w:name w:val="heading 4"/>
    <w:basedOn w:val="Standard"/>
    <w:next w:val="Standard"/>
    <w:link w:val="berschrift4Zchn"/>
    <w:uiPriority w:val="9"/>
    <w:unhideWhenUsed/>
    <w:rsid w:val="001B7647"/>
    <w:pPr>
      <w:keepNext/>
      <w:keepLines/>
      <w:numPr>
        <w:ilvl w:val="3"/>
        <w:numId w:val="7"/>
      </w:numPr>
      <w:spacing w:before="200" w:after="0"/>
      <w:outlineLvl w:val="3"/>
    </w:pPr>
    <w:rPr>
      <w:rFonts w:asciiTheme="majorHAnsi" w:eastAsiaTheme="majorEastAsia" w:hAnsiTheme="majorHAnsi" w:cstheme="majorBidi"/>
      <w:bCs/>
      <w:iCs/>
    </w:rPr>
  </w:style>
  <w:style w:type="paragraph" w:styleId="berschrift5">
    <w:name w:val="heading 5"/>
    <w:basedOn w:val="Standard"/>
    <w:next w:val="Standard"/>
    <w:link w:val="berschrift5Zchn"/>
    <w:uiPriority w:val="9"/>
    <w:semiHidden/>
    <w:unhideWhenUsed/>
    <w:rsid w:val="00532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32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32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3283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32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EC4BA7"/>
    <w:pPr>
      <w:spacing w:after="300" w:line="240" w:lineRule="auto"/>
      <w:contextualSpacing/>
      <w:jc w:val="center"/>
    </w:pPr>
    <w:rPr>
      <w:rFonts w:asciiTheme="majorHAnsi" w:eastAsiaTheme="majorEastAsia" w:hAnsiTheme="majorHAnsi" w:cstheme="majorBidi"/>
      <w:b/>
      <w:color w:val="000000" w:themeColor="text2" w:themeShade="BF"/>
      <w:spacing w:val="5"/>
      <w:kern w:val="28"/>
      <w:sz w:val="44"/>
      <w:szCs w:val="52"/>
    </w:rPr>
  </w:style>
  <w:style w:type="character" w:customStyle="1" w:styleId="TitelZchn">
    <w:name w:val="Titel Zchn"/>
    <w:basedOn w:val="Absatz-Standardschriftart"/>
    <w:link w:val="Titel"/>
    <w:uiPriority w:val="10"/>
    <w:rsid w:val="00EC4BA7"/>
    <w:rPr>
      <w:rFonts w:asciiTheme="majorHAnsi" w:eastAsiaTheme="majorEastAsia" w:hAnsiTheme="majorHAnsi" w:cstheme="majorBidi"/>
      <w:b/>
      <w:color w:val="000000" w:themeColor="text2" w:themeShade="BF"/>
      <w:spacing w:val="5"/>
      <w:kern w:val="28"/>
      <w:sz w:val="44"/>
      <w:szCs w:val="52"/>
    </w:rPr>
  </w:style>
  <w:style w:type="paragraph" w:styleId="Kopfzeile">
    <w:name w:val="header"/>
    <w:basedOn w:val="Standard"/>
    <w:link w:val="KopfzeileZchn"/>
    <w:uiPriority w:val="99"/>
    <w:unhideWhenUsed/>
    <w:rsid w:val="00DD4E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E8B"/>
  </w:style>
  <w:style w:type="paragraph" w:styleId="Fuzeile">
    <w:name w:val="footer"/>
    <w:basedOn w:val="Standard"/>
    <w:link w:val="FuzeileZchn"/>
    <w:uiPriority w:val="99"/>
    <w:unhideWhenUsed/>
    <w:qFormat/>
    <w:rsid w:val="00DD4E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E8B"/>
  </w:style>
  <w:style w:type="character" w:customStyle="1" w:styleId="berschrift1Zchn">
    <w:name w:val="Überschrift 1 Zchn"/>
    <w:basedOn w:val="Absatz-Standardschriftart"/>
    <w:link w:val="berschrift1"/>
    <w:uiPriority w:val="9"/>
    <w:rsid w:val="00EC4BA7"/>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532839"/>
    <w:rPr>
      <w:rFonts w:asciiTheme="majorHAnsi" w:eastAsiaTheme="majorEastAsia" w:hAnsiTheme="majorHAnsi" w:cstheme="majorBidi"/>
      <w:b/>
      <w:bCs/>
      <w:sz w:val="24"/>
      <w:szCs w:val="26"/>
    </w:rPr>
  </w:style>
  <w:style w:type="paragraph" w:styleId="Untertitel">
    <w:name w:val="Subtitle"/>
    <w:basedOn w:val="Standard"/>
    <w:next w:val="Standard"/>
    <w:link w:val="UntertitelZchn"/>
    <w:uiPriority w:val="11"/>
    <w:qFormat/>
    <w:rsid w:val="00EC4BA7"/>
    <w:pPr>
      <w:numPr>
        <w:ilvl w:val="1"/>
      </w:numPr>
      <w:spacing w:line="240" w:lineRule="auto"/>
      <w:jc w:val="center"/>
    </w:pPr>
    <w:rPr>
      <w:rFonts w:asciiTheme="majorHAnsi" w:eastAsiaTheme="majorEastAsia" w:hAnsiTheme="majorHAnsi" w:cstheme="majorBidi"/>
      <w:iCs/>
      <w:spacing w:val="15"/>
      <w:sz w:val="36"/>
      <w:szCs w:val="24"/>
    </w:rPr>
  </w:style>
  <w:style w:type="character" w:customStyle="1" w:styleId="UntertitelZchn">
    <w:name w:val="Untertitel Zchn"/>
    <w:basedOn w:val="Absatz-Standardschriftart"/>
    <w:link w:val="Untertitel"/>
    <w:uiPriority w:val="11"/>
    <w:rsid w:val="00EC4BA7"/>
    <w:rPr>
      <w:rFonts w:asciiTheme="majorHAnsi" w:eastAsiaTheme="majorEastAsia" w:hAnsiTheme="majorHAnsi" w:cstheme="majorBidi"/>
      <w:iCs/>
      <w:spacing w:val="15"/>
      <w:sz w:val="36"/>
      <w:szCs w:val="24"/>
    </w:rPr>
  </w:style>
  <w:style w:type="character" w:customStyle="1" w:styleId="berschrift3Zchn">
    <w:name w:val="Überschrift 3 Zchn"/>
    <w:basedOn w:val="Absatz-Standardschriftart"/>
    <w:link w:val="berschrift3"/>
    <w:uiPriority w:val="9"/>
    <w:rsid w:val="00EC4BA7"/>
    <w:rPr>
      <w:rFonts w:asciiTheme="majorHAnsi" w:eastAsiaTheme="majorEastAsia" w:hAnsiTheme="majorHAnsi" w:cstheme="majorBidi"/>
      <w:bCs/>
      <w:sz w:val="24"/>
    </w:rPr>
  </w:style>
  <w:style w:type="paragraph" w:customStyle="1" w:styleId="ArtderArbeit">
    <w:name w:val="Art der Arbeit"/>
    <w:basedOn w:val="Standard"/>
    <w:qFormat/>
    <w:rsid w:val="00EC4BA7"/>
    <w:pPr>
      <w:spacing w:line="240" w:lineRule="auto"/>
      <w:jc w:val="center"/>
    </w:pPr>
    <w:rPr>
      <w:sz w:val="36"/>
    </w:rPr>
  </w:style>
  <w:style w:type="paragraph" w:styleId="Zitat">
    <w:name w:val="Quote"/>
    <w:basedOn w:val="Standard"/>
    <w:next w:val="Standard"/>
    <w:link w:val="ZitatZchn"/>
    <w:uiPriority w:val="29"/>
    <w:qFormat/>
    <w:rsid w:val="00243EC6"/>
    <w:rPr>
      <w:i/>
      <w:iCs/>
      <w:color w:val="000000" w:themeColor="text1"/>
    </w:rPr>
  </w:style>
  <w:style w:type="character" w:customStyle="1" w:styleId="ZitatZchn">
    <w:name w:val="Zitat Zchn"/>
    <w:basedOn w:val="Absatz-Standardschriftart"/>
    <w:link w:val="Zitat"/>
    <w:uiPriority w:val="29"/>
    <w:rsid w:val="00243EC6"/>
    <w:rPr>
      <w:i/>
      <w:iCs/>
      <w:color w:val="000000" w:themeColor="text1"/>
      <w:sz w:val="24"/>
    </w:rPr>
  </w:style>
  <w:style w:type="paragraph" w:customStyle="1" w:styleId="Tabelleninhalt">
    <w:name w:val="Tabelleninhalt"/>
    <w:basedOn w:val="Standard"/>
    <w:next w:val="Standard"/>
    <w:qFormat/>
    <w:rsid w:val="00277DA8"/>
    <w:rPr>
      <w:sz w:val="20"/>
    </w:rPr>
  </w:style>
  <w:style w:type="paragraph" w:customStyle="1" w:styleId="Quellcode">
    <w:name w:val="Quellcode"/>
    <w:basedOn w:val="Standard"/>
    <w:next w:val="Standard"/>
    <w:qFormat/>
    <w:rsid w:val="00F638E2"/>
    <w:rPr>
      <w:rFonts w:ascii="Courier New" w:hAnsi="Courier New"/>
    </w:rPr>
  </w:style>
  <w:style w:type="paragraph" w:styleId="Funotentext">
    <w:name w:val="footnote text"/>
    <w:basedOn w:val="Standard"/>
    <w:link w:val="FunotentextZchn"/>
    <w:uiPriority w:val="99"/>
    <w:semiHidden/>
    <w:unhideWhenUsed/>
    <w:qFormat/>
    <w:rsid w:val="00277D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DA8"/>
    <w:rPr>
      <w:sz w:val="20"/>
      <w:szCs w:val="20"/>
    </w:rPr>
  </w:style>
  <w:style w:type="paragraph" w:styleId="Sprechblasentext">
    <w:name w:val="Balloon Text"/>
    <w:basedOn w:val="Standard"/>
    <w:link w:val="SprechblasentextZchn"/>
    <w:uiPriority w:val="99"/>
    <w:semiHidden/>
    <w:unhideWhenUsed/>
    <w:rsid w:val="00EC4B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4BA7"/>
    <w:rPr>
      <w:rFonts w:ascii="Tahoma" w:hAnsi="Tahoma" w:cs="Tahoma"/>
      <w:sz w:val="16"/>
      <w:szCs w:val="16"/>
    </w:rPr>
  </w:style>
  <w:style w:type="table" w:styleId="Tabellenraster">
    <w:name w:val="Table Grid"/>
    <w:basedOn w:val="NormaleTabelle"/>
    <w:uiPriority w:val="59"/>
    <w:rsid w:val="00606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65B4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unotenzeichen">
    <w:name w:val="footnote reference"/>
    <w:basedOn w:val="Absatz-Standardschriftart"/>
    <w:uiPriority w:val="99"/>
    <w:semiHidden/>
    <w:unhideWhenUsed/>
    <w:rsid w:val="00236E15"/>
    <w:rPr>
      <w:vertAlign w:val="superscript"/>
    </w:rPr>
  </w:style>
  <w:style w:type="character" w:styleId="Hyperlink">
    <w:name w:val="Hyperlink"/>
    <w:basedOn w:val="Absatz-Standardschriftart"/>
    <w:uiPriority w:val="99"/>
    <w:unhideWhenUsed/>
    <w:rsid w:val="004C3AE2"/>
    <w:rPr>
      <w:color w:val="0000FF" w:themeColor="hyperlink"/>
      <w:u w:val="single"/>
    </w:rPr>
  </w:style>
  <w:style w:type="paragraph" w:styleId="Verzeichnis1">
    <w:name w:val="toc 1"/>
    <w:basedOn w:val="Standard"/>
    <w:next w:val="Standard"/>
    <w:autoRedefine/>
    <w:uiPriority w:val="39"/>
    <w:unhideWhenUsed/>
    <w:rsid w:val="004C3AE2"/>
    <w:pPr>
      <w:spacing w:after="100"/>
    </w:pPr>
  </w:style>
  <w:style w:type="character" w:customStyle="1" w:styleId="berschrift4Zchn">
    <w:name w:val="Überschrift 4 Zchn"/>
    <w:basedOn w:val="Absatz-Standardschriftart"/>
    <w:link w:val="berschrift4"/>
    <w:uiPriority w:val="9"/>
    <w:rsid w:val="001B7647"/>
    <w:rPr>
      <w:rFonts w:asciiTheme="majorHAnsi" w:eastAsiaTheme="majorEastAsia" w:hAnsiTheme="majorHAnsi" w:cstheme="majorBidi"/>
      <w:bCs/>
      <w:iCs/>
      <w:sz w:val="24"/>
    </w:rPr>
  </w:style>
  <w:style w:type="paragraph" w:styleId="Beschriftung">
    <w:name w:val="caption"/>
    <w:basedOn w:val="Standard"/>
    <w:next w:val="Standard"/>
    <w:uiPriority w:val="35"/>
    <w:unhideWhenUsed/>
    <w:qFormat/>
    <w:rsid w:val="007003AD"/>
    <w:pPr>
      <w:spacing w:line="240" w:lineRule="auto"/>
      <w:jc w:val="left"/>
    </w:pPr>
    <w:rPr>
      <w:bCs/>
      <w:szCs w:val="18"/>
    </w:rPr>
  </w:style>
  <w:style w:type="character" w:customStyle="1" w:styleId="berschrift5Zchn">
    <w:name w:val="Überschrift 5 Zchn"/>
    <w:basedOn w:val="Absatz-Standardschriftart"/>
    <w:link w:val="berschrift5"/>
    <w:uiPriority w:val="9"/>
    <w:semiHidden/>
    <w:rsid w:val="0053283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53283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53283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53283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32839"/>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785CB6"/>
    <w:pPr>
      <w:spacing w:after="100"/>
      <w:ind w:left="240"/>
    </w:pPr>
  </w:style>
  <w:style w:type="paragraph" w:styleId="Verzeichnis3">
    <w:name w:val="toc 3"/>
    <w:basedOn w:val="Standard"/>
    <w:next w:val="Standard"/>
    <w:autoRedefine/>
    <w:uiPriority w:val="39"/>
    <w:unhideWhenUsed/>
    <w:rsid w:val="00785CB6"/>
    <w:pPr>
      <w:spacing w:after="100"/>
      <w:ind w:left="480"/>
    </w:pPr>
  </w:style>
  <w:style w:type="paragraph" w:styleId="Inhaltsverzeichnisberschrift">
    <w:name w:val="TOC Heading"/>
    <w:basedOn w:val="berschrift1"/>
    <w:next w:val="Standard"/>
    <w:uiPriority w:val="39"/>
    <w:semiHidden/>
    <w:unhideWhenUsed/>
    <w:qFormat/>
    <w:rsid w:val="00C3755F"/>
    <w:pPr>
      <w:numPr>
        <w:numId w:val="0"/>
      </w:numPr>
      <w:jc w:val="both"/>
      <w:outlineLvl w:val="9"/>
    </w:pPr>
    <w:rPr>
      <w:color w:val="365F91" w:themeColor="accent1" w:themeShade="BF"/>
    </w:rPr>
  </w:style>
  <w:style w:type="paragraph" w:styleId="Literaturverzeichnis">
    <w:name w:val="Bibliography"/>
    <w:basedOn w:val="Standard"/>
    <w:next w:val="Standard"/>
    <w:uiPriority w:val="37"/>
    <w:semiHidden/>
    <w:unhideWhenUsed/>
    <w:rsid w:val="00C3755F"/>
  </w:style>
  <w:style w:type="character" w:styleId="Buchtitel">
    <w:name w:val="Book Title"/>
    <w:basedOn w:val="Absatz-Standardschriftart"/>
    <w:uiPriority w:val="33"/>
    <w:rsid w:val="00C3755F"/>
    <w:rPr>
      <w:b/>
      <w:bCs/>
      <w:smallCaps/>
      <w:spacing w:val="5"/>
    </w:rPr>
  </w:style>
  <w:style w:type="character" w:styleId="IntensiverVerweis">
    <w:name w:val="Intense Reference"/>
    <w:basedOn w:val="Absatz-Standardschriftart"/>
    <w:uiPriority w:val="32"/>
    <w:rsid w:val="00C3755F"/>
    <w:rPr>
      <w:b/>
      <w:bCs/>
      <w:smallCaps/>
      <w:color w:val="C0504D" w:themeColor="accent2"/>
      <w:spacing w:val="5"/>
      <w:u w:val="single"/>
    </w:rPr>
  </w:style>
  <w:style w:type="character" w:styleId="SchwacherVerweis">
    <w:name w:val="Subtle Reference"/>
    <w:basedOn w:val="Absatz-Standardschriftart"/>
    <w:uiPriority w:val="31"/>
    <w:rsid w:val="00C3755F"/>
    <w:rPr>
      <w:smallCaps/>
      <w:color w:val="C0504D" w:themeColor="accent2"/>
      <w:u w:val="single"/>
    </w:rPr>
  </w:style>
  <w:style w:type="character" w:styleId="IntensiveHervorhebung">
    <w:name w:val="Intense Emphasis"/>
    <w:basedOn w:val="Absatz-Standardschriftart"/>
    <w:uiPriority w:val="21"/>
    <w:rsid w:val="00C3755F"/>
    <w:rPr>
      <w:b/>
      <w:bCs/>
      <w:i/>
      <w:iCs/>
      <w:color w:val="4F81BD" w:themeColor="accent1"/>
    </w:rPr>
  </w:style>
  <w:style w:type="character" w:styleId="SchwacheHervorhebung">
    <w:name w:val="Subtle Emphasis"/>
    <w:basedOn w:val="Absatz-Standardschriftart"/>
    <w:uiPriority w:val="19"/>
    <w:rsid w:val="00C3755F"/>
    <w:rPr>
      <w:i/>
      <w:iCs/>
      <w:color w:val="808080" w:themeColor="text1" w:themeTint="7F"/>
    </w:rPr>
  </w:style>
  <w:style w:type="paragraph" w:styleId="IntensivesZitat">
    <w:name w:val="Intense Quote"/>
    <w:basedOn w:val="Standard"/>
    <w:next w:val="Standard"/>
    <w:link w:val="IntensivesZitatZchn"/>
    <w:uiPriority w:val="30"/>
    <w:rsid w:val="00C3755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C3755F"/>
    <w:rPr>
      <w:b/>
      <w:bCs/>
      <w:i/>
      <w:iCs/>
      <w:color w:val="4F81BD" w:themeColor="accent1"/>
      <w:sz w:val="24"/>
    </w:rPr>
  </w:style>
  <w:style w:type="paragraph" w:styleId="Listenabsatz">
    <w:name w:val="List Paragraph"/>
    <w:basedOn w:val="Standard"/>
    <w:uiPriority w:val="34"/>
    <w:qFormat/>
    <w:rsid w:val="00C3755F"/>
    <w:pPr>
      <w:ind w:left="720"/>
      <w:contextualSpacing/>
    </w:pPr>
  </w:style>
  <w:style w:type="table" w:styleId="MittlereListe1-Akzent1">
    <w:name w:val="Medium List 1 Accent 1"/>
    <w:basedOn w:val="NormaleTabelle"/>
    <w:uiPriority w:val="65"/>
    <w:rsid w:val="00C3755F"/>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000000"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C3755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C3755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C3755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C3755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rsid w:val="00C3755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rsid w:val="00C3755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rsid w:val="00C3755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rsid w:val="00C3755F"/>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rsid w:val="00C3755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rsid w:val="00C3755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rsid w:val="00C3755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rsid w:val="00C3755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rsid w:val="00C3755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rsid w:val="00C3755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rsid w:val="00C3755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rsid w:val="00C3755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rsid w:val="00C3755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rsid w:val="00C3755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rsid w:val="00C3755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C3755F"/>
    <w:pPr>
      <w:spacing w:after="0" w:line="240" w:lineRule="auto"/>
      <w:jc w:val="both"/>
    </w:pPr>
    <w:rPr>
      <w:sz w:val="24"/>
    </w:rPr>
  </w:style>
  <w:style w:type="character" w:styleId="HTMLVariable">
    <w:name w:val="HTML Variable"/>
    <w:basedOn w:val="Absatz-Standardschriftart"/>
    <w:uiPriority w:val="99"/>
    <w:semiHidden/>
    <w:unhideWhenUsed/>
    <w:rsid w:val="00C3755F"/>
    <w:rPr>
      <w:i/>
      <w:iCs/>
    </w:rPr>
  </w:style>
  <w:style w:type="character" w:styleId="HTMLSchreibmaschine">
    <w:name w:val="HTML Typewriter"/>
    <w:basedOn w:val="Absatz-Standardschriftart"/>
    <w:uiPriority w:val="99"/>
    <w:semiHidden/>
    <w:unhideWhenUsed/>
    <w:rsid w:val="00C3755F"/>
    <w:rPr>
      <w:rFonts w:ascii="Consolas" w:hAnsi="Consolas"/>
      <w:sz w:val="20"/>
      <w:szCs w:val="20"/>
    </w:rPr>
  </w:style>
  <w:style w:type="character" w:styleId="HTMLBeispiel">
    <w:name w:val="HTML Sample"/>
    <w:basedOn w:val="Absatz-Standardschriftart"/>
    <w:uiPriority w:val="99"/>
    <w:semiHidden/>
    <w:unhideWhenUsed/>
    <w:rsid w:val="00C3755F"/>
    <w:rPr>
      <w:rFonts w:ascii="Consolas" w:hAnsi="Consolas"/>
      <w:sz w:val="24"/>
      <w:szCs w:val="24"/>
    </w:rPr>
  </w:style>
  <w:style w:type="paragraph" w:styleId="HTMLVorformatiert">
    <w:name w:val="HTML Preformatted"/>
    <w:basedOn w:val="Standard"/>
    <w:link w:val="HTMLVorformatiertZchn"/>
    <w:uiPriority w:val="99"/>
    <w:semiHidden/>
    <w:unhideWhenUsed/>
    <w:rsid w:val="00C3755F"/>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C3755F"/>
    <w:rPr>
      <w:rFonts w:ascii="Consolas" w:hAnsi="Consolas"/>
      <w:sz w:val="20"/>
      <w:szCs w:val="20"/>
    </w:rPr>
  </w:style>
  <w:style w:type="character" w:styleId="HTMLTastatur">
    <w:name w:val="HTML Keyboard"/>
    <w:basedOn w:val="Absatz-Standardschriftart"/>
    <w:uiPriority w:val="99"/>
    <w:semiHidden/>
    <w:unhideWhenUsed/>
    <w:rsid w:val="00C3755F"/>
    <w:rPr>
      <w:rFonts w:ascii="Consolas" w:hAnsi="Consolas"/>
      <w:sz w:val="20"/>
      <w:szCs w:val="20"/>
    </w:rPr>
  </w:style>
  <w:style w:type="character" w:styleId="HTMLDefinition">
    <w:name w:val="HTML Definition"/>
    <w:basedOn w:val="Absatz-Standardschriftart"/>
    <w:uiPriority w:val="99"/>
    <w:semiHidden/>
    <w:unhideWhenUsed/>
    <w:rsid w:val="00C3755F"/>
    <w:rPr>
      <w:i/>
      <w:iCs/>
    </w:rPr>
  </w:style>
  <w:style w:type="character" w:styleId="HTMLCode">
    <w:name w:val="HTML Code"/>
    <w:basedOn w:val="Absatz-Standardschriftart"/>
    <w:uiPriority w:val="99"/>
    <w:semiHidden/>
    <w:unhideWhenUsed/>
    <w:rsid w:val="00C3755F"/>
    <w:rPr>
      <w:rFonts w:ascii="Consolas" w:hAnsi="Consolas"/>
      <w:sz w:val="20"/>
      <w:szCs w:val="20"/>
    </w:rPr>
  </w:style>
  <w:style w:type="character" w:styleId="HTMLZitat">
    <w:name w:val="HTML Cite"/>
    <w:basedOn w:val="Absatz-Standardschriftart"/>
    <w:uiPriority w:val="99"/>
    <w:semiHidden/>
    <w:unhideWhenUsed/>
    <w:rsid w:val="00C3755F"/>
    <w:rPr>
      <w:i/>
      <w:iCs/>
    </w:rPr>
  </w:style>
  <w:style w:type="paragraph" w:styleId="HTMLAdresse">
    <w:name w:val="HTML Address"/>
    <w:basedOn w:val="Standard"/>
    <w:link w:val="HTMLAdresseZchn"/>
    <w:uiPriority w:val="99"/>
    <w:semiHidden/>
    <w:unhideWhenUsed/>
    <w:rsid w:val="00C3755F"/>
    <w:pPr>
      <w:spacing w:after="0" w:line="240" w:lineRule="auto"/>
    </w:pPr>
    <w:rPr>
      <w:i/>
      <w:iCs/>
    </w:rPr>
  </w:style>
  <w:style w:type="character" w:customStyle="1" w:styleId="HTMLAdresseZchn">
    <w:name w:val="HTML Adresse Zchn"/>
    <w:basedOn w:val="Absatz-Standardschriftart"/>
    <w:link w:val="HTMLAdresse"/>
    <w:uiPriority w:val="99"/>
    <w:semiHidden/>
    <w:rsid w:val="00C3755F"/>
    <w:rPr>
      <w:i/>
      <w:iCs/>
      <w:sz w:val="24"/>
    </w:rPr>
  </w:style>
  <w:style w:type="character" w:styleId="HTMLAkronym">
    <w:name w:val="HTML Acronym"/>
    <w:basedOn w:val="Absatz-Standardschriftart"/>
    <w:uiPriority w:val="99"/>
    <w:semiHidden/>
    <w:unhideWhenUsed/>
    <w:rsid w:val="00C3755F"/>
  </w:style>
  <w:style w:type="paragraph" w:styleId="NurText">
    <w:name w:val="Plain Text"/>
    <w:basedOn w:val="Standard"/>
    <w:link w:val="NurTextZchn"/>
    <w:uiPriority w:val="99"/>
    <w:semiHidden/>
    <w:unhideWhenUsed/>
    <w:rsid w:val="00C3755F"/>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C3755F"/>
    <w:rPr>
      <w:rFonts w:ascii="Consolas" w:hAnsi="Consolas"/>
      <w:sz w:val="21"/>
      <w:szCs w:val="21"/>
    </w:rPr>
  </w:style>
  <w:style w:type="paragraph" w:styleId="Dokumentstruktur">
    <w:name w:val="Document Map"/>
    <w:basedOn w:val="Standard"/>
    <w:link w:val="DokumentstrukturZchn"/>
    <w:uiPriority w:val="99"/>
    <w:semiHidden/>
    <w:unhideWhenUsed/>
    <w:rsid w:val="00C3755F"/>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C3755F"/>
    <w:rPr>
      <w:rFonts w:ascii="Tahoma" w:hAnsi="Tahoma" w:cs="Tahoma"/>
      <w:sz w:val="16"/>
      <w:szCs w:val="16"/>
    </w:rPr>
  </w:style>
  <w:style w:type="character" w:styleId="Hervorhebung">
    <w:name w:val="Emphasis"/>
    <w:basedOn w:val="Absatz-Standardschriftart"/>
    <w:uiPriority w:val="20"/>
    <w:qFormat/>
    <w:rsid w:val="00C3755F"/>
    <w:rPr>
      <w:i/>
      <w:iCs/>
    </w:rPr>
  </w:style>
  <w:style w:type="character" w:styleId="Fett">
    <w:name w:val="Strong"/>
    <w:basedOn w:val="Absatz-Standardschriftart"/>
    <w:uiPriority w:val="22"/>
    <w:rsid w:val="00C3755F"/>
    <w:rPr>
      <w:b/>
      <w:bCs/>
    </w:rPr>
  </w:style>
  <w:style w:type="character" w:styleId="BesuchterHyperlink">
    <w:name w:val="FollowedHyperlink"/>
    <w:basedOn w:val="Absatz-Standardschriftart"/>
    <w:uiPriority w:val="99"/>
    <w:semiHidden/>
    <w:unhideWhenUsed/>
    <w:rsid w:val="00C3755F"/>
    <w:rPr>
      <w:color w:val="800080" w:themeColor="followedHyperlink"/>
      <w:u w:val="single"/>
    </w:rPr>
  </w:style>
  <w:style w:type="paragraph" w:styleId="Blocktext">
    <w:name w:val="Block Text"/>
    <w:basedOn w:val="Standard"/>
    <w:uiPriority w:val="99"/>
    <w:semiHidden/>
    <w:unhideWhenUsed/>
    <w:rsid w:val="00C3755F"/>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i/>
      <w:iCs/>
      <w:color w:val="4F81BD" w:themeColor="accent1"/>
    </w:rPr>
  </w:style>
  <w:style w:type="paragraph" w:styleId="Textkrper-Einzug3">
    <w:name w:val="Body Text Indent 3"/>
    <w:basedOn w:val="Standard"/>
    <w:link w:val="Textkrper-Einzug3Zchn"/>
    <w:uiPriority w:val="99"/>
    <w:semiHidden/>
    <w:unhideWhenUsed/>
    <w:rsid w:val="00C3755F"/>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C3755F"/>
    <w:rPr>
      <w:sz w:val="16"/>
      <w:szCs w:val="16"/>
    </w:rPr>
  </w:style>
  <w:style w:type="paragraph" w:styleId="Textkrper-Einzug2">
    <w:name w:val="Body Text Indent 2"/>
    <w:basedOn w:val="Standard"/>
    <w:link w:val="Textkrper-Einzug2Zchn"/>
    <w:uiPriority w:val="99"/>
    <w:semiHidden/>
    <w:unhideWhenUsed/>
    <w:rsid w:val="00C3755F"/>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C3755F"/>
    <w:rPr>
      <w:sz w:val="24"/>
    </w:rPr>
  </w:style>
  <w:style w:type="paragraph" w:styleId="Textkrper3">
    <w:name w:val="Body Text 3"/>
    <w:basedOn w:val="Standard"/>
    <w:link w:val="Textkrper3Zchn"/>
    <w:uiPriority w:val="99"/>
    <w:semiHidden/>
    <w:unhideWhenUsed/>
    <w:rsid w:val="00C3755F"/>
    <w:pPr>
      <w:spacing w:after="120"/>
    </w:pPr>
    <w:rPr>
      <w:sz w:val="16"/>
      <w:szCs w:val="16"/>
    </w:rPr>
  </w:style>
  <w:style w:type="character" w:customStyle="1" w:styleId="Textkrper3Zchn">
    <w:name w:val="Textkörper 3 Zchn"/>
    <w:basedOn w:val="Absatz-Standardschriftart"/>
    <w:link w:val="Textkrper3"/>
    <w:uiPriority w:val="99"/>
    <w:semiHidden/>
    <w:rsid w:val="00C3755F"/>
    <w:rPr>
      <w:sz w:val="16"/>
      <w:szCs w:val="16"/>
    </w:rPr>
  </w:style>
  <w:style w:type="paragraph" w:styleId="Textkrper2">
    <w:name w:val="Body Text 2"/>
    <w:basedOn w:val="Standard"/>
    <w:link w:val="Textkrper2Zchn"/>
    <w:uiPriority w:val="99"/>
    <w:semiHidden/>
    <w:unhideWhenUsed/>
    <w:rsid w:val="00C3755F"/>
    <w:pPr>
      <w:spacing w:after="120" w:line="480" w:lineRule="auto"/>
    </w:pPr>
  </w:style>
  <w:style w:type="character" w:customStyle="1" w:styleId="Textkrper2Zchn">
    <w:name w:val="Textkörper 2 Zchn"/>
    <w:basedOn w:val="Absatz-Standardschriftart"/>
    <w:link w:val="Textkrper2"/>
    <w:uiPriority w:val="99"/>
    <w:semiHidden/>
    <w:rsid w:val="00C3755F"/>
    <w:rPr>
      <w:sz w:val="24"/>
    </w:rPr>
  </w:style>
  <w:style w:type="paragraph" w:styleId="Fu-Endnotenberschrift">
    <w:name w:val="Note Heading"/>
    <w:basedOn w:val="Standard"/>
    <w:next w:val="Standard"/>
    <w:link w:val="Fu-EndnotenberschriftZchn"/>
    <w:uiPriority w:val="99"/>
    <w:semiHidden/>
    <w:unhideWhenUsed/>
    <w:rsid w:val="00C3755F"/>
    <w:pPr>
      <w:spacing w:after="0" w:line="240" w:lineRule="auto"/>
    </w:pPr>
  </w:style>
  <w:style w:type="character" w:customStyle="1" w:styleId="Fu-EndnotenberschriftZchn">
    <w:name w:val="Fuß/-Endnotenüberschrift Zchn"/>
    <w:basedOn w:val="Absatz-Standardschriftart"/>
    <w:link w:val="Fu-Endnotenberschrift"/>
    <w:uiPriority w:val="99"/>
    <w:semiHidden/>
    <w:rsid w:val="00C3755F"/>
    <w:rPr>
      <w:sz w:val="24"/>
    </w:rPr>
  </w:style>
  <w:style w:type="paragraph" w:styleId="Textkrper-Zeileneinzug">
    <w:name w:val="Body Text Indent"/>
    <w:basedOn w:val="Standard"/>
    <w:link w:val="Textkrper-ZeileneinzugZchn"/>
    <w:uiPriority w:val="99"/>
    <w:semiHidden/>
    <w:unhideWhenUsed/>
    <w:rsid w:val="00C3755F"/>
    <w:pPr>
      <w:spacing w:after="120"/>
      <w:ind w:left="283"/>
    </w:pPr>
  </w:style>
  <w:style w:type="character" w:customStyle="1" w:styleId="Textkrper-ZeileneinzugZchn">
    <w:name w:val="Textkörper-Zeileneinzug Zchn"/>
    <w:basedOn w:val="Absatz-Standardschriftart"/>
    <w:link w:val="Textkrper-Zeileneinzug"/>
    <w:uiPriority w:val="99"/>
    <w:semiHidden/>
    <w:rsid w:val="00C3755F"/>
    <w:rPr>
      <w:sz w:val="24"/>
    </w:rPr>
  </w:style>
  <w:style w:type="paragraph" w:styleId="Textkrper-Erstzeileneinzug2">
    <w:name w:val="Body Text First Indent 2"/>
    <w:basedOn w:val="Textkrper-Zeileneinzug"/>
    <w:link w:val="Textkrper-Erstzeileneinzug2Zchn"/>
    <w:uiPriority w:val="99"/>
    <w:semiHidden/>
    <w:unhideWhenUsed/>
    <w:rsid w:val="00C3755F"/>
    <w:pPr>
      <w:spacing w:after="20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C3755F"/>
    <w:rPr>
      <w:sz w:val="24"/>
    </w:rPr>
  </w:style>
  <w:style w:type="paragraph" w:styleId="Textkrper">
    <w:name w:val="Body Text"/>
    <w:basedOn w:val="Standard"/>
    <w:link w:val="TextkrperZchn"/>
    <w:uiPriority w:val="99"/>
    <w:semiHidden/>
    <w:unhideWhenUsed/>
    <w:rsid w:val="00C3755F"/>
    <w:pPr>
      <w:spacing w:after="120"/>
    </w:pPr>
  </w:style>
  <w:style w:type="character" w:customStyle="1" w:styleId="TextkrperZchn">
    <w:name w:val="Textkörper Zchn"/>
    <w:basedOn w:val="Absatz-Standardschriftart"/>
    <w:link w:val="Textkrper"/>
    <w:uiPriority w:val="99"/>
    <w:semiHidden/>
    <w:rsid w:val="00C3755F"/>
    <w:rPr>
      <w:sz w:val="24"/>
    </w:rPr>
  </w:style>
  <w:style w:type="paragraph" w:styleId="Textkrper-Erstzeileneinzug">
    <w:name w:val="Body Text First Indent"/>
    <w:basedOn w:val="Textkrper"/>
    <w:link w:val="Textkrper-ErstzeileneinzugZchn"/>
    <w:uiPriority w:val="99"/>
    <w:semiHidden/>
    <w:unhideWhenUsed/>
    <w:rsid w:val="00C3755F"/>
    <w:pPr>
      <w:spacing w:after="200"/>
      <w:ind w:firstLine="360"/>
    </w:pPr>
  </w:style>
  <w:style w:type="character" w:customStyle="1" w:styleId="Textkrper-ErstzeileneinzugZchn">
    <w:name w:val="Textkörper-Erstzeileneinzug Zchn"/>
    <w:basedOn w:val="TextkrperZchn"/>
    <w:link w:val="Textkrper-Erstzeileneinzug"/>
    <w:uiPriority w:val="99"/>
    <w:semiHidden/>
    <w:rsid w:val="00C3755F"/>
    <w:rPr>
      <w:sz w:val="24"/>
    </w:rPr>
  </w:style>
  <w:style w:type="paragraph" w:styleId="Datum">
    <w:name w:val="Date"/>
    <w:basedOn w:val="Standard"/>
    <w:next w:val="Standard"/>
    <w:link w:val="DatumZchn"/>
    <w:uiPriority w:val="99"/>
    <w:semiHidden/>
    <w:unhideWhenUsed/>
    <w:rsid w:val="00C3755F"/>
  </w:style>
  <w:style w:type="character" w:customStyle="1" w:styleId="DatumZchn">
    <w:name w:val="Datum Zchn"/>
    <w:basedOn w:val="Absatz-Standardschriftart"/>
    <w:link w:val="Datum"/>
    <w:uiPriority w:val="99"/>
    <w:semiHidden/>
    <w:rsid w:val="00C3755F"/>
    <w:rPr>
      <w:sz w:val="24"/>
    </w:rPr>
  </w:style>
  <w:style w:type="paragraph" w:styleId="Anrede">
    <w:name w:val="Salutation"/>
    <w:basedOn w:val="Standard"/>
    <w:next w:val="Standard"/>
    <w:link w:val="AnredeZchn"/>
    <w:uiPriority w:val="99"/>
    <w:semiHidden/>
    <w:unhideWhenUsed/>
    <w:rsid w:val="00C3755F"/>
  </w:style>
  <w:style w:type="character" w:customStyle="1" w:styleId="AnredeZchn">
    <w:name w:val="Anrede Zchn"/>
    <w:basedOn w:val="Absatz-Standardschriftart"/>
    <w:link w:val="Anrede"/>
    <w:uiPriority w:val="99"/>
    <w:semiHidden/>
    <w:rsid w:val="00C3755F"/>
    <w:rPr>
      <w:sz w:val="24"/>
    </w:rPr>
  </w:style>
  <w:style w:type="paragraph" w:styleId="Nachrichtenkopf">
    <w:name w:val="Message Header"/>
    <w:basedOn w:val="Standard"/>
    <w:link w:val="NachrichtenkopfZchn"/>
    <w:uiPriority w:val="99"/>
    <w:semiHidden/>
    <w:unhideWhenUsed/>
    <w:rsid w:val="00C375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C3755F"/>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C3755F"/>
    <w:pPr>
      <w:spacing w:after="120"/>
      <w:ind w:left="1415"/>
      <w:contextualSpacing/>
    </w:pPr>
  </w:style>
  <w:style w:type="paragraph" w:styleId="Listenfortsetzung4">
    <w:name w:val="List Continue 4"/>
    <w:basedOn w:val="Standard"/>
    <w:uiPriority w:val="99"/>
    <w:semiHidden/>
    <w:unhideWhenUsed/>
    <w:rsid w:val="00C3755F"/>
    <w:pPr>
      <w:spacing w:after="120"/>
      <w:ind w:left="1132"/>
      <w:contextualSpacing/>
    </w:pPr>
  </w:style>
  <w:style w:type="paragraph" w:styleId="Listenfortsetzung3">
    <w:name w:val="List Continue 3"/>
    <w:basedOn w:val="Standard"/>
    <w:uiPriority w:val="99"/>
    <w:semiHidden/>
    <w:unhideWhenUsed/>
    <w:rsid w:val="00C3755F"/>
    <w:pPr>
      <w:spacing w:after="120"/>
      <w:ind w:left="849"/>
      <w:contextualSpacing/>
    </w:pPr>
  </w:style>
  <w:style w:type="paragraph" w:styleId="Listenfortsetzung2">
    <w:name w:val="List Continue 2"/>
    <w:basedOn w:val="Standard"/>
    <w:uiPriority w:val="99"/>
    <w:semiHidden/>
    <w:unhideWhenUsed/>
    <w:rsid w:val="00C3755F"/>
    <w:pPr>
      <w:spacing w:after="120"/>
      <w:ind w:left="566"/>
      <w:contextualSpacing/>
    </w:pPr>
  </w:style>
  <w:style w:type="paragraph" w:styleId="Listenfortsetzung">
    <w:name w:val="List Continue"/>
    <w:basedOn w:val="Standard"/>
    <w:uiPriority w:val="99"/>
    <w:semiHidden/>
    <w:unhideWhenUsed/>
    <w:rsid w:val="00C3755F"/>
    <w:pPr>
      <w:spacing w:after="120"/>
      <w:ind w:left="283"/>
      <w:contextualSpacing/>
    </w:pPr>
  </w:style>
  <w:style w:type="paragraph" w:styleId="Unterschrift">
    <w:name w:val="Signature"/>
    <w:basedOn w:val="Standard"/>
    <w:link w:val="UnterschriftZchn"/>
    <w:uiPriority w:val="99"/>
    <w:semiHidden/>
    <w:unhideWhenUsed/>
    <w:rsid w:val="00C3755F"/>
    <w:pPr>
      <w:spacing w:after="0" w:line="240" w:lineRule="auto"/>
      <w:ind w:left="4252"/>
    </w:pPr>
  </w:style>
  <w:style w:type="character" w:customStyle="1" w:styleId="UnterschriftZchn">
    <w:name w:val="Unterschrift Zchn"/>
    <w:basedOn w:val="Absatz-Standardschriftart"/>
    <w:link w:val="Unterschrift"/>
    <w:uiPriority w:val="99"/>
    <w:semiHidden/>
    <w:rsid w:val="00C3755F"/>
    <w:rPr>
      <w:sz w:val="24"/>
    </w:rPr>
  </w:style>
  <w:style w:type="paragraph" w:styleId="Gruformel">
    <w:name w:val="Closing"/>
    <w:basedOn w:val="Standard"/>
    <w:link w:val="GruformelZchn"/>
    <w:uiPriority w:val="99"/>
    <w:semiHidden/>
    <w:unhideWhenUsed/>
    <w:rsid w:val="00C3755F"/>
    <w:pPr>
      <w:spacing w:after="0" w:line="240" w:lineRule="auto"/>
      <w:ind w:left="4252"/>
    </w:pPr>
  </w:style>
  <w:style w:type="character" w:customStyle="1" w:styleId="GruformelZchn">
    <w:name w:val="Grußformel Zchn"/>
    <w:basedOn w:val="Absatz-Standardschriftart"/>
    <w:link w:val="Gruformel"/>
    <w:uiPriority w:val="99"/>
    <w:semiHidden/>
    <w:rsid w:val="00C3755F"/>
    <w:rPr>
      <w:sz w:val="24"/>
    </w:rPr>
  </w:style>
  <w:style w:type="paragraph" w:styleId="Listennummer5">
    <w:name w:val="List Number 5"/>
    <w:basedOn w:val="Standard"/>
    <w:uiPriority w:val="99"/>
    <w:semiHidden/>
    <w:unhideWhenUsed/>
    <w:rsid w:val="00C3755F"/>
    <w:pPr>
      <w:numPr>
        <w:numId w:val="8"/>
      </w:numPr>
      <w:contextualSpacing/>
    </w:pPr>
  </w:style>
  <w:style w:type="paragraph" w:styleId="Listennummer4">
    <w:name w:val="List Number 4"/>
    <w:basedOn w:val="Standard"/>
    <w:uiPriority w:val="99"/>
    <w:semiHidden/>
    <w:unhideWhenUsed/>
    <w:rsid w:val="00C3755F"/>
    <w:pPr>
      <w:numPr>
        <w:numId w:val="9"/>
      </w:numPr>
      <w:contextualSpacing/>
    </w:pPr>
  </w:style>
  <w:style w:type="paragraph" w:styleId="Listennummer3">
    <w:name w:val="List Number 3"/>
    <w:basedOn w:val="Standard"/>
    <w:uiPriority w:val="99"/>
    <w:semiHidden/>
    <w:unhideWhenUsed/>
    <w:rsid w:val="00C3755F"/>
    <w:pPr>
      <w:numPr>
        <w:numId w:val="10"/>
      </w:numPr>
      <w:contextualSpacing/>
    </w:pPr>
  </w:style>
  <w:style w:type="paragraph" w:styleId="Listennummer2">
    <w:name w:val="List Number 2"/>
    <w:basedOn w:val="Standard"/>
    <w:uiPriority w:val="99"/>
    <w:semiHidden/>
    <w:unhideWhenUsed/>
    <w:rsid w:val="00C3755F"/>
    <w:pPr>
      <w:numPr>
        <w:numId w:val="11"/>
      </w:numPr>
      <w:contextualSpacing/>
    </w:pPr>
  </w:style>
  <w:style w:type="paragraph" w:styleId="Aufzhlungszeichen5">
    <w:name w:val="List Bullet 5"/>
    <w:basedOn w:val="Standard"/>
    <w:uiPriority w:val="99"/>
    <w:semiHidden/>
    <w:unhideWhenUsed/>
    <w:rsid w:val="00C3755F"/>
    <w:pPr>
      <w:numPr>
        <w:numId w:val="12"/>
      </w:numPr>
      <w:contextualSpacing/>
    </w:pPr>
  </w:style>
  <w:style w:type="paragraph" w:styleId="Aufzhlungszeichen4">
    <w:name w:val="List Bullet 4"/>
    <w:basedOn w:val="Standard"/>
    <w:uiPriority w:val="99"/>
    <w:semiHidden/>
    <w:unhideWhenUsed/>
    <w:rsid w:val="00C3755F"/>
    <w:pPr>
      <w:numPr>
        <w:numId w:val="13"/>
      </w:numPr>
      <w:contextualSpacing/>
    </w:pPr>
  </w:style>
  <w:style w:type="paragraph" w:styleId="Aufzhlungszeichen3">
    <w:name w:val="List Bullet 3"/>
    <w:basedOn w:val="Standard"/>
    <w:uiPriority w:val="99"/>
    <w:semiHidden/>
    <w:unhideWhenUsed/>
    <w:rsid w:val="00C3755F"/>
    <w:pPr>
      <w:numPr>
        <w:numId w:val="14"/>
      </w:numPr>
      <w:contextualSpacing/>
    </w:pPr>
  </w:style>
  <w:style w:type="paragraph" w:styleId="Aufzhlungszeichen2">
    <w:name w:val="List Bullet 2"/>
    <w:basedOn w:val="Standard"/>
    <w:uiPriority w:val="99"/>
    <w:semiHidden/>
    <w:unhideWhenUsed/>
    <w:rsid w:val="00C3755F"/>
    <w:pPr>
      <w:numPr>
        <w:numId w:val="15"/>
      </w:numPr>
      <w:contextualSpacing/>
    </w:pPr>
  </w:style>
  <w:style w:type="paragraph" w:styleId="Liste5">
    <w:name w:val="List 5"/>
    <w:basedOn w:val="Standard"/>
    <w:uiPriority w:val="99"/>
    <w:semiHidden/>
    <w:unhideWhenUsed/>
    <w:rsid w:val="00C3755F"/>
    <w:pPr>
      <w:ind w:left="1415" w:hanging="283"/>
      <w:contextualSpacing/>
    </w:pPr>
  </w:style>
  <w:style w:type="paragraph" w:styleId="Liste4">
    <w:name w:val="List 4"/>
    <w:basedOn w:val="Standard"/>
    <w:uiPriority w:val="99"/>
    <w:semiHidden/>
    <w:unhideWhenUsed/>
    <w:rsid w:val="00C3755F"/>
    <w:pPr>
      <w:ind w:left="1132" w:hanging="283"/>
      <w:contextualSpacing/>
    </w:pPr>
  </w:style>
  <w:style w:type="paragraph" w:styleId="Liste3">
    <w:name w:val="List 3"/>
    <w:basedOn w:val="Standard"/>
    <w:uiPriority w:val="99"/>
    <w:semiHidden/>
    <w:unhideWhenUsed/>
    <w:rsid w:val="00C3755F"/>
    <w:pPr>
      <w:ind w:left="849" w:hanging="283"/>
      <w:contextualSpacing/>
    </w:pPr>
  </w:style>
  <w:style w:type="paragraph" w:styleId="Liste2">
    <w:name w:val="List 2"/>
    <w:basedOn w:val="Standard"/>
    <w:uiPriority w:val="99"/>
    <w:semiHidden/>
    <w:unhideWhenUsed/>
    <w:rsid w:val="00C3755F"/>
    <w:pPr>
      <w:ind w:left="566" w:hanging="283"/>
      <w:contextualSpacing/>
    </w:pPr>
  </w:style>
  <w:style w:type="paragraph" w:styleId="Listennummer">
    <w:name w:val="List Number"/>
    <w:basedOn w:val="Standard"/>
    <w:uiPriority w:val="99"/>
    <w:semiHidden/>
    <w:unhideWhenUsed/>
    <w:rsid w:val="00C3755F"/>
    <w:pPr>
      <w:numPr>
        <w:numId w:val="16"/>
      </w:numPr>
      <w:contextualSpacing/>
    </w:pPr>
  </w:style>
  <w:style w:type="paragraph" w:styleId="Aufzhlungszeichen">
    <w:name w:val="List Bullet"/>
    <w:basedOn w:val="Standard"/>
    <w:uiPriority w:val="99"/>
    <w:semiHidden/>
    <w:unhideWhenUsed/>
    <w:rsid w:val="00C3755F"/>
    <w:pPr>
      <w:numPr>
        <w:numId w:val="17"/>
      </w:numPr>
      <w:contextualSpacing/>
    </w:pPr>
  </w:style>
  <w:style w:type="paragraph" w:styleId="Liste">
    <w:name w:val="List"/>
    <w:basedOn w:val="Standard"/>
    <w:uiPriority w:val="99"/>
    <w:semiHidden/>
    <w:unhideWhenUsed/>
    <w:rsid w:val="00C3755F"/>
    <w:pPr>
      <w:ind w:left="283" w:hanging="283"/>
      <w:contextualSpacing/>
    </w:pPr>
  </w:style>
  <w:style w:type="paragraph" w:styleId="RGV-berschrift">
    <w:name w:val="toa heading"/>
    <w:basedOn w:val="Standard"/>
    <w:next w:val="Standard"/>
    <w:uiPriority w:val="99"/>
    <w:semiHidden/>
    <w:unhideWhenUsed/>
    <w:rsid w:val="00C3755F"/>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C3755F"/>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C3755F"/>
    <w:rPr>
      <w:rFonts w:ascii="Consolas" w:hAnsi="Consolas"/>
      <w:sz w:val="20"/>
      <w:szCs w:val="20"/>
    </w:rPr>
  </w:style>
  <w:style w:type="paragraph" w:styleId="Rechtsgrundlagenverzeichnis">
    <w:name w:val="table of authorities"/>
    <w:basedOn w:val="Standard"/>
    <w:next w:val="Standard"/>
    <w:uiPriority w:val="99"/>
    <w:semiHidden/>
    <w:unhideWhenUsed/>
    <w:rsid w:val="00C3755F"/>
    <w:pPr>
      <w:spacing w:after="0"/>
      <w:ind w:left="240" w:hanging="240"/>
    </w:pPr>
  </w:style>
  <w:style w:type="paragraph" w:styleId="Endnotentext">
    <w:name w:val="endnote text"/>
    <w:basedOn w:val="Standard"/>
    <w:link w:val="EndnotentextZchn"/>
    <w:uiPriority w:val="99"/>
    <w:semiHidden/>
    <w:unhideWhenUsed/>
    <w:rsid w:val="00C3755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C3755F"/>
    <w:rPr>
      <w:sz w:val="20"/>
      <w:szCs w:val="20"/>
    </w:rPr>
  </w:style>
  <w:style w:type="character" w:styleId="Endnotenzeichen">
    <w:name w:val="endnote reference"/>
    <w:basedOn w:val="Absatz-Standardschriftart"/>
    <w:uiPriority w:val="99"/>
    <w:semiHidden/>
    <w:unhideWhenUsed/>
    <w:rsid w:val="00C3755F"/>
    <w:rPr>
      <w:vertAlign w:val="superscript"/>
    </w:rPr>
  </w:style>
  <w:style w:type="character" w:styleId="Seitenzahl">
    <w:name w:val="page number"/>
    <w:basedOn w:val="Absatz-Standardschriftart"/>
    <w:uiPriority w:val="99"/>
    <w:semiHidden/>
    <w:unhideWhenUsed/>
    <w:rsid w:val="00C3755F"/>
  </w:style>
  <w:style w:type="character" w:styleId="Zeilennummer">
    <w:name w:val="line number"/>
    <w:basedOn w:val="Absatz-Standardschriftart"/>
    <w:uiPriority w:val="99"/>
    <w:semiHidden/>
    <w:unhideWhenUsed/>
    <w:rsid w:val="00C3755F"/>
  </w:style>
  <w:style w:type="character" w:styleId="Kommentarzeichen">
    <w:name w:val="annotation reference"/>
    <w:basedOn w:val="Absatz-Standardschriftart"/>
    <w:uiPriority w:val="99"/>
    <w:semiHidden/>
    <w:unhideWhenUsed/>
    <w:rsid w:val="00C3755F"/>
    <w:rPr>
      <w:sz w:val="16"/>
      <w:szCs w:val="16"/>
    </w:rPr>
  </w:style>
  <w:style w:type="paragraph" w:styleId="Umschlagabsenderadresse">
    <w:name w:val="envelope return"/>
    <w:basedOn w:val="Standard"/>
    <w:uiPriority w:val="99"/>
    <w:semiHidden/>
    <w:unhideWhenUsed/>
    <w:rsid w:val="00C3755F"/>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C3755F"/>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unhideWhenUsed/>
    <w:rsid w:val="00C3755F"/>
    <w:pPr>
      <w:spacing w:after="0"/>
    </w:pPr>
  </w:style>
  <w:style w:type="paragraph" w:styleId="Index1">
    <w:name w:val="index 1"/>
    <w:basedOn w:val="Standard"/>
    <w:next w:val="Standard"/>
    <w:autoRedefine/>
    <w:uiPriority w:val="99"/>
    <w:semiHidden/>
    <w:unhideWhenUsed/>
    <w:rsid w:val="00C3755F"/>
    <w:pPr>
      <w:spacing w:after="0" w:line="240" w:lineRule="auto"/>
      <w:ind w:left="240" w:hanging="240"/>
    </w:pPr>
  </w:style>
  <w:style w:type="paragraph" w:styleId="Indexberschrift">
    <w:name w:val="index heading"/>
    <w:basedOn w:val="Standard"/>
    <w:next w:val="Index1"/>
    <w:uiPriority w:val="99"/>
    <w:semiHidden/>
    <w:unhideWhenUsed/>
    <w:rsid w:val="00C3755F"/>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C3755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3755F"/>
    <w:rPr>
      <w:sz w:val="20"/>
      <w:szCs w:val="20"/>
    </w:rPr>
  </w:style>
  <w:style w:type="paragraph" w:styleId="Standardeinzug">
    <w:name w:val="Normal Indent"/>
    <w:basedOn w:val="Standard"/>
    <w:uiPriority w:val="99"/>
    <w:semiHidden/>
    <w:unhideWhenUsed/>
    <w:rsid w:val="00C3755F"/>
    <w:pPr>
      <w:ind w:left="708"/>
    </w:pPr>
  </w:style>
  <w:style w:type="paragraph" w:styleId="Verzeichnis9">
    <w:name w:val="toc 9"/>
    <w:basedOn w:val="Standard"/>
    <w:next w:val="Standard"/>
    <w:autoRedefine/>
    <w:uiPriority w:val="39"/>
    <w:unhideWhenUsed/>
    <w:rsid w:val="00C3755F"/>
    <w:pPr>
      <w:spacing w:after="100"/>
      <w:ind w:left="1920"/>
    </w:pPr>
  </w:style>
  <w:style w:type="paragraph" w:styleId="Verzeichnis8">
    <w:name w:val="toc 8"/>
    <w:basedOn w:val="Standard"/>
    <w:next w:val="Standard"/>
    <w:autoRedefine/>
    <w:uiPriority w:val="39"/>
    <w:unhideWhenUsed/>
    <w:rsid w:val="00C3755F"/>
    <w:pPr>
      <w:spacing w:after="100"/>
      <w:ind w:left="1680"/>
    </w:pPr>
  </w:style>
  <w:style w:type="paragraph" w:styleId="Verzeichnis7">
    <w:name w:val="toc 7"/>
    <w:basedOn w:val="Standard"/>
    <w:next w:val="Standard"/>
    <w:autoRedefine/>
    <w:uiPriority w:val="39"/>
    <w:unhideWhenUsed/>
    <w:rsid w:val="00C3755F"/>
    <w:pPr>
      <w:spacing w:after="100"/>
      <w:ind w:left="1440"/>
    </w:pPr>
  </w:style>
  <w:style w:type="paragraph" w:styleId="Verzeichnis6">
    <w:name w:val="toc 6"/>
    <w:basedOn w:val="Standard"/>
    <w:next w:val="Standard"/>
    <w:autoRedefine/>
    <w:uiPriority w:val="39"/>
    <w:unhideWhenUsed/>
    <w:rsid w:val="00C3755F"/>
    <w:pPr>
      <w:spacing w:after="100"/>
      <w:ind w:left="1200"/>
    </w:pPr>
  </w:style>
  <w:style w:type="paragraph" w:styleId="Verzeichnis5">
    <w:name w:val="toc 5"/>
    <w:basedOn w:val="Standard"/>
    <w:next w:val="Standard"/>
    <w:autoRedefine/>
    <w:uiPriority w:val="39"/>
    <w:unhideWhenUsed/>
    <w:rsid w:val="00C3755F"/>
    <w:pPr>
      <w:spacing w:after="100"/>
      <w:ind w:left="960"/>
    </w:pPr>
  </w:style>
  <w:style w:type="paragraph" w:styleId="Verzeichnis4">
    <w:name w:val="toc 4"/>
    <w:basedOn w:val="Standard"/>
    <w:next w:val="Standard"/>
    <w:autoRedefine/>
    <w:uiPriority w:val="39"/>
    <w:unhideWhenUsed/>
    <w:rsid w:val="00C3755F"/>
    <w:pPr>
      <w:spacing w:after="100"/>
      <w:ind w:left="720"/>
    </w:pPr>
  </w:style>
  <w:style w:type="paragraph" w:styleId="Index9">
    <w:name w:val="index 9"/>
    <w:basedOn w:val="Standard"/>
    <w:next w:val="Standard"/>
    <w:autoRedefine/>
    <w:uiPriority w:val="99"/>
    <w:semiHidden/>
    <w:unhideWhenUsed/>
    <w:rsid w:val="00C3755F"/>
    <w:pPr>
      <w:spacing w:after="0" w:line="240" w:lineRule="auto"/>
      <w:ind w:left="2160" w:hanging="240"/>
    </w:pPr>
  </w:style>
  <w:style w:type="paragraph" w:styleId="Index8">
    <w:name w:val="index 8"/>
    <w:basedOn w:val="Standard"/>
    <w:next w:val="Standard"/>
    <w:autoRedefine/>
    <w:uiPriority w:val="99"/>
    <w:semiHidden/>
    <w:unhideWhenUsed/>
    <w:rsid w:val="00C3755F"/>
    <w:pPr>
      <w:spacing w:after="0" w:line="240" w:lineRule="auto"/>
      <w:ind w:left="1920" w:hanging="240"/>
    </w:pPr>
  </w:style>
  <w:style w:type="paragraph" w:styleId="Index7">
    <w:name w:val="index 7"/>
    <w:basedOn w:val="Standard"/>
    <w:next w:val="Standard"/>
    <w:autoRedefine/>
    <w:uiPriority w:val="99"/>
    <w:semiHidden/>
    <w:unhideWhenUsed/>
    <w:rsid w:val="00C3755F"/>
    <w:pPr>
      <w:spacing w:after="0" w:line="240" w:lineRule="auto"/>
      <w:ind w:left="1680" w:hanging="240"/>
    </w:pPr>
  </w:style>
  <w:style w:type="paragraph" w:styleId="Index6">
    <w:name w:val="index 6"/>
    <w:basedOn w:val="Standard"/>
    <w:next w:val="Standard"/>
    <w:autoRedefine/>
    <w:uiPriority w:val="99"/>
    <w:semiHidden/>
    <w:unhideWhenUsed/>
    <w:rsid w:val="00C3755F"/>
    <w:pPr>
      <w:spacing w:after="0" w:line="240" w:lineRule="auto"/>
      <w:ind w:left="1440" w:hanging="240"/>
    </w:pPr>
  </w:style>
  <w:style w:type="paragraph" w:styleId="Index5">
    <w:name w:val="index 5"/>
    <w:basedOn w:val="Standard"/>
    <w:next w:val="Standard"/>
    <w:autoRedefine/>
    <w:uiPriority w:val="99"/>
    <w:semiHidden/>
    <w:unhideWhenUsed/>
    <w:rsid w:val="00C3755F"/>
    <w:pPr>
      <w:spacing w:after="0" w:line="240" w:lineRule="auto"/>
      <w:ind w:left="1200" w:hanging="240"/>
    </w:pPr>
  </w:style>
  <w:style w:type="paragraph" w:styleId="Index4">
    <w:name w:val="index 4"/>
    <w:basedOn w:val="Standard"/>
    <w:next w:val="Standard"/>
    <w:autoRedefine/>
    <w:uiPriority w:val="99"/>
    <w:semiHidden/>
    <w:unhideWhenUsed/>
    <w:rsid w:val="00C3755F"/>
    <w:pPr>
      <w:spacing w:after="0" w:line="240" w:lineRule="auto"/>
      <w:ind w:left="960" w:hanging="240"/>
    </w:pPr>
  </w:style>
  <w:style w:type="paragraph" w:styleId="Index3">
    <w:name w:val="index 3"/>
    <w:basedOn w:val="Standard"/>
    <w:next w:val="Standard"/>
    <w:autoRedefine/>
    <w:uiPriority w:val="99"/>
    <w:semiHidden/>
    <w:unhideWhenUsed/>
    <w:rsid w:val="00C3755F"/>
    <w:pPr>
      <w:spacing w:after="0" w:line="240" w:lineRule="auto"/>
      <w:ind w:left="720" w:hanging="240"/>
    </w:pPr>
  </w:style>
  <w:style w:type="paragraph" w:styleId="Index2">
    <w:name w:val="index 2"/>
    <w:basedOn w:val="Standard"/>
    <w:next w:val="Standard"/>
    <w:autoRedefine/>
    <w:uiPriority w:val="99"/>
    <w:semiHidden/>
    <w:unhideWhenUsed/>
    <w:rsid w:val="00C3755F"/>
    <w:pPr>
      <w:spacing w:after="0" w:line="240" w:lineRule="auto"/>
      <w:ind w:left="480" w:hanging="240"/>
    </w:pPr>
  </w:style>
  <w:style w:type="paragraph" w:customStyle="1" w:styleId="CitaviBibliographyEntry">
    <w:name w:val="Citavi Bibliography Entry"/>
    <w:basedOn w:val="Standard"/>
    <w:link w:val="CitaviBibliographyEntryZchn"/>
    <w:rsid w:val="00C3755F"/>
    <w:pPr>
      <w:tabs>
        <w:tab w:val="left" w:pos="227"/>
      </w:tabs>
      <w:spacing w:after="0"/>
      <w:ind w:left="227" w:hanging="227"/>
      <w:jc w:val="left"/>
    </w:pPr>
  </w:style>
  <w:style w:type="character" w:customStyle="1" w:styleId="CitaviBibliographyEntryZchn">
    <w:name w:val="Citavi Bibliography Entry Zchn"/>
    <w:basedOn w:val="Absatz-Standardschriftart"/>
    <w:link w:val="CitaviBibliographyEntry"/>
    <w:rsid w:val="00C3755F"/>
    <w:rPr>
      <w:sz w:val="24"/>
    </w:rPr>
  </w:style>
  <w:style w:type="paragraph" w:customStyle="1" w:styleId="CitaviBibliographyHeading">
    <w:name w:val="Citavi Bibliography Heading"/>
    <w:basedOn w:val="berschrift1"/>
    <w:link w:val="CitaviBibliographyHeadingZchn"/>
    <w:rsid w:val="00C3755F"/>
  </w:style>
  <w:style w:type="character" w:customStyle="1" w:styleId="CitaviBibliographyHeadingZchn">
    <w:name w:val="Citavi Bibliography Heading Zchn"/>
    <w:basedOn w:val="Absatz-Standardschriftart"/>
    <w:link w:val="CitaviBibliographyHeading"/>
    <w:rsid w:val="00C3755F"/>
    <w:rPr>
      <w:rFonts w:asciiTheme="majorHAnsi" w:eastAsiaTheme="majorEastAsia" w:hAnsiTheme="majorHAnsi" w:cstheme="majorBidi"/>
      <w:b/>
      <w:bCs/>
      <w:sz w:val="28"/>
      <w:szCs w:val="28"/>
    </w:rPr>
  </w:style>
  <w:style w:type="paragraph" w:customStyle="1" w:styleId="CitaviBibliographySubheading1">
    <w:name w:val="Citavi Bibliography Subheading 1"/>
    <w:basedOn w:val="berschrift2"/>
    <w:link w:val="CitaviBibliographySubheading1Zchn"/>
    <w:rsid w:val="00C3755F"/>
    <w:pPr>
      <w:outlineLvl w:val="9"/>
    </w:pPr>
    <w:rPr>
      <w:szCs w:val="24"/>
    </w:rPr>
  </w:style>
  <w:style w:type="character" w:customStyle="1" w:styleId="CitaviBibliographySubheading1Zchn">
    <w:name w:val="Citavi Bibliography Subheading 1 Zchn"/>
    <w:basedOn w:val="Absatz-Standardschriftart"/>
    <w:link w:val="CitaviBibliographySubheading1"/>
    <w:rsid w:val="00C3755F"/>
    <w:rPr>
      <w:rFonts w:asciiTheme="majorHAnsi" w:eastAsiaTheme="majorEastAsia" w:hAnsiTheme="majorHAnsi" w:cstheme="majorBidi"/>
      <w:b/>
      <w:bCs/>
      <w:sz w:val="24"/>
      <w:szCs w:val="24"/>
    </w:rPr>
  </w:style>
  <w:style w:type="paragraph" w:customStyle="1" w:styleId="CitaviBibliographySubheading2">
    <w:name w:val="Citavi Bibliography Subheading 2"/>
    <w:basedOn w:val="berschrift3"/>
    <w:link w:val="CitaviBibliographySubheading2Zchn"/>
    <w:rsid w:val="00C3755F"/>
    <w:pPr>
      <w:outlineLvl w:val="9"/>
    </w:pPr>
    <w:rPr>
      <w:szCs w:val="24"/>
    </w:rPr>
  </w:style>
  <w:style w:type="character" w:customStyle="1" w:styleId="CitaviBibliographySubheading2Zchn">
    <w:name w:val="Citavi Bibliography Subheading 2 Zchn"/>
    <w:basedOn w:val="Absatz-Standardschriftart"/>
    <w:link w:val="CitaviBibliographySubheading2"/>
    <w:rsid w:val="00C3755F"/>
    <w:rPr>
      <w:rFonts w:asciiTheme="majorHAnsi" w:eastAsiaTheme="majorEastAsia" w:hAnsiTheme="majorHAnsi" w:cstheme="majorBidi"/>
      <w:bCs/>
      <w:sz w:val="24"/>
      <w:szCs w:val="24"/>
    </w:rPr>
  </w:style>
  <w:style w:type="paragraph" w:customStyle="1" w:styleId="CitaviBibliographySubheading3">
    <w:name w:val="Citavi Bibliography Subheading 3"/>
    <w:basedOn w:val="berschrift4"/>
    <w:link w:val="CitaviBibliographySubheading3Zchn"/>
    <w:rsid w:val="00C3755F"/>
    <w:pPr>
      <w:jc w:val="left"/>
      <w:outlineLvl w:val="9"/>
    </w:pPr>
    <w:rPr>
      <w:szCs w:val="24"/>
    </w:rPr>
  </w:style>
  <w:style w:type="character" w:customStyle="1" w:styleId="CitaviBibliographySubheading3Zchn">
    <w:name w:val="Citavi Bibliography Subheading 3 Zchn"/>
    <w:basedOn w:val="Absatz-Standardschriftart"/>
    <w:link w:val="CitaviBibliographySubheading3"/>
    <w:rsid w:val="00C3755F"/>
    <w:rPr>
      <w:rFonts w:asciiTheme="majorHAnsi" w:eastAsiaTheme="majorEastAsia" w:hAnsiTheme="majorHAnsi" w:cstheme="majorBidi"/>
      <w:bCs/>
      <w:iCs/>
      <w:sz w:val="24"/>
      <w:szCs w:val="24"/>
    </w:rPr>
  </w:style>
  <w:style w:type="paragraph" w:customStyle="1" w:styleId="CitaviBibliographySubheading4">
    <w:name w:val="Citavi Bibliography Subheading 4"/>
    <w:basedOn w:val="berschrift5"/>
    <w:link w:val="CitaviBibliographySubheading4Zchn"/>
    <w:rsid w:val="00C3755F"/>
    <w:pPr>
      <w:jc w:val="left"/>
      <w:outlineLvl w:val="9"/>
    </w:pPr>
    <w:rPr>
      <w:szCs w:val="24"/>
    </w:rPr>
  </w:style>
  <w:style w:type="character" w:customStyle="1" w:styleId="CitaviBibliographySubheading4Zchn">
    <w:name w:val="Citavi Bibliography Subheading 4 Zchn"/>
    <w:basedOn w:val="Absatz-Standardschriftart"/>
    <w:link w:val="CitaviBibliographySubheading4"/>
    <w:rsid w:val="00C3755F"/>
    <w:rPr>
      <w:rFonts w:asciiTheme="majorHAnsi" w:eastAsiaTheme="majorEastAsia" w:hAnsiTheme="majorHAnsi" w:cstheme="majorBidi"/>
      <w:color w:val="243F60" w:themeColor="accent1" w:themeShade="7F"/>
      <w:sz w:val="24"/>
      <w:szCs w:val="24"/>
    </w:rPr>
  </w:style>
  <w:style w:type="paragraph" w:customStyle="1" w:styleId="CitaviBibliographySubheading5">
    <w:name w:val="Citavi Bibliography Subheading 5"/>
    <w:basedOn w:val="berschrift6"/>
    <w:link w:val="CitaviBibliographySubheading5Zchn"/>
    <w:rsid w:val="00C3755F"/>
    <w:pPr>
      <w:outlineLvl w:val="9"/>
    </w:pPr>
    <w:rPr>
      <w:szCs w:val="24"/>
    </w:rPr>
  </w:style>
  <w:style w:type="character" w:customStyle="1" w:styleId="CitaviBibliographySubheading5Zchn">
    <w:name w:val="Citavi Bibliography Subheading 5 Zchn"/>
    <w:basedOn w:val="Absatz-Standardschriftart"/>
    <w:link w:val="CitaviBibliographySubheading5"/>
    <w:rsid w:val="00C3755F"/>
    <w:rPr>
      <w:rFonts w:asciiTheme="majorHAnsi" w:eastAsiaTheme="majorEastAsia" w:hAnsiTheme="majorHAnsi" w:cstheme="majorBidi"/>
      <w:i/>
      <w:iCs/>
      <w:color w:val="243F60" w:themeColor="accent1" w:themeShade="7F"/>
      <w:sz w:val="24"/>
      <w:szCs w:val="24"/>
    </w:rPr>
  </w:style>
  <w:style w:type="paragraph" w:customStyle="1" w:styleId="CitaviBibliographySubheading6">
    <w:name w:val="Citavi Bibliography Subheading 6"/>
    <w:basedOn w:val="berschrift7"/>
    <w:link w:val="CitaviBibliographySubheading6Zchn"/>
    <w:rsid w:val="00C3755F"/>
    <w:pPr>
      <w:outlineLvl w:val="9"/>
    </w:pPr>
    <w:rPr>
      <w:szCs w:val="24"/>
    </w:rPr>
  </w:style>
  <w:style w:type="character" w:customStyle="1" w:styleId="CitaviBibliographySubheading6Zchn">
    <w:name w:val="Citavi Bibliography Subheading 6 Zchn"/>
    <w:basedOn w:val="Absatz-Standardschriftart"/>
    <w:link w:val="CitaviBibliographySubheading6"/>
    <w:rsid w:val="00C3755F"/>
    <w:rPr>
      <w:rFonts w:asciiTheme="majorHAnsi" w:eastAsiaTheme="majorEastAsia" w:hAnsiTheme="majorHAnsi" w:cstheme="majorBidi"/>
      <w:i/>
      <w:iCs/>
      <w:color w:val="404040" w:themeColor="text1" w:themeTint="BF"/>
      <w:sz w:val="24"/>
      <w:szCs w:val="24"/>
    </w:rPr>
  </w:style>
  <w:style w:type="paragraph" w:customStyle="1" w:styleId="CitaviBibliographySubheading7">
    <w:name w:val="Citavi Bibliography Subheading 7"/>
    <w:basedOn w:val="berschrift8"/>
    <w:link w:val="CitaviBibliographySubheading7Zchn"/>
    <w:rsid w:val="00C3755F"/>
    <w:pPr>
      <w:outlineLvl w:val="9"/>
    </w:pPr>
    <w:rPr>
      <w:szCs w:val="24"/>
    </w:rPr>
  </w:style>
  <w:style w:type="character" w:customStyle="1" w:styleId="CitaviBibliographySubheading7Zchn">
    <w:name w:val="Citavi Bibliography Subheading 7 Zchn"/>
    <w:basedOn w:val="Absatz-Standardschriftart"/>
    <w:link w:val="CitaviBibliographySubheading7"/>
    <w:rsid w:val="00C3755F"/>
    <w:rPr>
      <w:rFonts w:asciiTheme="majorHAnsi" w:eastAsiaTheme="majorEastAsia" w:hAnsiTheme="majorHAnsi" w:cstheme="majorBidi"/>
      <w:color w:val="404040" w:themeColor="text1" w:themeTint="BF"/>
      <w:sz w:val="20"/>
      <w:szCs w:val="24"/>
    </w:rPr>
  </w:style>
  <w:style w:type="paragraph" w:customStyle="1" w:styleId="CitaviBibliographySubheading8">
    <w:name w:val="Citavi Bibliography Subheading 8"/>
    <w:basedOn w:val="berschrift9"/>
    <w:link w:val="CitaviBibliographySubheading8Zchn"/>
    <w:rsid w:val="00C3755F"/>
    <w:pPr>
      <w:outlineLvl w:val="9"/>
    </w:pPr>
    <w:rPr>
      <w:szCs w:val="24"/>
    </w:rPr>
  </w:style>
  <w:style w:type="character" w:customStyle="1" w:styleId="CitaviBibliographySubheading8Zchn">
    <w:name w:val="Citavi Bibliography Subheading 8 Zchn"/>
    <w:basedOn w:val="Absatz-Standardschriftart"/>
    <w:link w:val="CitaviBibliographySubheading8"/>
    <w:rsid w:val="00C3755F"/>
    <w:rPr>
      <w:rFonts w:asciiTheme="majorHAnsi" w:eastAsiaTheme="majorEastAsia" w:hAnsiTheme="majorHAnsi" w:cstheme="majorBidi"/>
      <w:i/>
      <w:iCs/>
      <w:color w:val="404040" w:themeColor="text1" w:themeTint="BF"/>
      <w:sz w:val="20"/>
      <w:szCs w:val="24"/>
    </w:rPr>
  </w:style>
  <w:style w:type="paragraph" w:styleId="Kommentarthema">
    <w:name w:val="annotation subject"/>
    <w:basedOn w:val="Kommentartext"/>
    <w:next w:val="Kommentartext"/>
    <w:link w:val="KommentarthemaZchn"/>
    <w:uiPriority w:val="99"/>
    <w:semiHidden/>
    <w:unhideWhenUsed/>
    <w:rsid w:val="00A239F5"/>
    <w:rPr>
      <w:b/>
      <w:bCs/>
    </w:rPr>
  </w:style>
  <w:style w:type="character" w:customStyle="1" w:styleId="KommentarthemaZchn">
    <w:name w:val="Kommentarthema Zchn"/>
    <w:basedOn w:val="KommentartextZchn"/>
    <w:link w:val="Kommentarthema"/>
    <w:uiPriority w:val="99"/>
    <w:semiHidden/>
    <w:rsid w:val="00A239F5"/>
    <w:rPr>
      <w:b/>
      <w:bCs/>
      <w:sz w:val="20"/>
      <w:szCs w:val="20"/>
    </w:rPr>
  </w:style>
  <w:style w:type="paragraph" w:styleId="berarbeitung">
    <w:name w:val="Revision"/>
    <w:hidden/>
    <w:uiPriority w:val="99"/>
    <w:semiHidden/>
    <w:rsid w:val="00A916DE"/>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61084">
      <w:bodyDiv w:val="1"/>
      <w:marLeft w:val="0"/>
      <w:marRight w:val="0"/>
      <w:marTop w:val="0"/>
      <w:marBottom w:val="0"/>
      <w:divBdr>
        <w:top w:val="none" w:sz="0" w:space="0" w:color="auto"/>
        <w:left w:val="none" w:sz="0" w:space="0" w:color="auto"/>
        <w:bottom w:val="none" w:sz="0" w:space="0" w:color="auto"/>
        <w:right w:val="none" w:sz="0" w:space="0" w:color="auto"/>
      </w:divBdr>
    </w:div>
    <w:div w:id="1191795672">
      <w:bodyDiv w:val="1"/>
      <w:marLeft w:val="0"/>
      <w:marRight w:val="0"/>
      <w:marTop w:val="0"/>
      <w:marBottom w:val="0"/>
      <w:divBdr>
        <w:top w:val="none" w:sz="0" w:space="0" w:color="auto"/>
        <w:left w:val="none" w:sz="0" w:space="0" w:color="auto"/>
        <w:bottom w:val="none" w:sz="0" w:space="0" w:color="auto"/>
        <w:right w:val="none" w:sz="0" w:space="0" w:color="auto"/>
      </w:divBdr>
    </w:div>
    <w:div w:id="175578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eader" Target="header4.xml"/><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header" Target="header6.xml"/><Relationship Id="rId50" Type="http://schemas.openxmlformats.org/officeDocument/2006/relationships/header" Target="header9.xml"/><Relationship Id="rId55"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file:///C:\Users\Recep\Documents\Citavi%205\Projects\Verteilte%20Versionsverwaltung\Citavi%20Attachments\taentzer%202014%20-%20Versionsv%20(2).jpg"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settings" Target="settings.xml"/><Relationship Id="rId15" Type="http://schemas.openxmlformats.org/officeDocument/2006/relationships/image" Target="file:///C:\Users\Recep\Documents\Citavi%205\Projects\Verteilte%20Versionsverwaltung\Citavi%20Attachments\taentzer%202014%20-%20Versionsv.jpg"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header" Target="header8.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tiff"/><Relationship Id="rId14" Type="http://schemas.openxmlformats.org/officeDocument/2006/relationships/image" Target="media/image2.jpe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header" Target="header7.xml"/><Relationship Id="rId56" Type="http://schemas.microsoft.com/office/2011/relationships/people" Target="people.xml"/><Relationship Id="rId8" Type="http://schemas.openxmlformats.org/officeDocument/2006/relationships/endnotes" Target="endnotes.xm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cep\Google%20Drive\Thesis\Vorlage_Abschlussarbeiten_v0.9.dotx" TargetMode="External"/></Relationships>
</file>

<file path=word/theme/theme1.xml><?xml version="1.0" encoding="utf-8"?>
<a:theme xmlns:a="http://schemas.openxmlformats.org/drawingml/2006/main" name="Larissa">
  <a:themeElements>
    <a:clrScheme name="Benutzerdefiniert 1">
      <a:dk1>
        <a:sysClr val="windowText" lastClr="000000"/>
      </a:dk1>
      <a:lt1>
        <a:sysClr val="window" lastClr="FFFFFF"/>
      </a:lt1>
      <a:dk2>
        <a:srgbClr val="00000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7A8DD067-DBEE-45BB-BBF9-B80031D49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Vorlage_Abschlussarbeiten_v0.9.dotx</Template>
  <TotalTime>0</TotalTime>
  <Pages>101</Pages>
  <Words>21012</Words>
  <Characters>132381</Characters>
  <Application>Microsoft Office Word</Application>
  <DocSecurity>0</DocSecurity>
  <Lines>1103</Lines>
  <Paragraphs>306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Recep Özkara</dc:creator>
  <cp:lastModifiedBy>Recep Özkara</cp:lastModifiedBy>
  <cp:revision>103</cp:revision>
  <cp:lastPrinted>2017-07-24T14:10:00Z</cp:lastPrinted>
  <dcterms:created xsi:type="dcterms:W3CDTF">2017-08-09T15:34:00Z</dcterms:created>
  <dcterms:modified xsi:type="dcterms:W3CDTF">2017-08-28T19:39:00Z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Verteilte Versionsverwaltung</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3">
    <vt:lpwstr>0</vt:lpwstr>
  </property>
  <property fmtid="{D5CDD505-2E9C-101B-9397-08002B2CF9AE}" pid="10" name="CitaviDocumentProperty_0">
    <vt:lpwstr>ae4d01bb-83db-40b3-adf5-7d02838ce440</vt:lpwstr>
  </property>
  <property fmtid="{D5CDD505-2E9C-101B-9397-08002B2CF9AE}" pid="11" name="CitaviDocumentProperty_8">
    <vt:lpwstr>C:\Users\Recep\Documents\Citavi 5\Projects\Verteilte Versionsverwaltung\Verteilte Versionsverwaltung.ctv5</vt:lpwstr>
  </property>
  <property fmtid="{D5CDD505-2E9C-101B-9397-08002B2CF9AE}" pid="12" name="CitaviDocumentProperty_1">
    <vt:lpwstr>5.6.0.2</vt:lpwstr>
  </property>
  <property fmtid="{D5CDD505-2E9C-101B-9397-08002B2CF9AE}" pid="13" name="CitaviDocumentProperty_6">
    <vt:lpwstr>False</vt:lpwstr>
  </property>
</Properties>
</file>